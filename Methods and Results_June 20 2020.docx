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212CD" w14:textId="1CCD7E81" w:rsidR="00332373" w:rsidRPr="008C3468" w:rsidRDefault="008C3468">
      <w:pPr>
        <w:rPr>
          <w:rFonts w:ascii="Times New Roman" w:hAnsi="Times New Roman" w:cs="Times New Roman"/>
          <w:b/>
          <w:sz w:val="24"/>
          <w:szCs w:val="24"/>
        </w:rPr>
      </w:pPr>
      <w:r w:rsidRPr="008C3468">
        <w:rPr>
          <w:rFonts w:ascii="Times New Roman" w:hAnsi="Times New Roman" w:cs="Times New Roman"/>
          <w:b/>
          <w:sz w:val="24"/>
          <w:szCs w:val="24"/>
        </w:rPr>
        <w:t>METHODS</w:t>
      </w:r>
    </w:p>
    <w:p w14:paraId="4F783AE2" w14:textId="77777777" w:rsidR="00672D8B" w:rsidRPr="00276916" w:rsidRDefault="00672D8B">
      <w:pPr>
        <w:rPr>
          <w:rFonts w:ascii="Times New Roman" w:hAnsi="Times New Roman" w:cs="Times New Roman"/>
          <w:sz w:val="24"/>
          <w:szCs w:val="24"/>
        </w:rPr>
      </w:pPr>
    </w:p>
    <w:p w14:paraId="5277C5F8" w14:textId="77777777" w:rsidR="00672D8B" w:rsidRPr="00276916" w:rsidRDefault="00672D8B">
      <w:pPr>
        <w:rPr>
          <w:rFonts w:ascii="Times New Roman" w:hAnsi="Times New Roman" w:cs="Times New Roman"/>
          <w:sz w:val="24"/>
          <w:szCs w:val="24"/>
        </w:rPr>
      </w:pPr>
      <w:r w:rsidRPr="006442D1">
        <w:rPr>
          <w:rFonts w:ascii="Times New Roman" w:hAnsi="Times New Roman" w:cs="Times New Roman"/>
          <w:b/>
          <w:sz w:val="24"/>
          <w:szCs w:val="24"/>
        </w:rPr>
        <w:t>Honey bee source</w:t>
      </w:r>
      <w:r w:rsidRPr="00276916">
        <w:rPr>
          <w:rFonts w:ascii="Times New Roman" w:hAnsi="Times New Roman" w:cs="Times New Roman"/>
          <w:sz w:val="24"/>
          <w:szCs w:val="24"/>
        </w:rPr>
        <w:t>:</w:t>
      </w:r>
    </w:p>
    <w:p w14:paraId="11341BE5" w14:textId="0F5E4DD8" w:rsidR="00672D8B" w:rsidRPr="00276916" w:rsidRDefault="00672D8B">
      <w:pPr>
        <w:rPr>
          <w:rFonts w:ascii="Times New Roman" w:hAnsi="Times New Roman" w:cs="Times New Roman"/>
          <w:sz w:val="24"/>
          <w:szCs w:val="24"/>
        </w:rPr>
      </w:pPr>
      <w:r w:rsidRPr="00276916">
        <w:rPr>
          <w:rFonts w:ascii="Times New Roman" w:hAnsi="Times New Roman" w:cs="Times New Roman"/>
          <w:sz w:val="24"/>
          <w:szCs w:val="24"/>
        </w:rPr>
        <w:t xml:space="preserve">For all experiments, honey bee subjects were derived from colonies managed at the Iowa State University Horticulture Research Station. All were produced from open-mated queens from commercial stocks. </w:t>
      </w:r>
    </w:p>
    <w:p w14:paraId="171EDA90" w14:textId="77777777" w:rsidR="00672D8B" w:rsidRPr="006442D1" w:rsidRDefault="00672D8B">
      <w:pPr>
        <w:rPr>
          <w:rFonts w:ascii="Times New Roman" w:hAnsi="Times New Roman" w:cs="Times New Roman"/>
          <w:b/>
          <w:sz w:val="24"/>
          <w:szCs w:val="24"/>
        </w:rPr>
      </w:pPr>
      <w:r w:rsidRPr="006442D1">
        <w:rPr>
          <w:rFonts w:ascii="Times New Roman" w:hAnsi="Times New Roman" w:cs="Times New Roman"/>
          <w:b/>
          <w:sz w:val="24"/>
          <w:szCs w:val="24"/>
        </w:rPr>
        <w:t>Experiment 1: Acute larval starvation</w:t>
      </w:r>
    </w:p>
    <w:p w14:paraId="15B38CE6" w14:textId="139375E4" w:rsidR="00392F6B" w:rsidRPr="00276916" w:rsidRDefault="000D0507">
      <w:pPr>
        <w:rPr>
          <w:rFonts w:ascii="Times New Roman" w:hAnsi="Times New Roman" w:cs="Times New Roman"/>
          <w:sz w:val="24"/>
          <w:szCs w:val="24"/>
        </w:rPr>
      </w:pPr>
      <w:r w:rsidRPr="00276916">
        <w:rPr>
          <w:rFonts w:ascii="Times New Roman" w:hAnsi="Times New Roman" w:cs="Times New Roman"/>
          <w:sz w:val="24"/>
          <w:szCs w:val="24"/>
        </w:rPr>
        <w:t>First, we sought to produce honey bee adults that experienced a highly standardized form of nutritional deprivation as larvae</w:t>
      </w:r>
      <w:r w:rsidR="00B645BF" w:rsidRPr="00276916">
        <w:rPr>
          <w:rFonts w:ascii="Times New Roman" w:hAnsi="Times New Roman" w:cs="Times New Roman"/>
          <w:sz w:val="24"/>
          <w:szCs w:val="24"/>
        </w:rPr>
        <w:t xml:space="preserve"> but </w:t>
      </w:r>
      <w:ins w:id="0" w:author="Alex Walton" w:date="2020-06-29T20:11:00Z">
        <w:r w:rsidR="00F266C0">
          <w:rPr>
            <w:rFonts w:ascii="Times New Roman" w:hAnsi="Times New Roman" w:cs="Times New Roman"/>
            <w:sz w:val="24"/>
            <w:szCs w:val="24"/>
          </w:rPr>
          <w:t xml:space="preserve">were </w:t>
        </w:r>
      </w:ins>
      <w:r w:rsidR="00B645BF" w:rsidRPr="00276916">
        <w:rPr>
          <w:rFonts w:ascii="Times New Roman" w:hAnsi="Times New Roman" w:cs="Times New Roman"/>
          <w:sz w:val="24"/>
          <w:szCs w:val="24"/>
        </w:rPr>
        <w:t xml:space="preserve">still </w:t>
      </w:r>
      <w:del w:id="1" w:author="Alex Walton" w:date="2020-06-29T20:11:00Z">
        <w:r w:rsidR="00B645BF" w:rsidRPr="00276916" w:rsidDel="00F266C0">
          <w:rPr>
            <w:rFonts w:ascii="Times New Roman" w:hAnsi="Times New Roman" w:cs="Times New Roman"/>
            <w:sz w:val="24"/>
            <w:szCs w:val="24"/>
          </w:rPr>
          <w:delText xml:space="preserve">be </w:delText>
        </w:r>
      </w:del>
      <w:r w:rsidR="00B645BF" w:rsidRPr="00276916">
        <w:rPr>
          <w:rFonts w:ascii="Times New Roman" w:hAnsi="Times New Roman" w:cs="Times New Roman"/>
          <w:sz w:val="24"/>
          <w:szCs w:val="24"/>
        </w:rPr>
        <w:t>reared under mostly normal colony conditions</w:t>
      </w:r>
      <w:r w:rsidRPr="00276916">
        <w:rPr>
          <w:rFonts w:ascii="Times New Roman" w:hAnsi="Times New Roman" w:cs="Times New Roman"/>
          <w:sz w:val="24"/>
          <w:szCs w:val="24"/>
        </w:rPr>
        <w:t xml:space="preserve">. </w:t>
      </w:r>
      <w:r w:rsidR="00672D8B" w:rsidRPr="00276916">
        <w:rPr>
          <w:rFonts w:ascii="Times New Roman" w:hAnsi="Times New Roman" w:cs="Times New Roman"/>
          <w:sz w:val="24"/>
          <w:szCs w:val="24"/>
        </w:rPr>
        <w:t xml:space="preserve">To </w:t>
      </w:r>
      <w:r w:rsidRPr="00276916">
        <w:rPr>
          <w:rFonts w:ascii="Times New Roman" w:hAnsi="Times New Roman" w:cs="Times New Roman"/>
          <w:sz w:val="24"/>
          <w:szCs w:val="24"/>
        </w:rPr>
        <w:t>do so</w:t>
      </w:r>
      <w:r w:rsidR="00672D8B" w:rsidRPr="00276916">
        <w:rPr>
          <w:rFonts w:ascii="Times New Roman" w:hAnsi="Times New Roman" w:cs="Times New Roman"/>
          <w:sz w:val="24"/>
          <w:szCs w:val="24"/>
        </w:rPr>
        <w:t>, we used a protocol identical to that d</w:t>
      </w:r>
      <w:r w:rsidR="009A1AC4" w:rsidRPr="00276916">
        <w:rPr>
          <w:rFonts w:ascii="Times New Roman" w:hAnsi="Times New Roman" w:cs="Times New Roman"/>
          <w:sz w:val="24"/>
          <w:szCs w:val="24"/>
        </w:rPr>
        <w:t>escribed in Walton et al 2018, as modified from Wang et al 2014, 2016a, 2016b</w:t>
      </w:r>
      <w:del w:id="2" w:author="Alex Walton" w:date="2020-06-29T20:12:00Z">
        <w:r w:rsidR="009A1AC4" w:rsidRPr="00276916" w:rsidDel="00F266C0">
          <w:rPr>
            <w:rFonts w:ascii="Times New Roman" w:hAnsi="Times New Roman" w:cs="Times New Roman"/>
            <w:sz w:val="24"/>
            <w:szCs w:val="24"/>
          </w:rPr>
          <w:delText>)</w:delText>
        </w:r>
      </w:del>
      <w:r w:rsidR="009A1AC4" w:rsidRPr="00276916">
        <w:rPr>
          <w:rFonts w:ascii="Times New Roman" w:hAnsi="Times New Roman" w:cs="Times New Roman"/>
          <w:sz w:val="24"/>
          <w:szCs w:val="24"/>
        </w:rPr>
        <w:t xml:space="preserve">. </w:t>
      </w:r>
      <w:r w:rsidR="002904E0">
        <w:rPr>
          <w:rFonts w:ascii="Times New Roman" w:hAnsi="Times New Roman" w:cs="Times New Roman"/>
          <w:sz w:val="24"/>
          <w:szCs w:val="24"/>
        </w:rPr>
        <w:t>In July 2014, f</w:t>
      </w:r>
      <w:r w:rsidR="009A1AC4" w:rsidRPr="00276916">
        <w:rPr>
          <w:rFonts w:ascii="Times New Roman" w:hAnsi="Times New Roman" w:cs="Times New Roman"/>
          <w:sz w:val="24"/>
          <w:szCs w:val="24"/>
        </w:rPr>
        <w:t xml:space="preserve">ive queens from five separate honey bee colonies were caged over a frame of drawn, empty comb, for 48h. After this interval, the cages were removed and frames placed back into the colony; eggs were then allowed to hatch and larvae mature as normal.  At 180h after the egg laying interval, the acute starvation treatment, or a control treatment, was performed on each frame. Frames were removed from the colony and nurse bees brushed off the frame completely. A wire push-in cage was then placed over half of the developing larvae, preventing nurse bees from accessing them for feeding; the other half of the larvae on the frame remained accessible. Each frame was outside of the colony &lt;2 minutes during the treatment. The frame was returned to the colony for 10 h, with bees maturing to approximately at the developmental stage where larvae initiate spinning and stop feeding (Jay 1963).  After this point, the frames were taken from the frames briefly and the push in cages removed, again allowing access by adult workers.  </w:t>
      </w:r>
      <w:r w:rsidR="00392F6B" w:rsidRPr="00276916">
        <w:rPr>
          <w:rFonts w:ascii="Times New Roman" w:hAnsi="Times New Roman" w:cs="Times New Roman"/>
          <w:sz w:val="24"/>
          <w:szCs w:val="24"/>
        </w:rPr>
        <w:t>B</w:t>
      </w:r>
      <w:r w:rsidR="0046731C" w:rsidRPr="00276916">
        <w:rPr>
          <w:rFonts w:ascii="Times New Roman" w:hAnsi="Times New Roman" w:cs="Times New Roman"/>
          <w:sz w:val="24"/>
          <w:szCs w:val="24"/>
        </w:rPr>
        <w:t xml:space="preserve">ecause honey bee larval development is highly regimented, </w:t>
      </w:r>
      <w:r w:rsidR="00392F6B" w:rsidRPr="00276916">
        <w:rPr>
          <w:rFonts w:ascii="Times New Roman" w:hAnsi="Times New Roman" w:cs="Times New Roman"/>
          <w:sz w:val="24"/>
          <w:szCs w:val="24"/>
        </w:rPr>
        <w:t>focusing our</w:t>
      </w:r>
      <w:r w:rsidR="0046731C" w:rsidRPr="00276916">
        <w:rPr>
          <w:rFonts w:ascii="Times New Roman" w:hAnsi="Times New Roman" w:cs="Times New Roman"/>
          <w:sz w:val="24"/>
          <w:szCs w:val="24"/>
        </w:rPr>
        <w:t xml:space="preserve"> starvation perio</w:t>
      </w:r>
      <w:r w:rsidR="00392F6B" w:rsidRPr="00276916">
        <w:rPr>
          <w:rFonts w:ascii="Times New Roman" w:hAnsi="Times New Roman" w:cs="Times New Roman"/>
          <w:sz w:val="24"/>
          <w:szCs w:val="24"/>
        </w:rPr>
        <w:t>d to end at the spinning phase does not allow a window for compensatory feeding by the workers; i.e., they cannot feed the starved workers more after the treatment. After the starvation treatment, frames were returned to the colony and the pupae allowed to mature normally to the pharate stage, after which they were removed from the colony and placed in an incubator at 33C overnight. Separate enclosures were placed over each treatment (starved vs control) on each frame to keep emerging adults separate. Once adults had emerged, the treatment and control bees were separated and the resulting bees mixed between the five colony sources. Within the first 24h after emergence, they were then separated into observation cages and treated as described below.</w:t>
      </w:r>
      <w:r w:rsidR="006442D1">
        <w:rPr>
          <w:rFonts w:ascii="Times New Roman" w:hAnsi="Times New Roman" w:cs="Times New Roman"/>
          <w:sz w:val="24"/>
          <w:szCs w:val="24"/>
        </w:rPr>
        <w:t xml:space="preserve"> This procedure was repeated twice, thus producing two separate generations of workers that experienced these conditions.</w:t>
      </w:r>
    </w:p>
    <w:p w14:paraId="24310B14" w14:textId="77777777" w:rsidR="009C5486" w:rsidRPr="006442D1" w:rsidRDefault="009C5486">
      <w:pPr>
        <w:rPr>
          <w:rFonts w:ascii="Times New Roman" w:hAnsi="Times New Roman" w:cs="Times New Roman"/>
          <w:b/>
          <w:sz w:val="24"/>
          <w:szCs w:val="24"/>
        </w:rPr>
      </w:pPr>
      <w:r w:rsidRPr="006442D1">
        <w:rPr>
          <w:rFonts w:ascii="Times New Roman" w:hAnsi="Times New Roman" w:cs="Times New Roman"/>
          <w:b/>
          <w:sz w:val="24"/>
          <w:szCs w:val="24"/>
        </w:rPr>
        <w:t>Experiment 2: Pollen quality limitation</w:t>
      </w:r>
    </w:p>
    <w:p w14:paraId="0882C899" w14:textId="77777777" w:rsidR="000D0507" w:rsidRPr="00276916" w:rsidRDefault="00B645BF">
      <w:pPr>
        <w:rPr>
          <w:rFonts w:ascii="Times New Roman" w:hAnsi="Times New Roman" w:cs="Times New Roman"/>
          <w:sz w:val="24"/>
          <w:szCs w:val="24"/>
        </w:rPr>
      </w:pPr>
      <w:r w:rsidRPr="00276916">
        <w:rPr>
          <w:rFonts w:ascii="Times New Roman" w:hAnsi="Times New Roman" w:cs="Times New Roman"/>
          <w:sz w:val="24"/>
          <w:szCs w:val="24"/>
        </w:rPr>
        <w:t xml:space="preserve">While Experiment 1 allows a repeatable, standardized nutritional treatment, it is also confounded by the restriction of nurse bees performing other behaviors with the developing larvae, such as grooming and cleaning. Further, such a short, but dramatic, separation from nurse bee care may be unlikely under natural conditions. However, honey bee nutrition can also be affected by the quantity or quality of the food they have access to; recent years have seen an increasing focus on understanding how different nutritional sources affect bees’ resilience to other stressors (Wright </w:t>
      </w:r>
      <w:r w:rsidRPr="00276916">
        <w:rPr>
          <w:rFonts w:ascii="Times New Roman" w:hAnsi="Times New Roman" w:cs="Times New Roman"/>
          <w:sz w:val="24"/>
          <w:szCs w:val="24"/>
        </w:rPr>
        <w:lastRenderedPageBreak/>
        <w:t>2019). Therefore, we performed a second set of experiments where we sought to produce adult bees that experienced chronic differences in nutrition during the entirety of development. This poses a challenge as honey bees will not rear larvae successfully if the colony is under full starvation conditions (REF). Instead, we produced experimental colonies that received pollen diets from single-source pollens that</w:t>
      </w:r>
      <w:r w:rsidR="00F74E2D" w:rsidRPr="00276916">
        <w:rPr>
          <w:rFonts w:ascii="Times New Roman" w:hAnsi="Times New Roman" w:cs="Times New Roman"/>
          <w:sz w:val="24"/>
          <w:szCs w:val="24"/>
        </w:rPr>
        <w:t xml:space="preserve"> are both naturally collected by bees </w:t>
      </w:r>
      <w:proofErr w:type="gramStart"/>
      <w:r w:rsidR="00F74E2D" w:rsidRPr="00276916">
        <w:rPr>
          <w:rFonts w:ascii="Times New Roman" w:hAnsi="Times New Roman" w:cs="Times New Roman"/>
          <w:sz w:val="24"/>
          <w:szCs w:val="24"/>
        </w:rPr>
        <w:t xml:space="preserve">and </w:t>
      </w:r>
      <w:r w:rsidRPr="00276916">
        <w:rPr>
          <w:rFonts w:ascii="Times New Roman" w:hAnsi="Times New Roman" w:cs="Times New Roman"/>
          <w:sz w:val="24"/>
          <w:szCs w:val="24"/>
        </w:rPr>
        <w:t xml:space="preserve"> </w:t>
      </w:r>
      <w:r w:rsidR="00F74E2D" w:rsidRPr="00276916">
        <w:rPr>
          <w:rFonts w:ascii="Times New Roman" w:hAnsi="Times New Roman" w:cs="Times New Roman"/>
          <w:sz w:val="24"/>
          <w:szCs w:val="24"/>
        </w:rPr>
        <w:t>have</w:t>
      </w:r>
      <w:proofErr w:type="gramEnd"/>
      <w:r w:rsidR="00F74E2D" w:rsidRPr="00276916">
        <w:rPr>
          <w:rFonts w:ascii="Times New Roman" w:hAnsi="Times New Roman" w:cs="Times New Roman"/>
          <w:sz w:val="24"/>
          <w:szCs w:val="24"/>
        </w:rPr>
        <w:t xml:space="preserve"> previously been associated with causing different responses to immune challenge (DiPasquale et al 2013; Dolezal</w:t>
      </w:r>
      <w:r w:rsidR="00991FE5" w:rsidRPr="00276916">
        <w:rPr>
          <w:rFonts w:ascii="Times New Roman" w:hAnsi="Times New Roman" w:cs="Times New Roman"/>
          <w:sz w:val="24"/>
          <w:szCs w:val="24"/>
        </w:rPr>
        <w:t xml:space="preserve"> et al 2019; Rutter et al 2019). </w:t>
      </w:r>
      <w:r w:rsidR="00F74E2D" w:rsidRPr="00276916">
        <w:rPr>
          <w:rFonts w:ascii="Times New Roman" w:hAnsi="Times New Roman" w:cs="Times New Roman"/>
          <w:sz w:val="24"/>
          <w:szCs w:val="24"/>
        </w:rPr>
        <w:t xml:space="preserve"> </w:t>
      </w:r>
      <w:r w:rsidRPr="00276916">
        <w:rPr>
          <w:rFonts w:ascii="Times New Roman" w:hAnsi="Times New Roman" w:cs="Times New Roman"/>
          <w:sz w:val="24"/>
          <w:szCs w:val="24"/>
        </w:rPr>
        <w:t xml:space="preserve"> </w:t>
      </w:r>
    </w:p>
    <w:p w14:paraId="1C565041" w14:textId="4E32B6EF" w:rsidR="00276916" w:rsidRDefault="001277C6">
      <w:pPr>
        <w:rPr>
          <w:rFonts w:ascii="Times New Roman" w:hAnsi="Times New Roman" w:cs="Times New Roman"/>
          <w:sz w:val="24"/>
          <w:szCs w:val="24"/>
        </w:rPr>
      </w:pPr>
      <w:r w:rsidRPr="00276916">
        <w:rPr>
          <w:rFonts w:ascii="Times New Roman" w:hAnsi="Times New Roman" w:cs="Times New Roman"/>
          <w:sz w:val="24"/>
          <w:szCs w:val="24"/>
        </w:rPr>
        <w:t>To accomplish this,</w:t>
      </w:r>
      <w:r w:rsidR="00F90CEE">
        <w:rPr>
          <w:rFonts w:ascii="Times New Roman" w:hAnsi="Times New Roman" w:cs="Times New Roman"/>
          <w:sz w:val="24"/>
          <w:szCs w:val="24"/>
        </w:rPr>
        <w:t xml:space="preserve"> in July 2015,</w:t>
      </w:r>
      <w:r w:rsidRPr="00276916">
        <w:rPr>
          <w:rFonts w:ascii="Times New Roman" w:hAnsi="Times New Roman" w:cs="Times New Roman"/>
          <w:sz w:val="24"/>
          <w:szCs w:val="24"/>
        </w:rPr>
        <w:t xml:space="preserve"> we produced four experimental colonies as the mechanism for delivering the nutritional treatment to our focal larvae. Two colonies would receive putatively high quality </w:t>
      </w:r>
      <w:proofErr w:type="spellStart"/>
      <w:r w:rsidRPr="00276916">
        <w:rPr>
          <w:rFonts w:ascii="Times New Roman" w:hAnsi="Times New Roman" w:cs="Times New Roman"/>
          <w:i/>
          <w:sz w:val="24"/>
          <w:szCs w:val="24"/>
        </w:rPr>
        <w:t>Castanea</w:t>
      </w:r>
      <w:proofErr w:type="spellEnd"/>
      <w:r w:rsidRPr="00276916">
        <w:rPr>
          <w:rFonts w:ascii="Times New Roman" w:hAnsi="Times New Roman" w:cs="Times New Roman"/>
          <w:i/>
          <w:sz w:val="24"/>
          <w:szCs w:val="24"/>
        </w:rPr>
        <w:t xml:space="preserve"> spp. </w:t>
      </w:r>
      <w:r w:rsidRPr="00276916">
        <w:rPr>
          <w:rFonts w:ascii="Times New Roman" w:hAnsi="Times New Roman" w:cs="Times New Roman"/>
          <w:sz w:val="24"/>
          <w:szCs w:val="24"/>
        </w:rPr>
        <w:t xml:space="preserve">pollen and the other two putatively lower quality </w:t>
      </w:r>
      <w:r w:rsidRPr="00276916">
        <w:rPr>
          <w:rFonts w:ascii="Times New Roman" w:hAnsi="Times New Roman" w:cs="Times New Roman"/>
          <w:i/>
          <w:sz w:val="24"/>
          <w:szCs w:val="24"/>
        </w:rPr>
        <w:t>Cistus</w:t>
      </w:r>
      <w:r w:rsidRPr="00276916">
        <w:rPr>
          <w:rFonts w:ascii="Times New Roman" w:hAnsi="Times New Roman" w:cs="Times New Roman"/>
          <w:sz w:val="24"/>
          <w:szCs w:val="24"/>
        </w:rPr>
        <w:t xml:space="preserve"> </w:t>
      </w:r>
      <w:r w:rsidRPr="00276916">
        <w:rPr>
          <w:rFonts w:ascii="Times New Roman" w:hAnsi="Times New Roman" w:cs="Times New Roman"/>
          <w:i/>
          <w:sz w:val="24"/>
          <w:szCs w:val="24"/>
        </w:rPr>
        <w:t>sp.</w:t>
      </w:r>
      <w:r w:rsidRPr="00276916">
        <w:rPr>
          <w:rFonts w:ascii="Times New Roman" w:hAnsi="Times New Roman" w:cs="Times New Roman"/>
          <w:sz w:val="24"/>
          <w:szCs w:val="24"/>
        </w:rPr>
        <w:t xml:space="preserve"> pollen. Each of these colonies was housed in a standard single deep box per standard beekeeping protocols.</w:t>
      </w:r>
      <w:r w:rsidR="00276916">
        <w:rPr>
          <w:rFonts w:ascii="Times New Roman" w:hAnsi="Times New Roman" w:cs="Times New Roman"/>
          <w:sz w:val="24"/>
          <w:szCs w:val="24"/>
        </w:rPr>
        <w:t xml:space="preserve"> Each hive contained ten frames, as follows: two drawn (i.e., covered in wax comb) but empty frames; two drawn frames with one side filled with honey; one frame with capped brood (pupae); 5 frames of foundation (to be removed later). Great care was taken to only use frames that contained no stored pollen.</w:t>
      </w:r>
    </w:p>
    <w:p w14:paraId="365189B5" w14:textId="77777777" w:rsidR="00991FE5" w:rsidRPr="00276916" w:rsidRDefault="001277C6">
      <w:pPr>
        <w:rPr>
          <w:rFonts w:ascii="Times New Roman" w:hAnsi="Times New Roman" w:cs="Times New Roman"/>
          <w:sz w:val="24"/>
          <w:szCs w:val="24"/>
        </w:rPr>
      </w:pPr>
      <w:r w:rsidRPr="00276916">
        <w:rPr>
          <w:rFonts w:ascii="Times New Roman" w:hAnsi="Times New Roman" w:cs="Times New Roman"/>
          <w:sz w:val="24"/>
          <w:szCs w:val="24"/>
        </w:rPr>
        <w:t xml:space="preserve">The colonies were started </w:t>
      </w:r>
      <w:r w:rsidR="00026548">
        <w:rPr>
          <w:rFonts w:ascii="Times New Roman" w:hAnsi="Times New Roman" w:cs="Times New Roman"/>
          <w:sz w:val="24"/>
          <w:szCs w:val="24"/>
        </w:rPr>
        <w:t xml:space="preserve">in these hives </w:t>
      </w:r>
      <w:r w:rsidRPr="00276916">
        <w:rPr>
          <w:rFonts w:ascii="Times New Roman" w:hAnsi="Times New Roman" w:cs="Times New Roman"/>
          <w:sz w:val="24"/>
          <w:szCs w:val="24"/>
        </w:rPr>
        <w:t xml:space="preserve">by brushing frames of nurse bees from four brood-containing frames from six different colonies (i.e., 24 frames of bees) into a single container. These were them </w:t>
      </w:r>
      <w:commentRangeStart w:id="3"/>
      <w:r w:rsidRPr="00276916">
        <w:rPr>
          <w:rFonts w:ascii="Times New Roman" w:hAnsi="Times New Roman" w:cs="Times New Roman"/>
          <w:sz w:val="24"/>
          <w:szCs w:val="24"/>
        </w:rPr>
        <w:t>mixed</w:t>
      </w:r>
      <w:commentRangeEnd w:id="3"/>
      <w:r w:rsidR="007C50B1">
        <w:rPr>
          <w:rStyle w:val="CommentReference"/>
        </w:rPr>
        <w:commentReference w:id="3"/>
      </w:r>
      <w:r w:rsidRPr="00276916">
        <w:rPr>
          <w:rFonts w:ascii="Times New Roman" w:hAnsi="Times New Roman" w:cs="Times New Roman"/>
          <w:sz w:val="24"/>
          <w:szCs w:val="24"/>
        </w:rPr>
        <w:t xml:space="preserve"> gently to create a large homogenate of worker bees. From this mixture, approximately 4000 workers were measured out by volume (1.3 liters) and added to one of the four experimental hives. As such, each hive began the experiment with an identical worker population from a single </w:t>
      </w:r>
      <w:proofErr w:type="spellStart"/>
      <w:r w:rsidRPr="00276916">
        <w:rPr>
          <w:rFonts w:ascii="Times New Roman" w:hAnsi="Times New Roman" w:cs="Times New Roman"/>
          <w:sz w:val="24"/>
          <w:szCs w:val="24"/>
        </w:rPr>
        <w:t>homogenated</w:t>
      </w:r>
      <w:proofErr w:type="spellEnd"/>
      <w:r w:rsidRPr="00276916">
        <w:rPr>
          <w:rFonts w:ascii="Times New Roman" w:hAnsi="Times New Roman" w:cs="Times New Roman"/>
          <w:sz w:val="24"/>
          <w:szCs w:val="24"/>
        </w:rPr>
        <w:t xml:space="preserve"> worker source.  Each colony also received a standardized queen signal, in the form of a commercially available </w:t>
      </w:r>
      <w:proofErr w:type="spellStart"/>
      <w:r w:rsidRPr="00276916">
        <w:rPr>
          <w:rFonts w:ascii="Times New Roman" w:hAnsi="Times New Roman" w:cs="Times New Roman"/>
          <w:sz w:val="24"/>
          <w:szCs w:val="24"/>
        </w:rPr>
        <w:t>pseudoqueen</w:t>
      </w:r>
      <w:proofErr w:type="spellEnd"/>
      <w:r w:rsidRPr="00276916">
        <w:rPr>
          <w:rFonts w:ascii="Times New Roman" w:hAnsi="Times New Roman" w:cs="Times New Roman"/>
          <w:sz w:val="24"/>
          <w:szCs w:val="24"/>
        </w:rPr>
        <w:t>; use of this standardized signal removes variation in behavior that may occur due to different queen quality stimuli sensed by the workers.</w:t>
      </w:r>
    </w:p>
    <w:p w14:paraId="711CB227" w14:textId="77777777" w:rsidR="001277C6" w:rsidRDefault="001277C6">
      <w:pPr>
        <w:rPr>
          <w:rFonts w:ascii="Times New Roman" w:hAnsi="Times New Roman" w:cs="Times New Roman"/>
          <w:sz w:val="24"/>
          <w:szCs w:val="24"/>
        </w:rPr>
      </w:pPr>
      <w:r w:rsidRPr="00276916">
        <w:rPr>
          <w:rFonts w:ascii="Times New Roman" w:hAnsi="Times New Roman" w:cs="Times New Roman"/>
          <w:sz w:val="24"/>
          <w:szCs w:val="24"/>
        </w:rPr>
        <w:t>To differentiate the hives by nutritional treatment, each colony was fitted with a ‘front porch’ style pollen trap</w:t>
      </w:r>
      <w:r w:rsidR="00276916" w:rsidRPr="00276916">
        <w:rPr>
          <w:rFonts w:ascii="Times New Roman" w:hAnsi="Times New Roman" w:cs="Times New Roman"/>
          <w:sz w:val="24"/>
          <w:szCs w:val="24"/>
        </w:rPr>
        <w:t xml:space="preserve"> (</w:t>
      </w:r>
      <w:proofErr w:type="spellStart"/>
      <w:r w:rsidR="00276916" w:rsidRPr="00276916">
        <w:rPr>
          <w:rFonts w:ascii="Times New Roman" w:hAnsi="Times New Roman" w:cs="Times New Roman"/>
          <w:sz w:val="24"/>
          <w:szCs w:val="24"/>
        </w:rPr>
        <w:t>DeGrandi</w:t>
      </w:r>
      <w:proofErr w:type="spellEnd"/>
      <w:r w:rsidR="00276916" w:rsidRPr="00276916">
        <w:rPr>
          <w:rFonts w:ascii="Times New Roman" w:hAnsi="Times New Roman" w:cs="Times New Roman"/>
          <w:sz w:val="24"/>
          <w:szCs w:val="24"/>
        </w:rPr>
        <w:t>-Hoffman et al 2016</w:t>
      </w:r>
      <w:r w:rsidR="00276916" w:rsidRPr="00276916">
        <w:rPr>
          <w:rFonts w:ascii="Times New Roman" w:hAnsi="Times New Roman" w:cs="Times New Roman"/>
          <w:color w:val="333333"/>
          <w:sz w:val="24"/>
          <w:szCs w:val="24"/>
          <w:shd w:val="clear" w:color="auto" w:fill="FCFCFC"/>
        </w:rPr>
        <w:t xml:space="preserve"> </w:t>
      </w:r>
      <w:hyperlink r:id="rId7" w:history="1">
        <w:r w:rsidR="00276916" w:rsidRPr="005B0059">
          <w:rPr>
            <w:rStyle w:val="Hyperlink"/>
            <w:rFonts w:ascii="Times New Roman" w:hAnsi="Times New Roman" w:cs="Times New Roman"/>
            <w:sz w:val="24"/>
            <w:szCs w:val="24"/>
            <w:shd w:val="clear" w:color="auto" w:fill="FCFCFC"/>
          </w:rPr>
          <w:t>https://doi.org/10.1007/s13592-015-0386-6</w:t>
        </w:r>
      </w:hyperlink>
      <w:r w:rsidR="00276916" w:rsidRPr="00276916">
        <w:rPr>
          <w:rFonts w:ascii="Times New Roman" w:hAnsi="Times New Roman" w:cs="Times New Roman"/>
          <w:sz w:val="24"/>
          <w:szCs w:val="24"/>
        </w:rPr>
        <w:t>)</w:t>
      </w:r>
      <w:r w:rsidR="00026548">
        <w:rPr>
          <w:rFonts w:ascii="Times New Roman" w:hAnsi="Times New Roman" w:cs="Times New Roman"/>
          <w:sz w:val="24"/>
          <w:szCs w:val="24"/>
        </w:rPr>
        <w:t xml:space="preserve"> that was constantly engaged</w:t>
      </w:r>
      <w:r w:rsidR="00276916" w:rsidRPr="00276916">
        <w:rPr>
          <w:rFonts w:ascii="Times New Roman" w:hAnsi="Times New Roman" w:cs="Times New Roman"/>
          <w:sz w:val="24"/>
          <w:szCs w:val="24"/>
        </w:rPr>
        <w:t>.</w:t>
      </w:r>
      <w:r w:rsidR="00276916">
        <w:rPr>
          <w:rFonts w:ascii="Times New Roman" w:hAnsi="Times New Roman" w:cs="Times New Roman"/>
          <w:sz w:val="24"/>
          <w:szCs w:val="24"/>
        </w:rPr>
        <w:t xml:space="preserve"> This device knocks the majority of the pollen off of the legs of returning foragers, effectively precluding the colony from accessing pollen resources from the landscape while allowing for free flight of workers and collection of nectar. </w:t>
      </w:r>
      <w:r w:rsidR="00026548">
        <w:rPr>
          <w:rFonts w:ascii="Times New Roman" w:hAnsi="Times New Roman" w:cs="Times New Roman"/>
          <w:sz w:val="24"/>
          <w:szCs w:val="24"/>
        </w:rPr>
        <w:t xml:space="preserve">Instead, each colony received an experimental pollen treatment, placed on the top bars of each colony, made up of moistened </w:t>
      </w:r>
      <w:proofErr w:type="spellStart"/>
      <w:r w:rsidR="00026548">
        <w:rPr>
          <w:rFonts w:ascii="Times New Roman" w:hAnsi="Times New Roman" w:cs="Times New Roman"/>
          <w:i/>
          <w:sz w:val="24"/>
          <w:szCs w:val="24"/>
        </w:rPr>
        <w:t>Castanea</w:t>
      </w:r>
      <w:proofErr w:type="spellEnd"/>
      <w:r w:rsidR="00026548">
        <w:rPr>
          <w:rFonts w:ascii="Times New Roman" w:hAnsi="Times New Roman" w:cs="Times New Roman"/>
          <w:sz w:val="24"/>
          <w:szCs w:val="24"/>
        </w:rPr>
        <w:t xml:space="preserve"> or </w:t>
      </w:r>
      <w:r w:rsidR="00026548">
        <w:rPr>
          <w:rFonts w:ascii="Times New Roman" w:hAnsi="Times New Roman" w:cs="Times New Roman"/>
          <w:i/>
          <w:sz w:val="24"/>
          <w:szCs w:val="24"/>
        </w:rPr>
        <w:t>Cistus</w:t>
      </w:r>
      <w:r w:rsidR="00026548">
        <w:rPr>
          <w:rFonts w:ascii="Times New Roman" w:hAnsi="Times New Roman" w:cs="Times New Roman"/>
          <w:sz w:val="24"/>
          <w:szCs w:val="24"/>
        </w:rPr>
        <w:t xml:space="preserve"> pollen formed into a 0.5 kg patty.  This patty would be replaced every three days or supplemented if observed being depleted more quickly. Thus, each colony was provided </w:t>
      </w:r>
      <w:r w:rsidR="00026548">
        <w:rPr>
          <w:rFonts w:ascii="Times New Roman" w:hAnsi="Times New Roman" w:cs="Times New Roman"/>
          <w:i/>
          <w:sz w:val="24"/>
          <w:szCs w:val="24"/>
        </w:rPr>
        <w:t>ad libitum</w:t>
      </w:r>
      <w:r w:rsidR="00026548">
        <w:rPr>
          <w:rFonts w:ascii="Times New Roman" w:hAnsi="Times New Roman" w:cs="Times New Roman"/>
          <w:sz w:val="24"/>
          <w:szCs w:val="24"/>
        </w:rPr>
        <w:t xml:space="preserve"> access to their respect</w:t>
      </w:r>
      <w:r w:rsidR="000C1003">
        <w:rPr>
          <w:rFonts w:ascii="Times New Roman" w:hAnsi="Times New Roman" w:cs="Times New Roman"/>
          <w:sz w:val="24"/>
          <w:szCs w:val="24"/>
        </w:rPr>
        <w:t>ive pollen treatment, but was not able to gather pollen resources from natural forage.</w:t>
      </w:r>
    </w:p>
    <w:p w14:paraId="19CEDDDD" w14:textId="3DA36DD3" w:rsidR="003F7930" w:rsidRDefault="007C50B1">
      <w:pPr>
        <w:rPr>
          <w:rFonts w:ascii="Times New Roman" w:hAnsi="Times New Roman" w:cs="Times New Roman"/>
          <w:sz w:val="24"/>
          <w:szCs w:val="24"/>
        </w:rPr>
      </w:pPr>
      <w:r>
        <w:rPr>
          <w:rFonts w:ascii="Times New Roman" w:hAnsi="Times New Roman" w:cs="Times New Roman"/>
          <w:sz w:val="24"/>
          <w:szCs w:val="24"/>
        </w:rPr>
        <w:t xml:space="preserve">Because the nutritional status of the workers decides the quality of food delivered to the larvae, it was necessary to first maintain these colonies under experimental conditions for multiple generations of workers to ensure the nutritional treatment was established. The first generation of workers were those in the original colony production, made up of a mixture of workers from wild type colonies; these would first start to be succeeded by the bees emerging from the capped brood frame present in the colony at the beginning. These bees, while experiencing normal larval development, emerged as adults into the nutritional treatment. A second and third frame of pupae </w:t>
      </w:r>
      <w:r>
        <w:rPr>
          <w:rFonts w:ascii="Times New Roman" w:hAnsi="Times New Roman" w:cs="Times New Roman"/>
          <w:sz w:val="24"/>
          <w:szCs w:val="24"/>
        </w:rPr>
        <w:lastRenderedPageBreak/>
        <w:t xml:space="preserve">was added to each colony once per week for the next three weeks. </w:t>
      </w:r>
      <w:r w:rsidR="003F7930">
        <w:rPr>
          <w:rFonts w:ascii="Times New Roman" w:hAnsi="Times New Roman" w:cs="Times New Roman"/>
          <w:sz w:val="24"/>
          <w:szCs w:val="24"/>
        </w:rPr>
        <w:t>Also added to each colony were frames of eggs derived from one of four different queens in the general apiary; these provided larvae for the workers to care for to simulate a normal colony environment in the lead up to the production of the focal bees.</w:t>
      </w:r>
      <w:r w:rsidR="00EA7923">
        <w:rPr>
          <w:rFonts w:ascii="Times New Roman" w:hAnsi="Times New Roman" w:cs="Times New Roman"/>
          <w:sz w:val="24"/>
          <w:szCs w:val="24"/>
        </w:rPr>
        <w:t xml:space="preserve"> When placed into each experimental hive, a frame of undrawn foundation was removed to make space. At </w:t>
      </w:r>
      <w:r w:rsidR="003F7930">
        <w:rPr>
          <w:rFonts w:ascii="Times New Roman" w:hAnsi="Times New Roman" w:cs="Times New Roman"/>
          <w:sz w:val="24"/>
          <w:szCs w:val="24"/>
        </w:rPr>
        <w:t>21 days after the creation of the colony (</w:t>
      </w:r>
      <w:r w:rsidR="00EA7923">
        <w:rPr>
          <w:rFonts w:ascii="Times New Roman" w:hAnsi="Times New Roman" w:cs="Times New Roman"/>
          <w:sz w:val="24"/>
          <w:szCs w:val="24"/>
        </w:rPr>
        <w:t xml:space="preserve">the duration of a worker bees’ development from egg to adulthood), </w:t>
      </w:r>
      <w:proofErr w:type="gramStart"/>
      <w:r w:rsidR="00EA7923">
        <w:rPr>
          <w:rFonts w:ascii="Times New Roman" w:hAnsi="Times New Roman" w:cs="Times New Roman"/>
          <w:sz w:val="24"/>
          <w:szCs w:val="24"/>
        </w:rPr>
        <w:t>a two frames</w:t>
      </w:r>
      <w:proofErr w:type="gramEnd"/>
      <w:r w:rsidR="00EA7923">
        <w:rPr>
          <w:rFonts w:ascii="Times New Roman" w:hAnsi="Times New Roman" w:cs="Times New Roman"/>
          <w:sz w:val="24"/>
          <w:szCs w:val="24"/>
        </w:rPr>
        <w:t xml:space="preserve">, each partially filled with newly-laid eggs from different unmanipulated queens, was added to each colony. </w:t>
      </w:r>
      <w:r w:rsidR="009C51D6">
        <w:rPr>
          <w:rFonts w:ascii="Times New Roman" w:hAnsi="Times New Roman" w:cs="Times New Roman"/>
          <w:sz w:val="24"/>
          <w:szCs w:val="24"/>
        </w:rPr>
        <w:t xml:space="preserve">These eggs were allowed to develop normally within the colony until the they had reached the pharate stage, after which they were removed to a 33C incubator for adult emergence. </w:t>
      </w:r>
      <w:r w:rsidR="008B72F8">
        <w:rPr>
          <w:rFonts w:ascii="Times New Roman" w:hAnsi="Times New Roman" w:cs="Times New Roman"/>
          <w:sz w:val="24"/>
          <w:szCs w:val="24"/>
        </w:rPr>
        <w:t xml:space="preserve">Once adults had emerged, they were mixed by treatment (i.e., all of the bees derived from </w:t>
      </w:r>
      <w:r w:rsidR="008B72F8">
        <w:rPr>
          <w:rFonts w:ascii="Times New Roman" w:hAnsi="Times New Roman" w:cs="Times New Roman"/>
          <w:i/>
          <w:sz w:val="24"/>
          <w:szCs w:val="24"/>
        </w:rPr>
        <w:t>Cistus-</w:t>
      </w:r>
      <w:r w:rsidR="008B72F8">
        <w:rPr>
          <w:rFonts w:ascii="Times New Roman" w:hAnsi="Times New Roman" w:cs="Times New Roman"/>
          <w:sz w:val="24"/>
          <w:szCs w:val="24"/>
        </w:rPr>
        <w:t>treated hives were combined and homogenized)</w:t>
      </w:r>
      <w:r w:rsidR="008B72F8" w:rsidRPr="00276916">
        <w:rPr>
          <w:rFonts w:ascii="Times New Roman" w:hAnsi="Times New Roman" w:cs="Times New Roman"/>
          <w:sz w:val="24"/>
          <w:szCs w:val="24"/>
        </w:rPr>
        <w:t xml:space="preserve"> </w:t>
      </w:r>
      <w:r w:rsidR="008B72F8">
        <w:rPr>
          <w:rFonts w:ascii="Times New Roman" w:hAnsi="Times New Roman" w:cs="Times New Roman"/>
          <w:sz w:val="24"/>
          <w:szCs w:val="24"/>
        </w:rPr>
        <w:t xml:space="preserve">and </w:t>
      </w:r>
      <w:r w:rsidR="008B72F8" w:rsidRPr="00276916">
        <w:rPr>
          <w:rFonts w:ascii="Times New Roman" w:hAnsi="Times New Roman" w:cs="Times New Roman"/>
          <w:sz w:val="24"/>
          <w:szCs w:val="24"/>
        </w:rPr>
        <w:t xml:space="preserve">separated into observation cages </w:t>
      </w:r>
      <w:r w:rsidR="008B72F8">
        <w:rPr>
          <w:rFonts w:ascii="Times New Roman" w:hAnsi="Times New Roman" w:cs="Times New Roman"/>
          <w:sz w:val="24"/>
          <w:szCs w:val="24"/>
        </w:rPr>
        <w:t>for treatment</w:t>
      </w:r>
      <w:r w:rsidR="008B72F8" w:rsidRPr="00276916">
        <w:rPr>
          <w:rFonts w:ascii="Times New Roman" w:hAnsi="Times New Roman" w:cs="Times New Roman"/>
          <w:sz w:val="24"/>
          <w:szCs w:val="24"/>
        </w:rPr>
        <w:t xml:space="preserve"> as described below.</w:t>
      </w:r>
      <w:r w:rsidR="008B72F8">
        <w:rPr>
          <w:rFonts w:ascii="Times New Roman" w:hAnsi="Times New Roman" w:cs="Times New Roman"/>
          <w:sz w:val="24"/>
          <w:szCs w:val="24"/>
        </w:rPr>
        <w:t xml:space="preserve"> </w:t>
      </w:r>
      <w:r w:rsidR="009C51D6">
        <w:rPr>
          <w:rFonts w:ascii="Times New Roman" w:hAnsi="Times New Roman" w:cs="Times New Roman"/>
          <w:sz w:val="24"/>
          <w:szCs w:val="24"/>
        </w:rPr>
        <w:t xml:space="preserve">This procedure was repeated twice more, once 14 days after the original addition of focal eggs, and once more 14 days after that. Each iteration used eggs derived from different, randomly-selected queens. Thus, we produced three separate generations of adults that experienced the hive nutritional treatment. Throughout this period, approximately 500 newly-emerged adults </w:t>
      </w:r>
      <w:proofErr w:type="gramStart"/>
      <w:r w:rsidR="009C51D6">
        <w:rPr>
          <w:rFonts w:ascii="Times New Roman" w:hAnsi="Times New Roman" w:cs="Times New Roman"/>
          <w:sz w:val="24"/>
          <w:szCs w:val="24"/>
        </w:rPr>
        <w:t>was</w:t>
      </w:r>
      <w:proofErr w:type="gramEnd"/>
      <w:r w:rsidR="009C51D6">
        <w:rPr>
          <w:rFonts w:ascii="Times New Roman" w:hAnsi="Times New Roman" w:cs="Times New Roman"/>
          <w:sz w:val="24"/>
          <w:szCs w:val="24"/>
        </w:rPr>
        <w:t xml:space="preserve"> added to each colony per week to ensure continuation of a stable population that experienced the hive nutritional treatment for their entire adulthood.</w:t>
      </w:r>
    </w:p>
    <w:p w14:paraId="41B911CB" w14:textId="77777777" w:rsidR="00D41D96" w:rsidRDefault="00D41D96">
      <w:pPr>
        <w:rPr>
          <w:rFonts w:ascii="Times New Roman" w:hAnsi="Times New Roman" w:cs="Times New Roman"/>
          <w:sz w:val="24"/>
          <w:szCs w:val="24"/>
        </w:rPr>
      </w:pPr>
    </w:p>
    <w:p w14:paraId="072B8573" w14:textId="77777777" w:rsidR="00D41D96" w:rsidRDefault="00D41D96" w:rsidP="00D41D96">
      <w:pPr>
        <w:spacing w:line="240" w:lineRule="auto"/>
        <w:contextualSpacing/>
        <w:rPr>
          <w:rFonts w:ascii="Times New Roman" w:hAnsi="Times New Roman" w:cs="Times New Roman"/>
          <w:sz w:val="24"/>
          <w:szCs w:val="24"/>
        </w:rPr>
      </w:pPr>
      <w:r w:rsidRPr="00106E2B">
        <w:rPr>
          <w:rFonts w:ascii="Times New Roman" w:hAnsi="Times New Roman" w:cs="Times New Roman"/>
          <w:b/>
          <w:sz w:val="24"/>
          <w:szCs w:val="24"/>
        </w:rPr>
        <w:t>Body analysis of nutritional treatments</w:t>
      </w:r>
    </w:p>
    <w:p w14:paraId="2BAB334B" w14:textId="77777777" w:rsidR="00D41D96" w:rsidRDefault="00D41D96" w:rsidP="00D41D96">
      <w:pPr>
        <w:spacing w:line="240" w:lineRule="auto"/>
        <w:contextualSpacing/>
        <w:rPr>
          <w:rFonts w:ascii="Times New Roman" w:hAnsi="Times New Roman" w:cs="Times New Roman"/>
          <w:sz w:val="24"/>
          <w:szCs w:val="24"/>
        </w:rPr>
      </w:pPr>
    </w:p>
    <w:p w14:paraId="61DB85A8" w14:textId="419F62E1" w:rsidR="00D41D96" w:rsidRDefault="00D41D96" w:rsidP="00D41D9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each nutritional treatment, body mass and total lipid content was measured on a subset of newly-emerged bees (pre-virus treatment) that were not used in the cage assays. For experiment 1, 16 bees from the starvation treatment and 20 from the normal </w:t>
      </w:r>
      <w:r w:rsidR="00F02B32">
        <w:rPr>
          <w:rFonts w:ascii="Times New Roman" w:hAnsi="Times New Roman" w:cs="Times New Roman"/>
          <w:sz w:val="24"/>
          <w:szCs w:val="24"/>
        </w:rPr>
        <w:t xml:space="preserve">diet </w:t>
      </w:r>
      <w:r>
        <w:rPr>
          <w:rFonts w:ascii="Times New Roman" w:hAnsi="Times New Roman" w:cs="Times New Roman"/>
          <w:sz w:val="24"/>
          <w:szCs w:val="24"/>
        </w:rPr>
        <w:t xml:space="preserve">treatment were weighed; 6 from each treatment were assayed for lipid content. For experiment 2, 12 </w:t>
      </w:r>
      <w:r>
        <w:rPr>
          <w:rFonts w:ascii="Times New Roman" w:hAnsi="Times New Roman" w:cs="Times New Roman"/>
          <w:i/>
          <w:sz w:val="24"/>
          <w:szCs w:val="24"/>
        </w:rPr>
        <w:t>Cistus-</w:t>
      </w:r>
      <w:r w:rsidRPr="00345152">
        <w:rPr>
          <w:rFonts w:ascii="Times New Roman" w:hAnsi="Times New Roman" w:cs="Times New Roman"/>
          <w:sz w:val="24"/>
          <w:szCs w:val="24"/>
        </w:rPr>
        <w:t xml:space="preserve">reared </w:t>
      </w:r>
      <w:r>
        <w:rPr>
          <w:rFonts w:ascii="Times New Roman" w:hAnsi="Times New Roman" w:cs="Times New Roman"/>
          <w:sz w:val="24"/>
          <w:szCs w:val="24"/>
        </w:rPr>
        <w:t xml:space="preserve">and 10 </w:t>
      </w:r>
      <w:proofErr w:type="spellStart"/>
      <w:r>
        <w:rPr>
          <w:rFonts w:ascii="Times New Roman" w:hAnsi="Times New Roman" w:cs="Times New Roman"/>
          <w:i/>
          <w:sz w:val="24"/>
          <w:szCs w:val="24"/>
        </w:rPr>
        <w:t>Castanea</w:t>
      </w:r>
      <w:proofErr w:type="spellEnd"/>
      <w:r>
        <w:rPr>
          <w:rFonts w:ascii="Times New Roman" w:hAnsi="Times New Roman" w:cs="Times New Roman"/>
          <w:i/>
          <w:sz w:val="24"/>
          <w:szCs w:val="24"/>
        </w:rPr>
        <w:t>-</w:t>
      </w:r>
      <w:r>
        <w:rPr>
          <w:rFonts w:ascii="Times New Roman" w:hAnsi="Times New Roman" w:cs="Times New Roman"/>
          <w:sz w:val="24"/>
          <w:szCs w:val="24"/>
        </w:rPr>
        <w:t xml:space="preserve">reared bees were weighed and measured for lipid content. Lipid content was assayed as described in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xml:space="preserve"> and Robinson 2005, as modified by Dolezal et al 2016.</w:t>
      </w:r>
    </w:p>
    <w:p w14:paraId="07DBC05F" w14:textId="77777777" w:rsidR="001277C6" w:rsidRPr="00276916" w:rsidRDefault="001277C6">
      <w:pPr>
        <w:rPr>
          <w:rFonts w:ascii="Times New Roman" w:hAnsi="Times New Roman" w:cs="Times New Roman"/>
          <w:sz w:val="24"/>
          <w:szCs w:val="24"/>
        </w:rPr>
      </w:pPr>
    </w:p>
    <w:p w14:paraId="146FB2FD" w14:textId="6C8ABDEA" w:rsidR="00392F6B" w:rsidRPr="006442D1" w:rsidRDefault="004D55F5">
      <w:pPr>
        <w:rPr>
          <w:rFonts w:ascii="Times New Roman" w:hAnsi="Times New Roman" w:cs="Times New Roman"/>
          <w:b/>
          <w:sz w:val="24"/>
          <w:szCs w:val="24"/>
        </w:rPr>
      </w:pPr>
      <w:r w:rsidRPr="006442D1">
        <w:rPr>
          <w:rFonts w:ascii="Times New Roman" w:hAnsi="Times New Roman" w:cs="Times New Roman"/>
          <w:b/>
          <w:sz w:val="24"/>
          <w:szCs w:val="24"/>
        </w:rPr>
        <w:t>Cage assays</w:t>
      </w:r>
    </w:p>
    <w:p w14:paraId="21A4BBA3" w14:textId="28DB764E" w:rsidR="001A31EC" w:rsidRDefault="008B72F8"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both experiments, newly-emerged bees were formed into cages </w:t>
      </w:r>
      <w:r w:rsidR="00933713">
        <w:rPr>
          <w:rFonts w:ascii="Times New Roman" w:hAnsi="Times New Roman" w:cs="Times New Roman"/>
          <w:sz w:val="24"/>
          <w:szCs w:val="24"/>
        </w:rPr>
        <w:t xml:space="preserve">and assayed for survival against a challenge with </w:t>
      </w:r>
      <w:r w:rsidR="00934807">
        <w:rPr>
          <w:rFonts w:ascii="Times New Roman" w:hAnsi="Times New Roman" w:cs="Times New Roman"/>
          <w:sz w:val="24"/>
          <w:szCs w:val="24"/>
        </w:rPr>
        <w:t xml:space="preserve">a virus inoculum previously shown to cause repeatable mortality due to infection primarily with </w:t>
      </w:r>
      <w:r w:rsidR="00933713">
        <w:rPr>
          <w:rFonts w:ascii="Times New Roman" w:hAnsi="Times New Roman" w:cs="Times New Roman"/>
          <w:sz w:val="24"/>
          <w:szCs w:val="24"/>
        </w:rPr>
        <w:t xml:space="preserve">Israeli acute paralysis virus (IAPV) using methods identical to those described in Dolezal et al 2019, as modified from Carrillo-Tripp et al 2016. </w:t>
      </w:r>
      <w:r w:rsidR="00934807">
        <w:rPr>
          <w:rFonts w:ascii="Times New Roman" w:hAnsi="Times New Roman" w:cs="Times New Roman"/>
          <w:sz w:val="24"/>
          <w:szCs w:val="24"/>
        </w:rPr>
        <w:t xml:space="preserve">In short, 30 newly emerged bees derived from the treatment-specific mixture of bees were placed into an acrylic observation cage </w:t>
      </w:r>
      <w:proofErr w:type="gramStart"/>
      <w:r w:rsidR="00934807">
        <w:rPr>
          <w:rFonts w:ascii="Times New Roman" w:hAnsi="Times New Roman" w:cs="Times New Roman"/>
          <w:sz w:val="24"/>
          <w:szCs w:val="24"/>
        </w:rPr>
        <w:t xml:space="preserve">( </w:t>
      </w:r>
      <w:r w:rsidR="00934807" w:rsidRPr="00934807">
        <w:rPr>
          <w:rFonts w:ascii="Times New Roman" w:hAnsi="Times New Roman" w:cs="Times New Roman"/>
          <w:sz w:val="24"/>
          <w:szCs w:val="24"/>
        </w:rPr>
        <w:t>dimensions</w:t>
      </w:r>
      <w:proofErr w:type="gramEnd"/>
      <w:r w:rsidR="00934807" w:rsidRPr="00934807">
        <w:rPr>
          <w:rFonts w:ascii="Times New Roman" w:hAnsi="Times New Roman" w:cs="Times New Roman"/>
          <w:sz w:val="24"/>
          <w:szCs w:val="24"/>
        </w:rPr>
        <w:t>:</w:t>
      </w:r>
      <w:r w:rsidR="00934807">
        <w:rPr>
          <w:rFonts w:ascii="Times New Roman" w:hAnsi="Times New Roman" w:cs="Times New Roman"/>
          <w:sz w:val="24"/>
          <w:szCs w:val="24"/>
        </w:rPr>
        <w:t xml:space="preserve"> 1</w:t>
      </w:r>
      <w:r w:rsidR="00934807" w:rsidRPr="00934807">
        <w:rPr>
          <w:rFonts w:ascii="Times New Roman" w:hAnsi="Times New Roman" w:cs="Times New Roman"/>
          <w:sz w:val="24"/>
          <w:szCs w:val="24"/>
        </w:rPr>
        <w:t>0.6 × 10.16 × 7.62 cm</w:t>
      </w:r>
      <w:r w:rsidR="00934807">
        <w:rPr>
          <w:rFonts w:ascii="Times New Roman" w:hAnsi="Times New Roman" w:cs="Times New Roman"/>
          <w:sz w:val="24"/>
          <w:szCs w:val="24"/>
        </w:rPr>
        <w:t xml:space="preserve">). Within 2h of the formation of each cage, a small weigh boat containing 600 µl of 30% sucrose solution was placed on the floor of each cage. Control cages received only sterile sucrose solution; virus treatment cages received a 1:1000 dilution of a virus inoculum, identical to that described in Carrillo-Tripp et al 2016 and Dolezal et al 2019. After 16 h, the solution in each cage had been completely consumed by the workers; then, a top feeder of sterile 30% sucrose solution was added to the top of each cage, providing virus-free diet </w:t>
      </w:r>
      <w:r w:rsidR="00934807">
        <w:rPr>
          <w:rFonts w:ascii="Times New Roman" w:hAnsi="Times New Roman" w:cs="Times New Roman"/>
          <w:i/>
          <w:sz w:val="24"/>
          <w:szCs w:val="24"/>
        </w:rPr>
        <w:t>ad libitum</w:t>
      </w:r>
      <w:r w:rsidR="00934807">
        <w:rPr>
          <w:rFonts w:ascii="Times New Roman" w:hAnsi="Times New Roman" w:cs="Times New Roman"/>
          <w:sz w:val="24"/>
          <w:szCs w:val="24"/>
        </w:rPr>
        <w:t xml:space="preserve"> for the remainder of the experiment.  Mortality in each cage was monitored each day for four</w:t>
      </w:r>
      <w:r w:rsidR="00C8095E">
        <w:rPr>
          <w:rFonts w:ascii="Times New Roman" w:hAnsi="Times New Roman" w:cs="Times New Roman"/>
          <w:sz w:val="24"/>
          <w:szCs w:val="24"/>
        </w:rPr>
        <w:t xml:space="preserve"> (96h)</w:t>
      </w:r>
      <w:r w:rsidR="00934807">
        <w:rPr>
          <w:rFonts w:ascii="Times New Roman" w:hAnsi="Times New Roman" w:cs="Times New Roman"/>
          <w:sz w:val="24"/>
          <w:szCs w:val="24"/>
        </w:rPr>
        <w:t xml:space="preserve"> days, the duration previously shown to be necessary to observe virus-induced mortality. </w:t>
      </w:r>
      <w:r w:rsidR="00A20E58">
        <w:rPr>
          <w:rFonts w:ascii="Times New Roman" w:hAnsi="Times New Roman" w:cs="Times New Roman"/>
          <w:sz w:val="24"/>
          <w:szCs w:val="24"/>
        </w:rPr>
        <w:t xml:space="preserve">At 36 </w:t>
      </w:r>
      <w:proofErr w:type="spellStart"/>
      <w:r w:rsidR="00A20E58">
        <w:rPr>
          <w:rFonts w:ascii="Times New Roman" w:hAnsi="Times New Roman" w:cs="Times New Roman"/>
          <w:sz w:val="24"/>
          <w:szCs w:val="24"/>
        </w:rPr>
        <w:t>hpi</w:t>
      </w:r>
      <w:proofErr w:type="spellEnd"/>
      <w:r w:rsidR="00A20E58">
        <w:rPr>
          <w:rFonts w:ascii="Times New Roman" w:hAnsi="Times New Roman" w:cs="Times New Roman"/>
          <w:sz w:val="24"/>
          <w:szCs w:val="24"/>
        </w:rPr>
        <w:t>, 3 live bees were sampled from each cage for virus titer and gene expression analysis.</w:t>
      </w:r>
    </w:p>
    <w:p w14:paraId="53E87FD8" w14:textId="4364FABD" w:rsidR="006442D1" w:rsidRDefault="006442D1" w:rsidP="00934807">
      <w:pPr>
        <w:spacing w:line="240" w:lineRule="auto"/>
        <w:contextualSpacing/>
        <w:rPr>
          <w:rFonts w:ascii="Times New Roman" w:hAnsi="Times New Roman" w:cs="Times New Roman"/>
          <w:sz w:val="24"/>
          <w:szCs w:val="24"/>
        </w:rPr>
      </w:pPr>
    </w:p>
    <w:p w14:paraId="13F3F91B" w14:textId="5FDD1106" w:rsidR="006442D1" w:rsidRDefault="000F1D09"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Thus, f</w:t>
      </w:r>
      <w:r w:rsidR="006442D1">
        <w:rPr>
          <w:rFonts w:ascii="Times New Roman" w:hAnsi="Times New Roman" w:cs="Times New Roman"/>
          <w:sz w:val="24"/>
          <w:szCs w:val="24"/>
        </w:rPr>
        <w:t xml:space="preserve">or Experiment 1, </w:t>
      </w:r>
      <w:r>
        <w:rPr>
          <w:rFonts w:ascii="Times New Roman" w:hAnsi="Times New Roman" w:cs="Times New Roman"/>
          <w:sz w:val="24"/>
          <w:szCs w:val="24"/>
        </w:rPr>
        <w:t xml:space="preserve">there were four cage treatments: </w:t>
      </w:r>
      <w:proofErr w:type="spellStart"/>
      <w:r>
        <w:rPr>
          <w:rFonts w:ascii="Times New Roman" w:hAnsi="Times New Roman" w:cs="Times New Roman"/>
          <w:sz w:val="24"/>
          <w:szCs w:val="24"/>
        </w:rPr>
        <w:t>starvation+sucrose</w:t>
      </w:r>
      <w:proofErr w:type="spellEnd"/>
      <w:r>
        <w:rPr>
          <w:rFonts w:ascii="Times New Roman" w:hAnsi="Times New Roman" w:cs="Times New Roman"/>
          <w:sz w:val="24"/>
          <w:szCs w:val="24"/>
        </w:rPr>
        <w:t xml:space="preserve"> control;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normal </w:t>
      </w:r>
      <w:proofErr w:type="spellStart"/>
      <w:r>
        <w:rPr>
          <w:rFonts w:ascii="Times New Roman" w:hAnsi="Times New Roman" w:cs="Times New Roman"/>
          <w:sz w:val="24"/>
          <w:szCs w:val="24"/>
        </w:rPr>
        <w:t>diet+sucrose</w:t>
      </w:r>
      <w:proofErr w:type="spellEnd"/>
      <w:r>
        <w:rPr>
          <w:rFonts w:ascii="Times New Roman" w:hAnsi="Times New Roman" w:cs="Times New Roman"/>
          <w:sz w:val="24"/>
          <w:szCs w:val="24"/>
        </w:rPr>
        <w:t xml:space="preserve"> control;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The first generation of workers reared under treatment conditions were used to produce 39 cages (n=9 for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n=10 for all others); the second generation produced 40 more cage (n=10 per treatment), for a final of 79 total cages (n=19 for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n=20 for all others). </w:t>
      </w:r>
      <w:r w:rsidR="00F54ABE">
        <w:rPr>
          <w:rFonts w:ascii="Times New Roman" w:hAnsi="Times New Roman" w:cs="Times New Roman"/>
          <w:sz w:val="24"/>
          <w:szCs w:val="24"/>
        </w:rPr>
        <w:t>For experiment two, there were also four cage treatments</w:t>
      </w:r>
      <w:r w:rsidR="005D36E5">
        <w:rPr>
          <w:rFonts w:ascii="Times New Roman" w:hAnsi="Times New Roman" w:cs="Times New Roman"/>
          <w:sz w:val="24"/>
          <w:szCs w:val="24"/>
        </w:rPr>
        <w:t>, spread across three generations</w:t>
      </w:r>
      <w:r w:rsidR="00F54ABE">
        <w:rPr>
          <w:rFonts w:ascii="Times New Roman" w:hAnsi="Times New Roman" w:cs="Times New Roman"/>
          <w:sz w:val="24"/>
          <w:szCs w:val="24"/>
        </w:rPr>
        <w:t xml:space="preserve">:  </w:t>
      </w:r>
      <w:proofErr w:type="spellStart"/>
      <w:r w:rsidR="00F54ABE">
        <w:rPr>
          <w:rFonts w:ascii="Times New Roman" w:hAnsi="Times New Roman" w:cs="Times New Roman"/>
          <w:i/>
          <w:sz w:val="24"/>
          <w:szCs w:val="24"/>
        </w:rPr>
        <w:t>Cistus-reared</w:t>
      </w:r>
      <w:r w:rsidR="00F54ABE">
        <w:rPr>
          <w:rFonts w:ascii="Times New Roman" w:hAnsi="Times New Roman" w:cs="Times New Roman"/>
          <w:sz w:val="24"/>
          <w:szCs w:val="24"/>
        </w:rPr>
        <w:t>+sucrose</w:t>
      </w:r>
      <w:proofErr w:type="spellEnd"/>
      <w:r w:rsidR="00F54ABE">
        <w:rPr>
          <w:rFonts w:ascii="Times New Roman" w:hAnsi="Times New Roman" w:cs="Times New Roman"/>
          <w:sz w:val="24"/>
          <w:szCs w:val="24"/>
        </w:rPr>
        <w:t xml:space="preserve"> control; </w:t>
      </w:r>
      <w:proofErr w:type="spellStart"/>
      <w:r w:rsidR="00F54ABE">
        <w:rPr>
          <w:rFonts w:ascii="Times New Roman" w:hAnsi="Times New Roman" w:cs="Times New Roman"/>
          <w:i/>
          <w:sz w:val="24"/>
          <w:szCs w:val="24"/>
        </w:rPr>
        <w:t>Cistus</w:t>
      </w:r>
      <w:r w:rsidR="00853E39">
        <w:rPr>
          <w:rFonts w:ascii="Times New Roman" w:hAnsi="Times New Roman" w:cs="Times New Roman"/>
          <w:sz w:val="24"/>
          <w:szCs w:val="24"/>
        </w:rPr>
        <w:t>-</w:t>
      </w:r>
      <w:r w:rsidR="00F54ABE" w:rsidRPr="00853E39">
        <w:rPr>
          <w:rFonts w:ascii="Times New Roman" w:hAnsi="Times New Roman" w:cs="Times New Roman"/>
          <w:i/>
          <w:sz w:val="24"/>
          <w:szCs w:val="24"/>
        </w:rPr>
        <w:t>reared</w:t>
      </w:r>
      <w:r w:rsidR="00F54ABE">
        <w:rPr>
          <w:rFonts w:ascii="Times New Roman" w:hAnsi="Times New Roman" w:cs="Times New Roman"/>
          <w:sz w:val="24"/>
          <w:szCs w:val="24"/>
        </w:rPr>
        <w:t>+virus</w:t>
      </w:r>
      <w:proofErr w:type="spellEnd"/>
      <w:r w:rsidR="00F54ABE">
        <w:rPr>
          <w:rFonts w:ascii="Times New Roman" w:hAnsi="Times New Roman" w:cs="Times New Roman"/>
          <w:sz w:val="24"/>
          <w:szCs w:val="24"/>
        </w:rPr>
        <w:t xml:space="preserve">; </w:t>
      </w:r>
      <w:proofErr w:type="spellStart"/>
      <w:r w:rsidR="00F54ABE">
        <w:rPr>
          <w:rFonts w:ascii="Times New Roman" w:hAnsi="Times New Roman" w:cs="Times New Roman"/>
          <w:i/>
          <w:sz w:val="24"/>
          <w:szCs w:val="24"/>
        </w:rPr>
        <w:t>Castanea-reared</w:t>
      </w:r>
      <w:r w:rsidR="00F54ABE">
        <w:rPr>
          <w:rFonts w:ascii="Times New Roman" w:hAnsi="Times New Roman" w:cs="Times New Roman"/>
          <w:sz w:val="24"/>
          <w:szCs w:val="24"/>
        </w:rPr>
        <w:t>+sucrose</w:t>
      </w:r>
      <w:proofErr w:type="spellEnd"/>
      <w:r w:rsidR="00F54ABE">
        <w:rPr>
          <w:rFonts w:ascii="Times New Roman" w:hAnsi="Times New Roman" w:cs="Times New Roman"/>
          <w:sz w:val="24"/>
          <w:szCs w:val="24"/>
        </w:rPr>
        <w:t xml:space="preserve"> control; </w:t>
      </w:r>
      <w:proofErr w:type="spellStart"/>
      <w:r w:rsidR="00F54ABE">
        <w:rPr>
          <w:rFonts w:ascii="Times New Roman" w:hAnsi="Times New Roman" w:cs="Times New Roman"/>
          <w:i/>
          <w:sz w:val="24"/>
          <w:szCs w:val="24"/>
        </w:rPr>
        <w:t>Castanea</w:t>
      </w:r>
      <w:proofErr w:type="spellEnd"/>
      <w:r w:rsidR="00F54ABE">
        <w:rPr>
          <w:rFonts w:ascii="Times New Roman" w:hAnsi="Times New Roman" w:cs="Times New Roman"/>
          <w:i/>
          <w:sz w:val="24"/>
          <w:szCs w:val="24"/>
        </w:rPr>
        <w:t>-reared</w:t>
      </w:r>
      <w:r w:rsidR="00F54ABE">
        <w:rPr>
          <w:rFonts w:ascii="Times New Roman" w:hAnsi="Times New Roman" w:cs="Times New Roman"/>
          <w:sz w:val="24"/>
          <w:szCs w:val="24"/>
        </w:rPr>
        <w:t xml:space="preserve"> +virus.</w:t>
      </w:r>
      <w:r w:rsidR="005D36E5">
        <w:rPr>
          <w:rFonts w:ascii="Times New Roman" w:hAnsi="Times New Roman" w:cs="Times New Roman"/>
          <w:sz w:val="24"/>
          <w:szCs w:val="24"/>
        </w:rPr>
        <w:t xml:space="preserve"> </w:t>
      </w:r>
      <w:commentRangeStart w:id="4"/>
      <w:r w:rsidR="00853E39">
        <w:rPr>
          <w:rFonts w:ascii="Times New Roman" w:hAnsi="Times New Roman" w:cs="Times New Roman"/>
          <w:sz w:val="24"/>
          <w:szCs w:val="24"/>
        </w:rPr>
        <w:t>Because</w:t>
      </w:r>
      <w:commentRangeEnd w:id="4"/>
      <w:r w:rsidR="00CE472F">
        <w:rPr>
          <w:rStyle w:val="CommentReference"/>
        </w:rPr>
        <w:commentReference w:id="4"/>
      </w:r>
      <w:r w:rsidR="00853E39">
        <w:rPr>
          <w:rFonts w:ascii="Times New Roman" w:hAnsi="Times New Roman" w:cs="Times New Roman"/>
          <w:sz w:val="24"/>
          <w:szCs w:val="24"/>
        </w:rPr>
        <w:t xml:space="preserve"> there were more variable numbers of bees reared in the more natural but less controlled conditions, the number of cages produced from each generation was more variable, as follows. </w:t>
      </w:r>
      <w:proofErr w:type="spellStart"/>
      <w:r w:rsidR="00853E39">
        <w:rPr>
          <w:rFonts w:ascii="Times New Roman" w:hAnsi="Times New Roman" w:cs="Times New Roman"/>
          <w:i/>
          <w:sz w:val="24"/>
          <w:szCs w:val="24"/>
        </w:rPr>
        <w:t>Cistus-</w:t>
      </w:r>
      <w:r w:rsidR="00853E39" w:rsidRPr="001C6709">
        <w:rPr>
          <w:rFonts w:ascii="Times New Roman" w:hAnsi="Times New Roman" w:cs="Times New Roman"/>
          <w:sz w:val="24"/>
          <w:szCs w:val="24"/>
        </w:rPr>
        <w:t>reared</w:t>
      </w:r>
      <w:r w:rsidR="00853E39">
        <w:rPr>
          <w:rFonts w:ascii="Times New Roman" w:hAnsi="Times New Roman" w:cs="Times New Roman"/>
          <w:sz w:val="24"/>
          <w:szCs w:val="24"/>
        </w:rPr>
        <w:t>+sucrose</w:t>
      </w:r>
      <w:proofErr w:type="spellEnd"/>
      <w:r w:rsidR="00853E39">
        <w:rPr>
          <w:rFonts w:ascii="Times New Roman" w:hAnsi="Times New Roman" w:cs="Times New Roman"/>
          <w:sz w:val="24"/>
          <w:szCs w:val="24"/>
        </w:rPr>
        <w:t xml:space="preserve"> control (generation 1</w:t>
      </w:r>
      <w:r w:rsidR="00FD4CBA">
        <w:rPr>
          <w:rFonts w:ascii="Times New Roman" w:hAnsi="Times New Roman" w:cs="Times New Roman"/>
          <w:sz w:val="24"/>
          <w:szCs w:val="24"/>
        </w:rPr>
        <w:t>,</w:t>
      </w:r>
      <w:r w:rsidR="00853E39">
        <w:rPr>
          <w:rFonts w:ascii="Times New Roman" w:hAnsi="Times New Roman" w:cs="Times New Roman"/>
          <w:sz w:val="24"/>
          <w:szCs w:val="24"/>
        </w:rPr>
        <w:t xml:space="preserve"> n=8; generation 2</w:t>
      </w:r>
      <w:r w:rsidR="00FD4CBA">
        <w:rPr>
          <w:rFonts w:ascii="Times New Roman" w:hAnsi="Times New Roman" w:cs="Times New Roman"/>
          <w:sz w:val="24"/>
          <w:szCs w:val="24"/>
        </w:rPr>
        <w:t>,</w:t>
      </w:r>
      <w:r w:rsidR="00853E39">
        <w:rPr>
          <w:rFonts w:ascii="Times New Roman" w:hAnsi="Times New Roman" w:cs="Times New Roman"/>
          <w:sz w:val="24"/>
          <w:szCs w:val="24"/>
        </w:rPr>
        <w:t xml:space="preserve"> n=5; generation 3</w:t>
      </w:r>
      <w:r w:rsidR="00FD4CBA">
        <w:rPr>
          <w:rFonts w:ascii="Times New Roman" w:hAnsi="Times New Roman" w:cs="Times New Roman"/>
          <w:sz w:val="24"/>
          <w:szCs w:val="24"/>
        </w:rPr>
        <w:t>,</w:t>
      </w:r>
      <w:r w:rsidR="00853E39">
        <w:rPr>
          <w:rFonts w:ascii="Times New Roman" w:hAnsi="Times New Roman" w:cs="Times New Roman"/>
          <w:sz w:val="24"/>
          <w:szCs w:val="24"/>
        </w:rPr>
        <w:t xml:space="preserve"> n=8</w:t>
      </w:r>
      <w:r w:rsidR="00FA730D">
        <w:rPr>
          <w:rFonts w:ascii="Times New Roman" w:hAnsi="Times New Roman" w:cs="Times New Roman"/>
          <w:sz w:val="24"/>
          <w:szCs w:val="24"/>
        </w:rPr>
        <w:t>; total n=21</w:t>
      </w:r>
      <w:r w:rsidR="00853E39">
        <w:rPr>
          <w:rFonts w:ascii="Times New Roman" w:hAnsi="Times New Roman" w:cs="Times New Roman"/>
          <w:sz w:val="24"/>
          <w:szCs w:val="24"/>
        </w:rPr>
        <w:t>)</w:t>
      </w:r>
      <w:r w:rsidR="00FA730D">
        <w:rPr>
          <w:rFonts w:ascii="Times New Roman" w:hAnsi="Times New Roman" w:cs="Times New Roman"/>
          <w:sz w:val="24"/>
          <w:szCs w:val="24"/>
        </w:rPr>
        <w:t xml:space="preserve">; </w:t>
      </w:r>
      <w:proofErr w:type="spellStart"/>
      <w:r w:rsidR="00FA730D">
        <w:rPr>
          <w:rFonts w:ascii="Times New Roman" w:hAnsi="Times New Roman" w:cs="Times New Roman"/>
          <w:i/>
          <w:sz w:val="24"/>
          <w:szCs w:val="24"/>
        </w:rPr>
        <w:t>Cistus</w:t>
      </w:r>
      <w:r w:rsidR="00FA730D">
        <w:rPr>
          <w:rFonts w:ascii="Times New Roman" w:hAnsi="Times New Roman" w:cs="Times New Roman"/>
          <w:sz w:val="24"/>
          <w:szCs w:val="24"/>
        </w:rPr>
        <w:t>-</w:t>
      </w:r>
      <w:r w:rsidR="00FA730D" w:rsidRPr="001C6709">
        <w:rPr>
          <w:rFonts w:ascii="Times New Roman" w:hAnsi="Times New Roman" w:cs="Times New Roman"/>
          <w:sz w:val="24"/>
          <w:szCs w:val="24"/>
        </w:rPr>
        <w:t>reared+</w:t>
      </w:r>
      <w:r w:rsidR="00FA730D">
        <w:rPr>
          <w:rFonts w:ascii="Times New Roman" w:hAnsi="Times New Roman" w:cs="Times New Roman"/>
          <w:sz w:val="24"/>
          <w:szCs w:val="24"/>
        </w:rPr>
        <w:t>virus</w:t>
      </w:r>
      <w:proofErr w:type="spellEnd"/>
      <w:r w:rsidR="00115598">
        <w:rPr>
          <w:rFonts w:ascii="Times New Roman" w:hAnsi="Times New Roman" w:cs="Times New Roman"/>
          <w:sz w:val="24"/>
          <w:szCs w:val="24"/>
        </w:rPr>
        <w:t xml:space="preserve"> (generation 1</w:t>
      </w:r>
      <w:r w:rsidR="00FD4CBA">
        <w:rPr>
          <w:rFonts w:ascii="Times New Roman" w:hAnsi="Times New Roman" w:cs="Times New Roman"/>
          <w:sz w:val="24"/>
          <w:szCs w:val="24"/>
        </w:rPr>
        <w:t>,</w:t>
      </w:r>
      <w:r w:rsidR="00115598">
        <w:rPr>
          <w:rFonts w:ascii="Times New Roman" w:hAnsi="Times New Roman" w:cs="Times New Roman"/>
          <w:sz w:val="24"/>
          <w:szCs w:val="24"/>
        </w:rPr>
        <w:t xml:space="preserve"> n=9; gene</w:t>
      </w:r>
      <w:r w:rsidR="00FD4CBA">
        <w:rPr>
          <w:rFonts w:ascii="Times New Roman" w:hAnsi="Times New Roman" w:cs="Times New Roman"/>
          <w:sz w:val="24"/>
          <w:szCs w:val="24"/>
        </w:rPr>
        <w:t xml:space="preserve">ration 2, n=6; generation 3, n=7; total n=22 ); </w:t>
      </w:r>
      <w:proofErr w:type="spellStart"/>
      <w:r w:rsidR="00FD4CBA">
        <w:rPr>
          <w:rFonts w:ascii="Times New Roman" w:hAnsi="Times New Roman" w:cs="Times New Roman"/>
          <w:i/>
          <w:sz w:val="24"/>
          <w:szCs w:val="24"/>
        </w:rPr>
        <w:t>Castanea</w:t>
      </w:r>
      <w:r w:rsidR="00FD4CBA" w:rsidRPr="001C6709">
        <w:rPr>
          <w:rFonts w:ascii="Times New Roman" w:hAnsi="Times New Roman" w:cs="Times New Roman"/>
          <w:sz w:val="24"/>
          <w:szCs w:val="24"/>
        </w:rPr>
        <w:t>-reared</w:t>
      </w:r>
      <w:r w:rsidR="00FD4CBA">
        <w:rPr>
          <w:rFonts w:ascii="Times New Roman" w:hAnsi="Times New Roman" w:cs="Times New Roman"/>
          <w:sz w:val="24"/>
          <w:szCs w:val="24"/>
        </w:rPr>
        <w:t>+sucrose</w:t>
      </w:r>
      <w:proofErr w:type="spellEnd"/>
      <w:r w:rsidR="00FD4CBA">
        <w:rPr>
          <w:rFonts w:ascii="Times New Roman" w:hAnsi="Times New Roman" w:cs="Times New Roman"/>
          <w:sz w:val="24"/>
          <w:szCs w:val="24"/>
        </w:rPr>
        <w:t xml:space="preserve"> control (</w:t>
      </w:r>
      <w:r w:rsidR="00FF6F7F">
        <w:rPr>
          <w:rFonts w:ascii="Times New Roman" w:hAnsi="Times New Roman" w:cs="Times New Roman"/>
          <w:sz w:val="24"/>
          <w:szCs w:val="24"/>
        </w:rPr>
        <w:t>generation 1, n=3; generation 2, n=6; generation 3, n=2; total n=11)</w:t>
      </w:r>
      <w:r w:rsidR="009679BE">
        <w:rPr>
          <w:rFonts w:ascii="Times New Roman" w:hAnsi="Times New Roman" w:cs="Times New Roman"/>
          <w:sz w:val="24"/>
          <w:szCs w:val="24"/>
        </w:rPr>
        <w:t xml:space="preserve">; </w:t>
      </w:r>
      <w:proofErr w:type="spellStart"/>
      <w:r w:rsidR="009679BE">
        <w:rPr>
          <w:rFonts w:ascii="Times New Roman" w:hAnsi="Times New Roman" w:cs="Times New Roman"/>
          <w:i/>
          <w:sz w:val="24"/>
          <w:szCs w:val="24"/>
        </w:rPr>
        <w:t>Castanea-</w:t>
      </w:r>
      <w:r w:rsidR="009679BE" w:rsidRPr="001C6709">
        <w:rPr>
          <w:rFonts w:ascii="Times New Roman" w:hAnsi="Times New Roman" w:cs="Times New Roman"/>
          <w:sz w:val="24"/>
          <w:szCs w:val="24"/>
        </w:rPr>
        <w:t>reared+</w:t>
      </w:r>
      <w:r w:rsidR="009679BE">
        <w:rPr>
          <w:rFonts w:ascii="Times New Roman" w:hAnsi="Times New Roman" w:cs="Times New Roman"/>
          <w:sz w:val="24"/>
          <w:szCs w:val="24"/>
        </w:rPr>
        <w:t>virus</w:t>
      </w:r>
      <w:proofErr w:type="spellEnd"/>
      <w:r w:rsidR="009679BE">
        <w:rPr>
          <w:rFonts w:ascii="Times New Roman" w:hAnsi="Times New Roman" w:cs="Times New Roman"/>
          <w:sz w:val="24"/>
          <w:szCs w:val="24"/>
        </w:rPr>
        <w:t xml:space="preserve"> (generation 1, n=3; generation 2, n=</w:t>
      </w:r>
      <w:r w:rsidR="00C81B10">
        <w:rPr>
          <w:rFonts w:ascii="Times New Roman" w:hAnsi="Times New Roman" w:cs="Times New Roman"/>
          <w:sz w:val="24"/>
          <w:szCs w:val="24"/>
        </w:rPr>
        <w:t>6; generation 3, n=2; total n=11</w:t>
      </w:r>
      <w:r w:rsidR="009679BE">
        <w:rPr>
          <w:rFonts w:ascii="Times New Roman" w:hAnsi="Times New Roman" w:cs="Times New Roman"/>
          <w:sz w:val="24"/>
          <w:szCs w:val="24"/>
        </w:rPr>
        <w:t xml:space="preserve">). </w:t>
      </w:r>
    </w:p>
    <w:p w14:paraId="3EE2F124" w14:textId="2349C361" w:rsidR="00106E2B" w:rsidRDefault="00106E2B" w:rsidP="00934807">
      <w:pPr>
        <w:spacing w:line="240" w:lineRule="auto"/>
        <w:contextualSpacing/>
        <w:rPr>
          <w:rFonts w:ascii="Times New Roman" w:hAnsi="Times New Roman" w:cs="Times New Roman"/>
          <w:sz w:val="24"/>
          <w:szCs w:val="24"/>
        </w:rPr>
      </w:pPr>
    </w:p>
    <w:p w14:paraId="5F3088B8" w14:textId="1B9348E8" w:rsidR="008A277E" w:rsidRDefault="008A277E" w:rsidP="00934807">
      <w:pPr>
        <w:spacing w:line="240" w:lineRule="auto"/>
        <w:contextualSpacing/>
        <w:rPr>
          <w:rFonts w:ascii="Times New Roman" w:hAnsi="Times New Roman" w:cs="Times New Roman"/>
          <w:sz w:val="24"/>
          <w:szCs w:val="24"/>
        </w:rPr>
      </w:pPr>
    </w:p>
    <w:p w14:paraId="7C60A321" w14:textId="100D085D" w:rsidR="008A277E" w:rsidRDefault="008A277E" w:rsidP="0093480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Virus titration</w:t>
      </w:r>
    </w:p>
    <w:p w14:paraId="3C4B3A9F" w14:textId="04DD602B" w:rsidR="008A277E" w:rsidRDefault="008A277E" w:rsidP="00934807">
      <w:pPr>
        <w:spacing w:line="240" w:lineRule="auto"/>
        <w:contextualSpacing/>
        <w:rPr>
          <w:rFonts w:ascii="Times New Roman" w:hAnsi="Times New Roman" w:cs="Times New Roman"/>
          <w:sz w:val="24"/>
          <w:szCs w:val="24"/>
        </w:rPr>
      </w:pPr>
    </w:p>
    <w:p w14:paraId="3BBEF463" w14:textId="71C33439" w:rsidR="008A277E" w:rsidRDefault="008A277E"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 the 6 bees collected from each cage at 36 hours post treatment, RNA was extracted and IAPV titer measured</w:t>
      </w:r>
      <w:r w:rsidR="00100FAB">
        <w:rPr>
          <w:rFonts w:ascii="Times New Roman" w:hAnsi="Times New Roman" w:cs="Times New Roman"/>
          <w:sz w:val="24"/>
          <w:szCs w:val="24"/>
        </w:rPr>
        <w:t xml:space="preserve"> on the pooled RNA of bees from</w:t>
      </w:r>
      <w:r w:rsidR="00BF6DA2">
        <w:rPr>
          <w:rFonts w:ascii="Times New Roman" w:hAnsi="Times New Roman" w:cs="Times New Roman"/>
          <w:sz w:val="24"/>
          <w:szCs w:val="24"/>
        </w:rPr>
        <w:t xml:space="preserve"> 10</w:t>
      </w:r>
      <w:r w:rsidR="00100FAB">
        <w:rPr>
          <w:rFonts w:ascii="Times New Roman" w:hAnsi="Times New Roman" w:cs="Times New Roman"/>
          <w:sz w:val="24"/>
          <w:szCs w:val="24"/>
        </w:rPr>
        <w:t xml:space="preserve"> randomly-selected subset of cages from each treatment; this was done</w:t>
      </w:r>
      <w:r>
        <w:rPr>
          <w:rFonts w:ascii="Times New Roman" w:hAnsi="Times New Roman" w:cs="Times New Roman"/>
          <w:sz w:val="24"/>
          <w:szCs w:val="24"/>
        </w:rPr>
        <w:t xml:space="preserve"> identically to the methods of Dolezal et al 2019 and </w:t>
      </w:r>
      <w:proofErr w:type="spellStart"/>
      <w:r>
        <w:rPr>
          <w:rFonts w:ascii="Times New Roman" w:hAnsi="Times New Roman" w:cs="Times New Roman"/>
          <w:sz w:val="24"/>
          <w:szCs w:val="24"/>
        </w:rPr>
        <w:t>Geffre</w:t>
      </w:r>
      <w:proofErr w:type="spellEnd"/>
      <w:r>
        <w:rPr>
          <w:rFonts w:ascii="Times New Roman" w:hAnsi="Times New Roman" w:cs="Times New Roman"/>
          <w:sz w:val="24"/>
          <w:szCs w:val="24"/>
        </w:rPr>
        <w:t xml:space="preserve"> et al 2020. In short, RNA was extracted from each sample using </w:t>
      </w:r>
      <w:proofErr w:type="spellStart"/>
      <w:r>
        <w:rPr>
          <w:rFonts w:ascii="Times New Roman" w:hAnsi="Times New Roman" w:cs="Times New Roman"/>
          <w:sz w:val="24"/>
          <w:szCs w:val="24"/>
        </w:rPr>
        <w:t>Trizol</w:t>
      </w:r>
      <w:proofErr w:type="spellEnd"/>
      <w:r>
        <w:rPr>
          <w:rFonts w:ascii="Times New Roman" w:hAnsi="Times New Roman" w:cs="Times New Roman"/>
          <w:sz w:val="24"/>
          <w:szCs w:val="24"/>
        </w:rPr>
        <w:t xml:space="preserve"> reagent; this material was then cleaned and treated with </w:t>
      </w:r>
      <w:proofErr w:type="spellStart"/>
      <w:r>
        <w:rPr>
          <w:rFonts w:ascii="Times New Roman" w:hAnsi="Times New Roman" w:cs="Times New Roman"/>
          <w:sz w:val="24"/>
          <w:szCs w:val="24"/>
        </w:rPr>
        <w:t>DNAse</w:t>
      </w:r>
      <w:proofErr w:type="spellEnd"/>
      <w:r>
        <w:rPr>
          <w:rFonts w:ascii="Times New Roman" w:hAnsi="Times New Roman" w:cs="Times New Roman"/>
          <w:sz w:val="24"/>
          <w:szCs w:val="24"/>
        </w:rPr>
        <w:t xml:space="preserve">. RNA concentration was then equalized across all samples and measured via qPCR against an RNA standard curve used estimate </w:t>
      </w:r>
      <w:r w:rsidR="004E3575">
        <w:rPr>
          <w:rFonts w:ascii="Times New Roman" w:hAnsi="Times New Roman" w:cs="Times New Roman"/>
          <w:sz w:val="24"/>
          <w:szCs w:val="24"/>
        </w:rPr>
        <w:t xml:space="preserve">viral genome equivalents. </w:t>
      </w:r>
    </w:p>
    <w:p w14:paraId="6414FBBE" w14:textId="140A87DC" w:rsidR="00F35A97" w:rsidRDefault="00F35A97" w:rsidP="00934807">
      <w:pPr>
        <w:spacing w:line="240" w:lineRule="auto"/>
        <w:contextualSpacing/>
        <w:rPr>
          <w:rFonts w:ascii="Times New Roman" w:hAnsi="Times New Roman" w:cs="Times New Roman"/>
          <w:sz w:val="24"/>
          <w:szCs w:val="24"/>
        </w:rPr>
      </w:pPr>
    </w:p>
    <w:p w14:paraId="730AC29C" w14:textId="32E84079" w:rsidR="00F35A97" w:rsidRPr="00F35A97" w:rsidRDefault="00F35A97" w:rsidP="00934807">
      <w:pPr>
        <w:spacing w:line="240" w:lineRule="auto"/>
        <w:contextualSpacing/>
        <w:rPr>
          <w:rFonts w:ascii="Times New Roman" w:hAnsi="Times New Roman" w:cs="Times New Roman"/>
          <w:b/>
          <w:sz w:val="24"/>
          <w:szCs w:val="24"/>
        </w:rPr>
      </w:pPr>
      <w:r w:rsidRPr="00F35A97">
        <w:rPr>
          <w:rFonts w:ascii="Times New Roman" w:hAnsi="Times New Roman" w:cs="Times New Roman"/>
          <w:b/>
          <w:sz w:val="24"/>
          <w:szCs w:val="24"/>
        </w:rPr>
        <w:t>Gene expression</w:t>
      </w:r>
    </w:p>
    <w:p w14:paraId="12FE379A" w14:textId="00007695" w:rsidR="00F35A97" w:rsidRDefault="00F35A97"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Alex </w:t>
      </w:r>
      <w:proofErr w:type="gramStart"/>
      <w:r>
        <w:rPr>
          <w:rFonts w:ascii="Times New Roman" w:hAnsi="Times New Roman" w:cs="Times New Roman"/>
          <w:sz w:val="24"/>
          <w:szCs w:val="24"/>
        </w:rPr>
        <w:t>add</w:t>
      </w:r>
      <w:proofErr w:type="gramEnd"/>
      <w:r w:rsidR="00740B98">
        <w:rPr>
          <w:rFonts w:ascii="Times New Roman" w:hAnsi="Times New Roman" w:cs="Times New Roman"/>
          <w:sz w:val="24"/>
          <w:szCs w:val="24"/>
        </w:rPr>
        <w:t>.</w:t>
      </w:r>
    </w:p>
    <w:p w14:paraId="2CD1D280" w14:textId="08853DF7" w:rsidR="00740B98" w:rsidRDefault="00740B98" w:rsidP="00934807">
      <w:pPr>
        <w:spacing w:line="240" w:lineRule="auto"/>
        <w:contextualSpacing/>
        <w:rPr>
          <w:rFonts w:ascii="Times New Roman" w:hAnsi="Times New Roman" w:cs="Times New Roman"/>
          <w:sz w:val="24"/>
          <w:szCs w:val="24"/>
        </w:rPr>
      </w:pPr>
    </w:p>
    <w:p w14:paraId="7AA6D63D" w14:textId="426E7F86" w:rsidR="00740B98" w:rsidRDefault="003772CA" w:rsidP="0093480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Statistical analysis</w:t>
      </w:r>
    </w:p>
    <w:p w14:paraId="241F03A9" w14:textId="1AF185B0" w:rsidR="007B67D6" w:rsidRDefault="007B67D6" w:rsidP="00934807">
      <w:pPr>
        <w:spacing w:line="240" w:lineRule="auto"/>
        <w:contextualSpacing/>
        <w:rPr>
          <w:rFonts w:ascii="Times New Roman" w:hAnsi="Times New Roman" w:cs="Times New Roman"/>
          <w:sz w:val="24"/>
          <w:szCs w:val="24"/>
        </w:rPr>
      </w:pPr>
    </w:p>
    <w:p w14:paraId="255EBF1C" w14:textId="4A454DFA" w:rsidR="0032510E" w:rsidRDefault="007B67D6"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all experiments, analyses were performed in R using version 3.3.1 (ref). For experiments 1 and 2, survival against the virus challenge was analyzed by comparing the proportion of each cage that survived the bioassay between the treatments via a linear mixed effects model using the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function from the package lme4 (ref), with treatment generation as a random factor. ANOVAs followed by a Tukey HSD </w:t>
      </w:r>
      <w:proofErr w:type="spellStart"/>
      <w:r>
        <w:rPr>
          <w:rFonts w:ascii="Times New Roman" w:hAnsi="Times New Roman" w:cs="Times New Roman"/>
          <w:sz w:val="24"/>
          <w:szCs w:val="24"/>
        </w:rPr>
        <w:t>posthoc</w:t>
      </w:r>
      <w:proofErr w:type="spellEnd"/>
      <w:r>
        <w:rPr>
          <w:rFonts w:ascii="Times New Roman" w:hAnsi="Times New Roman" w:cs="Times New Roman"/>
          <w:sz w:val="24"/>
          <w:szCs w:val="24"/>
        </w:rPr>
        <w:t xml:space="preserve"> test, using the package </w:t>
      </w:r>
      <w:proofErr w:type="spellStart"/>
      <w:r>
        <w:rPr>
          <w:rFonts w:ascii="Times New Roman" w:hAnsi="Times New Roman" w:cs="Times New Roman"/>
          <w:sz w:val="24"/>
          <w:szCs w:val="24"/>
        </w:rPr>
        <w:t>multcomp</w:t>
      </w:r>
      <w:proofErr w:type="spellEnd"/>
      <w:r>
        <w:rPr>
          <w:rFonts w:ascii="Times New Roman" w:hAnsi="Times New Roman" w:cs="Times New Roman"/>
          <w:sz w:val="24"/>
          <w:szCs w:val="24"/>
        </w:rPr>
        <w:t xml:space="preserve">, were performed on these models. </w:t>
      </w:r>
      <w:r w:rsidR="0032510E">
        <w:rPr>
          <w:rFonts w:ascii="Times New Roman" w:hAnsi="Times New Roman" w:cs="Times New Roman"/>
          <w:sz w:val="24"/>
          <w:szCs w:val="24"/>
        </w:rPr>
        <w:t xml:space="preserve">Mass and lipid contents were compared using </w:t>
      </w:r>
      <w:proofErr w:type="gramStart"/>
      <w:r w:rsidR="008B13E0">
        <w:rPr>
          <w:rFonts w:ascii="Times New Roman" w:hAnsi="Times New Roman" w:cs="Times New Roman"/>
          <w:sz w:val="24"/>
          <w:szCs w:val="24"/>
        </w:rPr>
        <w:t>Welch</w:t>
      </w:r>
      <w:r w:rsidR="00BB100D">
        <w:rPr>
          <w:rFonts w:ascii="Times New Roman" w:hAnsi="Times New Roman" w:cs="Times New Roman"/>
          <w:sz w:val="24"/>
          <w:szCs w:val="24"/>
        </w:rPr>
        <w:t xml:space="preserve">’s </w:t>
      </w:r>
      <w:r w:rsidR="0032510E">
        <w:rPr>
          <w:rFonts w:ascii="Times New Roman" w:hAnsi="Times New Roman" w:cs="Times New Roman"/>
          <w:sz w:val="24"/>
          <w:szCs w:val="24"/>
        </w:rPr>
        <w:t xml:space="preserve"> t</w:t>
      </w:r>
      <w:proofErr w:type="gramEnd"/>
      <w:r w:rsidR="0032510E">
        <w:rPr>
          <w:rFonts w:ascii="Times New Roman" w:hAnsi="Times New Roman" w:cs="Times New Roman"/>
          <w:sz w:val="24"/>
          <w:szCs w:val="24"/>
        </w:rPr>
        <w:t>-test. Virus titers were log transformed to meet assumptions of normality and then compared across treatments using the same mixed model approach as described for survival.</w:t>
      </w:r>
    </w:p>
    <w:p w14:paraId="4C7E6A18" w14:textId="28B90B30" w:rsidR="0032510E" w:rsidRDefault="0032510E" w:rsidP="00934807">
      <w:pPr>
        <w:spacing w:line="240" w:lineRule="auto"/>
        <w:contextualSpacing/>
        <w:rPr>
          <w:rFonts w:ascii="Times New Roman" w:hAnsi="Times New Roman" w:cs="Times New Roman"/>
          <w:sz w:val="24"/>
          <w:szCs w:val="24"/>
        </w:rPr>
      </w:pPr>
    </w:p>
    <w:p w14:paraId="5DEEFC90" w14:textId="3B027B2F" w:rsidR="0032510E" w:rsidRPr="007B67D6" w:rsidRDefault="0032510E"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Gene expression ---- Alex add</w:t>
      </w:r>
    </w:p>
    <w:p w14:paraId="5C57B41A" w14:textId="2BA5399D" w:rsidR="00740B98" w:rsidRDefault="00740B98" w:rsidP="00934807">
      <w:pPr>
        <w:spacing w:line="240" w:lineRule="auto"/>
        <w:contextualSpacing/>
        <w:rPr>
          <w:rFonts w:ascii="Times New Roman" w:hAnsi="Times New Roman" w:cs="Times New Roman"/>
          <w:sz w:val="24"/>
          <w:szCs w:val="24"/>
        </w:rPr>
      </w:pPr>
    </w:p>
    <w:p w14:paraId="7CA012A6" w14:textId="0C773698" w:rsidR="00740B98" w:rsidRDefault="00740B98" w:rsidP="0093480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4762761" w14:textId="53D19CFD" w:rsidR="006B0694" w:rsidRDefault="006B0694" w:rsidP="00934807">
      <w:pPr>
        <w:spacing w:line="240" w:lineRule="auto"/>
        <w:contextualSpacing/>
        <w:rPr>
          <w:rFonts w:ascii="Times New Roman" w:hAnsi="Times New Roman" w:cs="Times New Roman"/>
          <w:b/>
          <w:sz w:val="24"/>
          <w:szCs w:val="24"/>
        </w:rPr>
      </w:pPr>
    </w:p>
    <w:p w14:paraId="2B806D34" w14:textId="4F056846" w:rsidR="006B0694" w:rsidRDefault="006B0694" w:rsidP="00934807">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Experiment </w:t>
      </w:r>
      <w:proofErr w:type="gramStart"/>
      <w:r>
        <w:rPr>
          <w:rFonts w:ascii="Times New Roman" w:hAnsi="Times New Roman" w:cs="Times New Roman"/>
          <w:b/>
          <w:sz w:val="24"/>
          <w:szCs w:val="24"/>
        </w:rPr>
        <w:t>1</w:t>
      </w:r>
      <w:r>
        <w:rPr>
          <w:rFonts w:ascii="Times New Roman" w:hAnsi="Times New Roman" w:cs="Times New Roman"/>
          <w:sz w:val="24"/>
          <w:szCs w:val="24"/>
        </w:rPr>
        <w:t xml:space="preserve"> </w:t>
      </w:r>
      <w:r w:rsidR="006B2A42">
        <w:rPr>
          <w:rFonts w:ascii="Times New Roman" w:hAnsi="Times New Roman" w:cs="Times New Roman"/>
          <w:sz w:val="24"/>
          <w:szCs w:val="24"/>
        </w:rPr>
        <w:t>:</w:t>
      </w:r>
      <w:proofErr w:type="gramEnd"/>
      <w:r w:rsidR="006B2A42">
        <w:rPr>
          <w:rFonts w:ascii="Times New Roman" w:hAnsi="Times New Roman" w:cs="Times New Roman"/>
          <w:sz w:val="24"/>
          <w:szCs w:val="24"/>
        </w:rPr>
        <w:t xml:space="preserve"> Acute larval starvation</w:t>
      </w:r>
    </w:p>
    <w:p w14:paraId="607E24E8" w14:textId="625AD0FD" w:rsidR="006B0694" w:rsidRDefault="006B0694" w:rsidP="00934807">
      <w:pPr>
        <w:spacing w:line="240" w:lineRule="auto"/>
        <w:contextualSpacing/>
        <w:rPr>
          <w:rFonts w:ascii="Times New Roman" w:hAnsi="Times New Roman" w:cs="Times New Roman"/>
          <w:sz w:val="24"/>
          <w:szCs w:val="24"/>
        </w:rPr>
      </w:pPr>
    </w:p>
    <w:p w14:paraId="7A6409CD" w14:textId="691D0E30" w:rsidR="00BB100D" w:rsidRPr="0004649E" w:rsidRDefault="00BB100D" w:rsidP="00934807">
      <w:pPr>
        <w:spacing w:line="240" w:lineRule="auto"/>
        <w:contextualSpacing/>
        <w:rPr>
          <w:rFonts w:ascii="Times New Roman" w:hAnsi="Times New Roman" w:cs="Times New Roman"/>
          <w:color w:val="FF0000"/>
          <w:sz w:val="24"/>
          <w:szCs w:val="24"/>
        </w:rPr>
      </w:pPr>
      <w:r>
        <w:rPr>
          <w:rFonts w:ascii="Times New Roman" w:hAnsi="Times New Roman" w:cs="Times New Roman"/>
          <w:b/>
          <w:sz w:val="24"/>
          <w:szCs w:val="24"/>
        </w:rPr>
        <w:lastRenderedPageBreak/>
        <w:t xml:space="preserve">Body quality analysis: </w:t>
      </w:r>
      <w:r>
        <w:rPr>
          <w:rFonts w:ascii="Times New Roman" w:hAnsi="Times New Roman" w:cs="Times New Roman"/>
          <w:sz w:val="24"/>
          <w:szCs w:val="24"/>
        </w:rPr>
        <w:t xml:space="preserve">Bees derived reared under the acute starvation conditions weighed significantly less than those reared under normal diet conditions (Welch’s t-test, t=3.53,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=33.13, p=0.0012</w:t>
      </w:r>
      <w:r w:rsidR="00F02B32">
        <w:rPr>
          <w:rFonts w:ascii="Times New Roman" w:hAnsi="Times New Roman" w:cs="Times New Roman"/>
          <w:sz w:val="24"/>
          <w:szCs w:val="24"/>
        </w:rPr>
        <w:t xml:space="preserve">; </w:t>
      </w:r>
      <w:proofErr w:type="spellStart"/>
      <w:r w:rsidR="00F02B32">
        <w:rPr>
          <w:rFonts w:ascii="Times New Roman" w:hAnsi="Times New Roman" w:cs="Times New Roman"/>
          <w:sz w:val="24"/>
          <w:szCs w:val="24"/>
        </w:rPr>
        <w:t>n</w:t>
      </w:r>
      <w:r w:rsidR="00F02B32" w:rsidRPr="00F02B32">
        <w:rPr>
          <w:rFonts w:ascii="Times New Roman" w:hAnsi="Times New Roman" w:cs="Times New Roman"/>
          <w:sz w:val="24"/>
          <w:szCs w:val="24"/>
          <w:vertAlign w:val="subscript"/>
        </w:rPr>
        <w:t>starvation</w:t>
      </w:r>
      <w:proofErr w:type="spellEnd"/>
      <w:r w:rsidR="00F02B32">
        <w:rPr>
          <w:rFonts w:ascii="Times New Roman" w:hAnsi="Times New Roman" w:cs="Times New Roman"/>
          <w:sz w:val="24"/>
          <w:szCs w:val="24"/>
        </w:rPr>
        <w:t xml:space="preserve">=16; </w:t>
      </w:r>
      <w:proofErr w:type="spellStart"/>
      <w:r w:rsidR="00F02B32">
        <w:rPr>
          <w:rFonts w:ascii="Times New Roman" w:hAnsi="Times New Roman" w:cs="Times New Roman"/>
          <w:sz w:val="24"/>
          <w:szCs w:val="24"/>
        </w:rPr>
        <w:t>n</w:t>
      </w:r>
      <w:r w:rsidR="00F02B32" w:rsidRPr="00F02B32">
        <w:rPr>
          <w:rFonts w:ascii="Times New Roman" w:hAnsi="Times New Roman" w:cs="Times New Roman"/>
          <w:sz w:val="24"/>
          <w:szCs w:val="24"/>
          <w:vertAlign w:val="subscript"/>
        </w:rPr>
        <w:t>normal</w:t>
      </w:r>
      <w:proofErr w:type="spellEnd"/>
      <w:r w:rsidR="00F02B32">
        <w:rPr>
          <w:rFonts w:ascii="Times New Roman" w:hAnsi="Times New Roman" w:cs="Times New Roman"/>
          <w:sz w:val="24"/>
          <w:szCs w:val="24"/>
        </w:rPr>
        <w:t>=20</w:t>
      </w:r>
      <w:r>
        <w:rPr>
          <w:rFonts w:ascii="Times New Roman" w:hAnsi="Times New Roman" w:cs="Times New Roman"/>
          <w:sz w:val="24"/>
          <w:szCs w:val="24"/>
        </w:rPr>
        <w:t xml:space="preserve">), </w:t>
      </w:r>
      <w:r w:rsidR="00B907CF">
        <w:rPr>
          <w:rFonts w:ascii="Times New Roman" w:hAnsi="Times New Roman" w:cs="Times New Roman"/>
          <w:sz w:val="24"/>
          <w:szCs w:val="24"/>
        </w:rPr>
        <w:t xml:space="preserve">but the proportion of their mass made up </w:t>
      </w:r>
      <w:r w:rsidR="00FF20A6">
        <w:rPr>
          <w:rFonts w:ascii="Times New Roman" w:hAnsi="Times New Roman" w:cs="Times New Roman"/>
          <w:sz w:val="24"/>
          <w:szCs w:val="24"/>
        </w:rPr>
        <w:t>of lipids did not differ (Welch</w:t>
      </w:r>
      <w:r w:rsidR="00B907CF">
        <w:rPr>
          <w:rFonts w:ascii="Times New Roman" w:hAnsi="Times New Roman" w:cs="Times New Roman"/>
          <w:sz w:val="24"/>
          <w:szCs w:val="24"/>
        </w:rPr>
        <w:t xml:space="preserve">’s t-test, t=-2.16, </w:t>
      </w:r>
      <w:proofErr w:type="spellStart"/>
      <w:r w:rsidR="00B907CF">
        <w:rPr>
          <w:rFonts w:ascii="Times New Roman" w:hAnsi="Times New Roman" w:cs="Times New Roman"/>
          <w:sz w:val="24"/>
          <w:szCs w:val="24"/>
        </w:rPr>
        <w:t>d.f.</w:t>
      </w:r>
      <w:proofErr w:type="spellEnd"/>
      <w:r w:rsidR="00B907CF">
        <w:rPr>
          <w:rFonts w:ascii="Times New Roman" w:hAnsi="Times New Roman" w:cs="Times New Roman"/>
          <w:sz w:val="24"/>
          <w:szCs w:val="24"/>
        </w:rPr>
        <w:t>=7.27, p=0.067</w:t>
      </w:r>
      <w:r w:rsidR="00F02B32">
        <w:rPr>
          <w:rFonts w:ascii="Times New Roman" w:hAnsi="Times New Roman" w:cs="Times New Roman"/>
          <w:sz w:val="24"/>
          <w:szCs w:val="24"/>
        </w:rPr>
        <w:t xml:space="preserve">; </w:t>
      </w:r>
      <w:proofErr w:type="spellStart"/>
      <w:r w:rsidR="00F02B32">
        <w:rPr>
          <w:rFonts w:ascii="Times New Roman" w:hAnsi="Times New Roman" w:cs="Times New Roman"/>
          <w:sz w:val="24"/>
          <w:szCs w:val="24"/>
        </w:rPr>
        <w:t>n</w:t>
      </w:r>
      <w:r w:rsidR="00F02B32" w:rsidRPr="00F02B32">
        <w:rPr>
          <w:rFonts w:ascii="Times New Roman" w:hAnsi="Times New Roman" w:cs="Times New Roman"/>
          <w:sz w:val="24"/>
          <w:szCs w:val="24"/>
          <w:vertAlign w:val="subscript"/>
        </w:rPr>
        <w:t>starvation</w:t>
      </w:r>
      <w:proofErr w:type="spellEnd"/>
      <w:r w:rsidR="00FF20A6">
        <w:rPr>
          <w:rFonts w:ascii="Times New Roman" w:hAnsi="Times New Roman" w:cs="Times New Roman"/>
          <w:sz w:val="24"/>
          <w:szCs w:val="24"/>
        </w:rPr>
        <w:t>=</w:t>
      </w:r>
      <w:r w:rsidR="00F02B32">
        <w:rPr>
          <w:rFonts w:ascii="Times New Roman" w:hAnsi="Times New Roman" w:cs="Times New Roman"/>
          <w:sz w:val="24"/>
          <w:szCs w:val="24"/>
        </w:rPr>
        <w:t xml:space="preserve">6; </w:t>
      </w:r>
      <w:proofErr w:type="spellStart"/>
      <w:r w:rsidR="00F02B32">
        <w:rPr>
          <w:rFonts w:ascii="Times New Roman" w:hAnsi="Times New Roman" w:cs="Times New Roman"/>
          <w:sz w:val="24"/>
          <w:szCs w:val="24"/>
        </w:rPr>
        <w:t>n</w:t>
      </w:r>
      <w:r w:rsidR="00F02B32" w:rsidRPr="00F02B32">
        <w:rPr>
          <w:rFonts w:ascii="Times New Roman" w:hAnsi="Times New Roman" w:cs="Times New Roman"/>
          <w:sz w:val="24"/>
          <w:szCs w:val="24"/>
          <w:vertAlign w:val="subscript"/>
        </w:rPr>
        <w:t>normal</w:t>
      </w:r>
      <w:proofErr w:type="spellEnd"/>
      <w:r w:rsidR="00FF20A6">
        <w:rPr>
          <w:rFonts w:ascii="Times New Roman" w:hAnsi="Times New Roman" w:cs="Times New Roman"/>
          <w:sz w:val="24"/>
          <w:szCs w:val="24"/>
        </w:rPr>
        <w:t>=6</w:t>
      </w:r>
      <w:r w:rsidR="00B907CF">
        <w:rPr>
          <w:rFonts w:ascii="Times New Roman" w:hAnsi="Times New Roman" w:cs="Times New Roman"/>
          <w:sz w:val="24"/>
          <w:szCs w:val="24"/>
        </w:rPr>
        <w:t>).</w:t>
      </w:r>
      <w:r w:rsidR="0004649E">
        <w:rPr>
          <w:rFonts w:ascii="Times New Roman" w:hAnsi="Times New Roman" w:cs="Times New Roman"/>
          <w:sz w:val="24"/>
          <w:szCs w:val="24"/>
        </w:rPr>
        <w:t xml:space="preserve"> </w:t>
      </w:r>
      <w:r w:rsidR="0004649E">
        <w:rPr>
          <w:rFonts w:ascii="Times New Roman" w:hAnsi="Times New Roman" w:cs="Times New Roman"/>
          <w:color w:val="FF0000"/>
          <w:sz w:val="24"/>
          <w:szCs w:val="24"/>
        </w:rPr>
        <w:t>Supplementary figure?</w:t>
      </w:r>
    </w:p>
    <w:p w14:paraId="7D9F5A06" w14:textId="012F99A2" w:rsidR="00BB100D" w:rsidRPr="00BB100D" w:rsidRDefault="00BB100D" w:rsidP="00934807">
      <w:pPr>
        <w:spacing w:line="240" w:lineRule="auto"/>
        <w:contextualSpacing/>
        <w:rPr>
          <w:rFonts w:ascii="Times New Roman" w:hAnsi="Times New Roman" w:cs="Times New Roman"/>
          <w:sz w:val="24"/>
          <w:szCs w:val="24"/>
        </w:rPr>
      </w:pPr>
    </w:p>
    <w:p w14:paraId="51106BA7" w14:textId="27403022" w:rsidR="006B0694" w:rsidRDefault="006B0694" w:rsidP="00934807">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xml:space="preserve">: </w:t>
      </w:r>
      <w:r w:rsidR="00C95946">
        <w:rPr>
          <w:rFonts w:ascii="Times New Roman" w:hAnsi="Times New Roman" w:cs="Times New Roman"/>
          <w:sz w:val="24"/>
          <w:szCs w:val="24"/>
        </w:rPr>
        <w:t>Across the four nutrition/virus treatments, there were significant differences in the proportion of bees that died during the 96h assay (</w:t>
      </w:r>
      <w:r w:rsidR="007220C4" w:rsidRPr="007220C4">
        <w:rPr>
          <w:rFonts w:ascii="Times New Roman" w:hAnsi="Times New Roman" w:cs="Times New Roman"/>
          <w:color w:val="FF0000"/>
          <w:sz w:val="24"/>
          <w:szCs w:val="24"/>
        </w:rPr>
        <w:t>Figure 1a</w:t>
      </w:r>
      <w:r w:rsidR="007220C4">
        <w:rPr>
          <w:rFonts w:ascii="Times New Roman" w:hAnsi="Times New Roman" w:cs="Times New Roman"/>
          <w:sz w:val="24"/>
          <w:szCs w:val="24"/>
        </w:rPr>
        <w:t xml:space="preserve">; </w:t>
      </w:r>
      <w:r w:rsidR="00C95946">
        <w:rPr>
          <w:rFonts w:ascii="Times New Roman" w:hAnsi="Times New Roman" w:cs="Times New Roman"/>
          <w:sz w:val="24"/>
          <w:szCs w:val="24"/>
        </w:rPr>
        <w:t>mixed model ANOVA across all</w:t>
      </w:r>
      <w:r w:rsidR="009F7CBF">
        <w:rPr>
          <w:rFonts w:ascii="Times New Roman" w:hAnsi="Times New Roman" w:cs="Times New Roman"/>
          <w:sz w:val="24"/>
          <w:szCs w:val="24"/>
        </w:rPr>
        <w:t xml:space="preserve"> treatment groups, </w:t>
      </w:r>
      <w:commentRangeStart w:id="5"/>
      <w:proofErr w:type="spellStart"/>
      <w:r w:rsidR="009F7CBF">
        <w:rPr>
          <w:rFonts w:ascii="Times New Roman" w:hAnsi="Times New Roman" w:cs="Times New Roman"/>
          <w:sz w:val="24"/>
          <w:szCs w:val="24"/>
        </w:rPr>
        <w:t>d.f.</w:t>
      </w:r>
      <w:proofErr w:type="spellEnd"/>
      <w:r w:rsidR="009F7CBF">
        <w:rPr>
          <w:rFonts w:ascii="Times New Roman" w:hAnsi="Times New Roman" w:cs="Times New Roman"/>
          <w:sz w:val="24"/>
          <w:szCs w:val="24"/>
        </w:rPr>
        <w:t xml:space="preserve"> = 3, 6; </w:t>
      </w:r>
      <w:commentRangeEnd w:id="5"/>
      <w:r w:rsidR="00EC4216">
        <w:rPr>
          <w:rStyle w:val="CommentReference"/>
        </w:rPr>
        <w:commentReference w:id="5"/>
      </w:r>
      <w:r w:rsidR="009F7CBF">
        <w:rPr>
          <w:rFonts w:ascii="Times New Roman" w:hAnsi="Times New Roman" w:cs="Times New Roman"/>
          <w:i/>
          <w:sz w:val="24"/>
          <w:szCs w:val="24"/>
        </w:rPr>
        <w:t xml:space="preserve">F= </w:t>
      </w:r>
      <w:r w:rsidR="009F7CBF" w:rsidRPr="009F7CBF">
        <w:rPr>
          <w:rFonts w:ascii="Times New Roman" w:hAnsi="Times New Roman" w:cs="Times New Roman"/>
          <w:sz w:val="24"/>
          <w:szCs w:val="24"/>
        </w:rPr>
        <w:t>40.45</w:t>
      </w:r>
      <w:r w:rsidR="009F7CBF">
        <w:rPr>
          <w:rFonts w:ascii="Times New Roman" w:hAnsi="Times New Roman" w:cs="Times New Roman"/>
          <w:i/>
          <w:sz w:val="24"/>
          <w:szCs w:val="24"/>
        </w:rPr>
        <w:t xml:space="preserve">; </w:t>
      </w:r>
      <w:r w:rsidR="00C95946">
        <w:rPr>
          <w:rFonts w:ascii="Times New Roman" w:hAnsi="Times New Roman" w:cs="Times New Roman"/>
          <w:sz w:val="24"/>
          <w:szCs w:val="24"/>
        </w:rPr>
        <w:t>p &lt;0.0001</w:t>
      </w:r>
      <w:r w:rsidR="00752E9D">
        <w:rPr>
          <w:rFonts w:ascii="Times New Roman" w:hAnsi="Times New Roman" w:cs="Times New Roman"/>
          <w:sz w:val="24"/>
          <w:szCs w:val="24"/>
        </w:rPr>
        <w:t>;</w:t>
      </w:r>
      <w:r w:rsidR="00752E9D" w:rsidRPr="00752E9D">
        <w:rPr>
          <w:rFonts w:ascii="Times New Roman" w:hAnsi="Times New Roman" w:cs="Times New Roman"/>
          <w:sz w:val="24"/>
          <w:szCs w:val="24"/>
        </w:rPr>
        <w:t xml:space="preserve"> </w:t>
      </w:r>
      <w:proofErr w:type="spellStart"/>
      <w:r w:rsidR="00752E9D">
        <w:rPr>
          <w:rFonts w:ascii="Times New Roman" w:hAnsi="Times New Roman" w:cs="Times New Roman"/>
          <w:sz w:val="24"/>
          <w:szCs w:val="24"/>
        </w:rPr>
        <w:t>n</w:t>
      </w:r>
      <w:r w:rsidR="00752E9D" w:rsidRPr="00F02B32">
        <w:rPr>
          <w:rFonts w:ascii="Times New Roman" w:hAnsi="Times New Roman" w:cs="Times New Roman"/>
          <w:sz w:val="24"/>
          <w:szCs w:val="24"/>
          <w:vertAlign w:val="subscript"/>
        </w:rPr>
        <w:t>starvation</w:t>
      </w:r>
      <w:r w:rsidR="007F1317">
        <w:rPr>
          <w:rFonts w:ascii="Times New Roman" w:hAnsi="Times New Roman" w:cs="Times New Roman"/>
          <w:sz w:val="24"/>
          <w:szCs w:val="24"/>
          <w:vertAlign w:val="subscript"/>
        </w:rPr>
        <w:t>+virus</w:t>
      </w:r>
      <w:proofErr w:type="spellEnd"/>
      <w:r w:rsidR="00752E9D">
        <w:rPr>
          <w:rFonts w:ascii="Times New Roman" w:hAnsi="Times New Roman" w:cs="Times New Roman"/>
          <w:sz w:val="24"/>
          <w:szCs w:val="24"/>
        </w:rPr>
        <w:t>=</w:t>
      </w:r>
      <w:r w:rsidR="007F1317">
        <w:rPr>
          <w:rFonts w:ascii="Times New Roman" w:hAnsi="Times New Roman" w:cs="Times New Roman"/>
          <w:sz w:val="24"/>
          <w:szCs w:val="24"/>
        </w:rPr>
        <w:t>1</w:t>
      </w:r>
      <w:r w:rsidR="00752E9D">
        <w:rPr>
          <w:rFonts w:ascii="Times New Roman" w:hAnsi="Times New Roman" w:cs="Times New Roman"/>
          <w:sz w:val="24"/>
          <w:szCs w:val="24"/>
        </w:rPr>
        <w:t>9; n=</w:t>
      </w:r>
      <w:r w:rsidR="007F1317">
        <w:rPr>
          <w:rFonts w:ascii="Times New Roman" w:hAnsi="Times New Roman" w:cs="Times New Roman"/>
          <w:sz w:val="24"/>
          <w:szCs w:val="24"/>
        </w:rPr>
        <w:t>2</w:t>
      </w:r>
      <w:r w:rsidR="00752E9D">
        <w:rPr>
          <w:rFonts w:ascii="Times New Roman" w:hAnsi="Times New Roman" w:cs="Times New Roman"/>
          <w:sz w:val="24"/>
          <w:szCs w:val="24"/>
        </w:rPr>
        <w:t>0</w:t>
      </w:r>
      <w:r w:rsidR="007F1317">
        <w:rPr>
          <w:rFonts w:ascii="Times New Roman" w:hAnsi="Times New Roman" w:cs="Times New Roman"/>
          <w:sz w:val="24"/>
          <w:szCs w:val="24"/>
        </w:rPr>
        <w:t xml:space="preserve"> for all others</w:t>
      </w:r>
      <w:r w:rsidR="00C95946">
        <w:rPr>
          <w:rFonts w:ascii="Times New Roman" w:hAnsi="Times New Roman" w:cs="Times New Roman"/>
          <w:sz w:val="24"/>
          <w:szCs w:val="24"/>
        </w:rPr>
        <w:t xml:space="preserve">), with all treatment groups significantly different from each other (Tukey HSD, p&lt; 0.001) except the </w:t>
      </w:r>
      <w:proofErr w:type="spellStart"/>
      <w:r w:rsidR="00C95946">
        <w:rPr>
          <w:rFonts w:ascii="Times New Roman" w:hAnsi="Times New Roman" w:cs="Times New Roman"/>
          <w:sz w:val="24"/>
          <w:szCs w:val="24"/>
        </w:rPr>
        <w:t>starvation+sucrose</w:t>
      </w:r>
      <w:proofErr w:type="spellEnd"/>
      <w:r w:rsidR="00C95946">
        <w:rPr>
          <w:rFonts w:ascii="Times New Roman" w:hAnsi="Times New Roman" w:cs="Times New Roman"/>
          <w:sz w:val="24"/>
          <w:szCs w:val="24"/>
        </w:rPr>
        <w:t xml:space="preserve"> and normal </w:t>
      </w:r>
      <w:proofErr w:type="spellStart"/>
      <w:r w:rsidR="00C95946">
        <w:rPr>
          <w:rFonts w:ascii="Times New Roman" w:hAnsi="Times New Roman" w:cs="Times New Roman"/>
          <w:sz w:val="24"/>
          <w:szCs w:val="24"/>
        </w:rPr>
        <w:t>diet+sucrose</w:t>
      </w:r>
      <w:proofErr w:type="spellEnd"/>
      <w:r w:rsidR="00C95946">
        <w:rPr>
          <w:rFonts w:ascii="Times New Roman" w:hAnsi="Times New Roman" w:cs="Times New Roman"/>
          <w:sz w:val="24"/>
          <w:szCs w:val="24"/>
        </w:rPr>
        <w:t xml:space="preserve"> groups (Tukey HSD, p=0.28)</w:t>
      </w:r>
      <w:r w:rsidR="00D41D96">
        <w:rPr>
          <w:rFonts w:ascii="Times New Roman" w:hAnsi="Times New Roman" w:cs="Times New Roman"/>
          <w:sz w:val="24"/>
          <w:szCs w:val="24"/>
        </w:rPr>
        <w:t xml:space="preserve">. </w:t>
      </w:r>
    </w:p>
    <w:p w14:paraId="7940B423" w14:textId="424B9E32" w:rsidR="006C73A2" w:rsidRDefault="006C73A2" w:rsidP="00934807">
      <w:pPr>
        <w:spacing w:line="240" w:lineRule="auto"/>
        <w:contextualSpacing/>
        <w:rPr>
          <w:rFonts w:ascii="Times New Roman" w:hAnsi="Times New Roman" w:cs="Times New Roman"/>
          <w:sz w:val="24"/>
          <w:szCs w:val="24"/>
        </w:rPr>
      </w:pPr>
    </w:p>
    <w:p w14:paraId="56F987F5" w14:textId="13705CB9" w:rsidR="003070E7" w:rsidRDefault="006C73A2" w:rsidP="003070E7">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sidR="003070E7">
        <w:rPr>
          <w:rFonts w:ascii="Times New Roman" w:hAnsi="Times New Roman" w:cs="Times New Roman"/>
          <w:sz w:val="24"/>
          <w:szCs w:val="24"/>
        </w:rPr>
        <w:t>Across the four nutrition/virus treatments, there were significant differences in the IAPV titers of bees collected 36h into the assay (</w:t>
      </w:r>
      <w:r w:rsidR="007220C4" w:rsidRPr="007220C4">
        <w:rPr>
          <w:rFonts w:ascii="Times New Roman" w:hAnsi="Times New Roman" w:cs="Times New Roman"/>
          <w:color w:val="FF0000"/>
          <w:sz w:val="24"/>
          <w:szCs w:val="24"/>
        </w:rPr>
        <w:t>Figure 1b</w:t>
      </w:r>
      <w:r w:rsidR="007220C4">
        <w:rPr>
          <w:rFonts w:ascii="Times New Roman" w:hAnsi="Times New Roman" w:cs="Times New Roman"/>
          <w:sz w:val="24"/>
          <w:szCs w:val="24"/>
        </w:rPr>
        <w:t xml:space="preserve">; </w:t>
      </w:r>
      <w:r w:rsidR="003070E7">
        <w:rPr>
          <w:rFonts w:ascii="Times New Roman" w:hAnsi="Times New Roman" w:cs="Times New Roman"/>
          <w:sz w:val="24"/>
          <w:szCs w:val="24"/>
        </w:rPr>
        <w:t>mixed model ANOVA across all</w:t>
      </w:r>
      <w:r w:rsidR="00BF1D87">
        <w:rPr>
          <w:rFonts w:ascii="Times New Roman" w:hAnsi="Times New Roman" w:cs="Times New Roman"/>
          <w:sz w:val="24"/>
          <w:szCs w:val="24"/>
        </w:rPr>
        <w:t xml:space="preserve"> treatment groups, </w:t>
      </w:r>
      <w:r w:rsidR="00BF1D87">
        <w:rPr>
          <w:rFonts w:ascii="Times New Roman" w:hAnsi="Times New Roman" w:cs="Times New Roman"/>
          <w:i/>
          <w:sz w:val="24"/>
          <w:szCs w:val="24"/>
        </w:rPr>
        <w:t xml:space="preserve">F= </w:t>
      </w:r>
      <w:r w:rsidR="00BF1D87">
        <w:rPr>
          <w:rFonts w:ascii="Times New Roman" w:hAnsi="Times New Roman" w:cs="Times New Roman"/>
          <w:sz w:val="24"/>
          <w:szCs w:val="24"/>
        </w:rPr>
        <w:t xml:space="preserve">13.6; </w:t>
      </w:r>
      <w:r w:rsidR="003070E7">
        <w:rPr>
          <w:rFonts w:ascii="Times New Roman" w:hAnsi="Times New Roman" w:cs="Times New Roman"/>
          <w:sz w:val="24"/>
          <w:szCs w:val="24"/>
        </w:rPr>
        <w:t>p &lt;0.0001</w:t>
      </w:r>
      <w:r w:rsidR="00BF6DA2">
        <w:rPr>
          <w:rFonts w:ascii="Times New Roman" w:hAnsi="Times New Roman" w:cs="Times New Roman"/>
          <w:sz w:val="24"/>
          <w:szCs w:val="24"/>
        </w:rPr>
        <w:t>; n=10 per treatment</w:t>
      </w:r>
      <w:r w:rsidR="003070E7">
        <w:rPr>
          <w:rFonts w:ascii="Times New Roman" w:hAnsi="Times New Roman" w:cs="Times New Roman"/>
          <w:sz w:val="24"/>
          <w:szCs w:val="24"/>
        </w:rPr>
        <w:t xml:space="preserve">), with all treatment groups significantly different from each other (Tukey HSD, p&lt; 0.001) except the </w:t>
      </w:r>
      <w:proofErr w:type="spellStart"/>
      <w:r w:rsidR="003070E7">
        <w:rPr>
          <w:rFonts w:ascii="Times New Roman" w:hAnsi="Times New Roman" w:cs="Times New Roman"/>
          <w:sz w:val="24"/>
          <w:szCs w:val="24"/>
        </w:rPr>
        <w:t>starvation+sucrose</w:t>
      </w:r>
      <w:proofErr w:type="spellEnd"/>
      <w:r w:rsidR="003070E7">
        <w:rPr>
          <w:rFonts w:ascii="Times New Roman" w:hAnsi="Times New Roman" w:cs="Times New Roman"/>
          <w:sz w:val="24"/>
          <w:szCs w:val="24"/>
        </w:rPr>
        <w:t xml:space="preserve"> and normal </w:t>
      </w:r>
      <w:proofErr w:type="spellStart"/>
      <w:r w:rsidR="003070E7">
        <w:rPr>
          <w:rFonts w:ascii="Times New Roman" w:hAnsi="Times New Roman" w:cs="Times New Roman"/>
          <w:sz w:val="24"/>
          <w:szCs w:val="24"/>
        </w:rPr>
        <w:t>diet+sucrose</w:t>
      </w:r>
      <w:proofErr w:type="spellEnd"/>
      <w:r w:rsidR="003070E7">
        <w:rPr>
          <w:rFonts w:ascii="Times New Roman" w:hAnsi="Times New Roman" w:cs="Times New Roman"/>
          <w:sz w:val="24"/>
          <w:szCs w:val="24"/>
        </w:rPr>
        <w:t xml:space="preserve"> groups (Tukey HSD, p=0.52)</w:t>
      </w:r>
      <w:r w:rsidR="0068392A">
        <w:rPr>
          <w:rFonts w:ascii="Times New Roman" w:hAnsi="Times New Roman" w:cs="Times New Roman"/>
          <w:sz w:val="24"/>
          <w:szCs w:val="24"/>
        </w:rPr>
        <w:t xml:space="preserve"> and the </w:t>
      </w:r>
      <w:proofErr w:type="spellStart"/>
      <w:r w:rsidR="0068392A">
        <w:rPr>
          <w:rFonts w:ascii="Times New Roman" w:hAnsi="Times New Roman" w:cs="Times New Roman"/>
          <w:sz w:val="24"/>
          <w:szCs w:val="24"/>
        </w:rPr>
        <w:t>starvation+virus</w:t>
      </w:r>
      <w:proofErr w:type="spellEnd"/>
      <w:r w:rsidR="0068392A">
        <w:rPr>
          <w:rFonts w:ascii="Times New Roman" w:hAnsi="Times New Roman" w:cs="Times New Roman"/>
          <w:sz w:val="24"/>
          <w:szCs w:val="24"/>
        </w:rPr>
        <w:t xml:space="preserve"> and normal </w:t>
      </w:r>
      <w:proofErr w:type="spellStart"/>
      <w:r w:rsidR="0068392A">
        <w:rPr>
          <w:rFonts w:ascii="Times New Roman" w:hAnsi="Times New Roman" w:cs="Times New Roman"/>
          <w:sz w:val="24"/>
          <w:szCs w:val="24"/>
        </w:rPr>
        <w:t>diet+virus</w:t>
      </w:r>
      <w:proofErr w:type="spellEnd"/>
      <w:r w:rsidR="008D67EF">
        <w:rPr>
          <w:rFonts w:ascii="Times New Roman" w:hAnsi="Times New Roman" w:cs="Times New Roman"/>
          <w:sz w:val="24"/>
          <w:szCs w:val="24"/>
        </w:rPr>
        <w:t xml:space="preserve"> (Tukey HSD, p=0.79)</w:t>
      </w:r>
      <w:r w:rsidR="00246CC9">
        <w:rPr>
          <w:rFonts w:ascii="Times New Roman" w:hAnsi="Times New Roman" w:cs="Times New Roman"/>
          <w:sz w:val="24"/>
          <w:szCs w:val="24"/>
        </w:rPr>
        <w:t>.</w:t>
      </w:r>
    </w:p>
    <w:p w14:paraId="1EE05C16" w14:textId="20396FAB" w:rsidR="00EF02A6" w:rsidRDefault="00EF02A6" w:rsidP="003070E7">
      <w:pPr>
        <w:spacing w:line="240" w:lineRule="auto"/>
        <w:contextualSpacing/>
        <w:rPr>
          <w:rFonts w:ascii="Times New Roman" w:hAnsi="Times New Roman" w:cs="Times New Roman"/>
          <w:sz w:val="24"/>
          <w:szCs w:val="24"/>
        </w:rPr>
      </w:pPr>
    </w:p>
    <w:p w14:paraId="567DA506" w14:textId="7156E2EB" w:rsidR="00EF02A6" w:rsidRPr="00EF02A6" w:rsidRDefault="00EF02A6" w:rsidP="003070E7">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sidR="007220C4">
        <w:rPr>
          <w:rFonts w:ascii="Times New Roman" w:hAnsi="Times New Roman" w:cs="Times New Roman"/>
          <w:b/>
          <w:sz w:val="24"/>
          <w:szCs w:val="24"/>
        </w:rPr>
        <w:t>Figure 2?</w:t>
      </w:r>
    </w:p>
    <w:p w14:paraId="6A00CB30" w14:textId="7FD462FC" w:rsidR="006C73A2" w:rsidRDefault="006C73A2" w:rsidP="00934807">
      <w:pPr>
        <w:spacing w:line="240" w:lineRule="auto"/>
        <w:contextualSpacing/>
        <w:rPr>
          <w:rFonts w:ascii="Times New Roman" w:hAnsi="Times New Roman" w:cs="Times New Roman"/>
          <w:b/>
          <w:sz w:val="24"/>
          <w:szCs w:val="24"/>
        </w:rPr>
      </w:pPr>
    </w:p>
    <w:p w14:paraId="4B403C2C" w14:textId="3A95B88D" w:rsidR="00EF02A6" w:rsidRDefault="00EF02A6" w:rsidP="00EF02A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Experiment 2</w:t>
      </w:r>
      <w:r>
        <w:rPr>
          <w:rFonts w:ascii="Times New Roman" w:hAnsi="Times New Roman" w:cs="Times New Roman"/>
          <w:sz w:val="24"/>
          <w:szCs w:val="24"/>
        </w:rPr>
        <w:t>: Pollen quality limitation</w:t>
      </w:r>
    </w:p>
    <w:p w14:paraId="7A5143E4" w14:textId="77777777" w:rsidR="00EF02A6" w:rsidRDefault="00EF02A6" w:rsidP="00EF02A6">
      <w:pPr>
        <w:spacing w:line="240" w:lineRule="auto"/>
        <w:contextualSpacing/>
        <w:rPr>
          <w:rFonts w:ascii="Times New Roman" w:hAnsi="Times New Roman" w:cs="Times New Roman"/>
          <w:sz w:val="24"/>
          <w:szCs w:val="24"/>
        </w:rPr>
      </w:pPr>
    </w:p>
    <w:p w14:paraId="1AA66EDA" w14:textId="1A95A256" w:rsidR="00EF02A6" w:rsidRPr="00953BE4" w:rsidRDefault="00EF02A6" w:rsidP="00EF02A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Body quality analysis: </w:t>
      </w:r>
      <w:r w:rsidR="00953BE4">
        <w:rPr>
          <w:rFonts w:ascii="Times New Roman" w:hAnsi="Times New Roman" w:cs="Times New Roman"/>
          <w:sz w:val="24"/>
          <w:szCs w:val="24"/>
        </w:rPr>
        <w:t xml:space="preserve">There were no significant differences in the mass or lipid content of bees from the </w:t>
      </w:r>
      <w:proofErr w:type="spellStart"/>
      <w:r w:rsidR="00953BE4">
        <w:rPr>
          <w:rFonts w:ascii="Times New Roman" w:hAnsi="Times New Roman" w:cs="Times New Roman"/>
          <w:i/>
          <w:sz w:val="24"/>
          <w:szCs w:val="24"/>
        </w:rPr>
        <w:t>Castanea</w:t>
      </w:r>
      <w:proofErr w:type="spellEnd"/>
      <w:r w:rsidR="00953BE4">
        <w:rPr>
          <w:rFonts w:ascii="Times New Roman" w:hAnsi="Times New Roman" w:cs="Times New Roman"/>
          <w:i/>
          <w:sz w:val="24"/>
          <w:szCs w:val="24"/>
        </w:rPr>
        <w:t xml:space="preserve"> </w:t>
      </w:r>
      <w:r w:rsidR="00953BE4">
        <w:rPr>
          <w:rFonts w:ascii="Times New Roman" w:hAnsi="Times New Roman" w:cs="Times New Roman"/>
          <w:sz w:val="24"/>
          <w:szCs w:val="24"/>
        </w:rPr>
        <w:t xml:space="preserve">and </w:t>
      </w:r>
      <w:r w:rsidR="00953BE4">
        <w:rPr>
          <w:rFonts w:ascii="Times New Roman" w:hAnsi="Times New Roman" w:cs="Times New Roman"/>
          <w:i/>
          <w:sz w:val="24"/>
          <w:szCs w:val="24"/>
        </w:rPr>
        <w:t>Cistus</w:t>
      </w:r>
      <w:r w:rsidR="00953BE4">
        <w:rPr>
          <w:rFonts w:ascii="Times New Roman" w:hAnsi="Times New Roman" w:cs="Times New Roman"/>
          <w:sz w:val="24"/>
          <w:szCs w:val="24"/>
        </w:rPr>
        <w:t xml:space="preserve"> treatments (Welch’s t-test, p&gt;</w:t>
      </w:r>
      <w:proofErr w:type="gramStart"/>
      <w:r w:rsidR="00953BE4">
        <w:rPr>
          <w:rFonts w:ascii="Times New Roman" w:hAnsi="Times New Roman" w:cs="Times New Roman"/>
          <w:sz w:val="24"/>
          <w:szCs w:val="24"/>
        </w:rPr>
        <w:t>0.05</w:t>
      </w:r>
      <w:r w:rsidR="00E720E5">
        <w:rPr>
          <w:rFonts w:ascii="Times New Roman" w:hAnsi="Times New Roman" w:cs="Times New Roman"/>
          <w:sz w:val="24"/>
          <w:szCs w:val="24"/>
        </w:rPr>
        <w:t>;:</w:t>
      </w:r>
      <w:proofErr w:type="gramEnd"/>
      <w:r w:rsidR="00E720E5">
        <w:rPr>
          <w:rFonts w:ascii="Times New Roman" w:hAnsi="Times New Roman" w:cs="Times New Roman"/>
          <w:sz w:val="24"/>
          <w:szCs w:val="24"/>
        </w:rPr>
        <w:t xml:space="preserve"> </w:t>
      </w:r>
      <w:proofErr w:type="spellStart"/>
      <w:r w:rsidR="00E720E5">
        <w:rPr>
          <w:rFonts w:ascii="Times New Roman" w:hAnsi="Times New Roman" w:cs="Times New Roman"/>
          <w:sz w:val="24"/>
          <w:szCs w:val="24"/>
        </w:rPr>
        <w:t>n</w:t>
      </w:r>
      <w:r w:rsidR="00E720E5" w:rsidRPr="00177209">
        <w:rPr>
          <w:rFonts w:ascii="Times New Roman" w:hAnsi="Times New Roman" w:cs="Times New Roman"/>
          <w:i/>
          <w:sz w:val="24"/>
          <w:szCs w:val="24"/>
          <w:vertAlign w:val="subscript"/>
        </w:rPr>
        <w:t>Cistus</w:t>
      </w:r>
      <w:proofErr w:type="spellEnd"/>
      <w:r w:rsidR="00E720E5">
        <w:rPr>
          <w:rFonts w:ascii="Times New Roman" w:hAnsi="Times New Roman" w:cs="Times New Roman"/>
          <w:sz w:val="24"/>
          <w:szCs w:val="24"/>
        </w:rPr>
        <w:t>=</w:t>
      </w:r>
      <w:r w:rsidR="00BC5B7E">
        <w:rPr>
          <w:rFonts w:ascii="Times New Roman" w:hAnsi="Times New Roman" w:cs="Times New Roman"/>
          <w:sz w:val="24"/>
          <w:szCs w:val="24"/>
        </w:rPr>
        <w:t xml:space="preserve">12, </w:t>
      </w:r>
      <w:proofErr w:type="spellStart"/>
      <w:r w:rsidR="00BC5B7E">
        <w:rPr>
          <w:rFonts w:ascii="Times New Roman" w:hAnsi="Times New Roman" w:cs="Times New Roman"/>
          <w:sz w:val="24"/>
          <w:szCs w:val="24"/>
        </w:rPr>
        <w:t>n</w:t>
      </w:r>
      <w:r w:rsidR="00BC5B7E" w:rsidRPr="00177209">
        <w:rPr>
          <w:rFonts w:ascii="Times New Roman" w:hAnsi="Times New Roman" w:cs="Times New Roman"/>
          <w:i/>
          <w:sz w:val="24"/>
          <w:szCs w:val="24"/>
          <w:vertAlign w:val="subscript"/>
        </w:rPr>
        <w:t>Castanea</w:t>
      </w:r>
      <w:proofErr w:type="spellEnd"/>
      <w:r w:rsidR="00BC5B7E">
        <w:rPr>
          <w:rFonts w:ascii="Times New Roman" w:hAnsi="Times New Roman" w:cs="Times New Roman"/>
          <w:sz w:val="24"/>
          <w:szCs w:val="24"/>
        </w:rPr>
        <w:t>=10</w:t>
      </w:r>
      <w:r w:rsidR="00177209">
        <w:rPr>
          <w:rFonts w:ascii="Times New Roman" w:hAnsi="Times New Roman" w:cs="Times New Roman"/>
          <w:sz w:val="24"/>
          <w:szCs w:val="24"/>
        </w:rPr>
        <w:t xml:space="preserve">; </w:t>
      </w:r>
      <w:r w:rsidR="00953BE4">
        <w:rPr>
          <w:rFonts w:ascii="Times New Roman" w:hAnsi="Times New Roman" w:cs="Times New Roman"/>
          <w:sz w:val="24"/>
          <w:szCs w:val="24"/>
        </w:rPr>
        <w:t>)</w:t>
      </w:r>
      <w:r w:rsidR="005B22DB">
        <w:rPr>
          <w:rFonts w:ascii="Times New Roman" w:hAnsi="Times New Roman" w:cs="Times New Roman"/>
          <w:sz w:val="24"/>
          <w:szCs w:val="24"/>
        </w:rPr>
        <w:t>.********I can’t find these numbers right now but could add ‘</w:t>
      </w:r>
      <w:proofErr w:type="spellStart"/>
      <w:r w:rsidR="005B22DB">
        <w:rPr>
          <w:rFonts w:ascii="Times New Roman" w:hAnsi="Times New Roman" w:cs="Times New Roman"/>
          <w:sz w:val="24"/>
          <w:szCs w:val="24"/>
        </w:rPr>
        <w:t>em</w:t>
      </w:r>
      <w:proofErr w:type="spellEnd"/>
    </w:p>
    <w:p w14:paraId="7DF75FC2" w14:textId="77777777" w:rsidR="00EF02A6" w:rsidRPr="00BB100D" w:rsidRDefault="00EF02A6" w:rsidP="00EF02A6">
      <w:pPr>
        <w:spacing w:line="240" w:lineRule="auto"/>
        <w:contextualSpacing/>
        <w:rPr>
          <w:rFonts w:ascii="Times New Roman" w:hAnsi="Times New Roman" w:cs="Times New Roman"/>
          <w:sz w:val="24"/>
          <w:szCs w:val="24"/>
        </w:rPr>
      </w:pPr>
    </w:p>
    <w:p w14:paraId="35A459C4" w14:textId="1B6FB90B" w:rsidR="006C427A" w:rsidRDefault="00EF02A6" w:rsidP="00EF02A6">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xml:space="preserve">: </w:t>
      </w:r>
      <w:r w:rsidR="006C427A">
        <w:rPr>
          <w:rFonts w:ascii="Times New Roman" w:hAnsi="Times New Roman" w:cs="Times New Roman"/>
          <w:sz w:val="24"/>
          <w:szCs w:val="24"/>
        </w:rPr>
        <w:t>Across the four nutrition/virus treatments, there were significant differences in the proportion of bees that died during the 96h assay (</w:t>
      </w:r>
      <w:r w:rsidR="007220C4" w:rsidRPr="007220C4">
        <w:rPr>
          <w:rFonts w:ascii="Times New Roman" w:hAnsi="Times New Roman" w:cs="Times New Roman"/>
          <w:color w:val="FF0000"/>
          <w:sz w:val="24"/>
          <w:szCs w:val="24"/>
        </w:rPr>
        <w:t>Figure 3a</w:t>
      </w:r>
      <w:r w:rsidR="007220C4">
        <w:rPr>
          <w:rFonts w:ascii="Times New Roman" w:hAnsi="Times New Roman" w:cs="Times New Roman"/>
          <w:sz w:val="24"/>
          <w:szCs w:val="24"/>
        </w:rPr>
        <w:t xml:space="preserve">; </w:t>
      </w:r>
      <w:r w:rsidR="006C427A">
        <w:rPr>
          <w:rFonts w:ascii="Times New Roman" w:hAnsi="Times New Roman" w:cs="Times New Roman"/>
          <w:sz w:val="24"/>
          <w:szCs w:val="24"/>
        </w:rPr>
        <w:t>mixed model ANOVA across al</w:t>
      </w:r>
      <w:r w:rsidR="00BF716E">
        <w:rPr>
          <w:rFonts w:ascii="Times New Roman" w:hAnsi="Times New Roman" w:cs="Times New Roman"/>
          <w:sz w:val="24"/>
          <w:szCs w:val="24"/>
        </w:rPr>
        <w:t xml:space="preserve">l treatment groups, </w:t>
      </w:r>
      <w:proofErr w:type="spellStart"/>
      <w:r w:rsidR="00BF716E">
        <w:rPr>
          <w:rFonts w:ascii="Times New Roman" w:hAnsi="Times New Roman" w:cs="Times New Roman"/>
          <w:sz w:val="24"/>
          <w:szCs w:val="24"/>
        </w:rPr>
        <w:t>d.f.</w:t>
      </w:r>
      <w:proofErr w:type="spellEnd"/>
      <w:r w:rsidR="00BF716E">
        <w:rPr>
          <w:rFonts w:ascii="Times New Roman" w:hAnsi="Times New Roman" w:cs="Times New Roman"/>
          <w:sz w:val="24"/>
          <w:szCs w:val="24"/>
        </w:rPr>
        <w:t xml:space="preserve"> = 3, 6; </w:t>
      </w:r>
      <w:r w:rsidR="00BF716E">
        <w:rPr>
          <w:rFonts w:ascii="Times New Roman" w:hAnsi="Times New Roman" w:cs="Times New Roman"/>
          <w:i/>
          <w:sz w:val="24"/>
          <w:szCs w:val="24"/>
        </w:rPr>
        <w:t xml:space="preserve">F= </w:t>
      </w:r>
      <w:r w:rsidR="00BF716E">
        <w:rPr>
          <w:rFonts w:ascii="Times New Roman" w:hAnsi="Times New Roman" w:cs="Times New Roman"/>
          <w:sz w:val="24"/>
          <w:szCs w:val="24"/>
        </w:rPr>
        <w:t>4.7;</w:t>
      </w:r>
      <w:r w:rsidR="006C427A">
        <w:rPr>
          <w:rFonts w:ascii="Times New Roman" w:hAnsi="Times New Roman" w:cs="Times New Roman"/>
          <w:sz w:val="24"/>
          <w:szCs w:val="24"/>
        </w:rPr>
        <w:t xml:space="preserve"> p &lt;0.005</w:t>
      </w:r>
      <w:r w:rsidR="00BE0EF5">
        <w:rPr>
          <w:rFonts w:ascii="Times New Roman" w:hAnsi="Times New Roman" w:cs="Times New Roman"/>
          <w:sz w:val="24"/>
          <w:szCs w:val="24"/>
        </w:rPr>
        <w:t>;</w:t>
      </w:r>
      <w:r w:rsidR="002D017D" w:rsidRPr="002D017D">
        <w:rPr>
          <w:rFonts w:ascii="Times New Roman" w:hAnsi="Times New Roman" w:cs="Times New Roman"/>
          <w:sz w:val="24"/>
          <w:szCs w:val="24"/>
        </w:rPr>
        <w:t xml:space="preserve"> </w:t>
      </w:r>
      <w:proofErr w:type="spellStart"/>
      <w:r w:rsidR="002D017D">
        <w:rPr>
          <w:rFonts w:ascii="Times New Roman" w:hAnsi="Times New Roman" w:cs="Times New Roman"/>
          <w:sz w:val="24"/>
          <w:szCs w:val="24"/>
        </w:rPr>
        <w:t>n</w:t>
      </w:r>
      <w:r w:rsidR="002D017D">
        <w:rPr>
          <w:rFonts w:ascii="Times New Roman" w:hAnsi="Times New Roman" w:cs="Times New Roman"/>
          <w:i/>
          <w:sz w:val="24"/>
          <w:szCs w:val="24"/>
          <w:vertAlign w:val="subscript"/>
        </w:rPr>
        <w:t>Cistus+</w:t>
      </w:r>
      <w:r w:rsidR="002D017D" w:rsidRPr="00BE0EF5">
        <w:rPr>
          <w:rFonts w:ascii="Times New Roman" w:hAnsi="Times New Roman" w:cs="Times New Roman"/>
          <w:sz w:val="24"/>
          <w:szCs w:val="24"/>
          <w:vertAlign w:val="subscript"/>
        </w:rPr>
        <w:t>sucrose</w:t>
      </w:r>
      <w:proofErr w:type="spellEnd"/>
      <w:r w:rsidR="002D017D">
        <w:rPr>
          <w:rFonts w:ascii="Times New Roman" w:hAnsi="Times New Roman" w:cs="Times New Roman"/>
          <w:sz w:val="24"/>
          <w:szCs w:val="24"/>
        </w:rPr>
        <w:t>=21,</w:t>
      </w:r>
      <w:r w:rsidR="002D017D" w:rsidRPr="0064584F">
        <w:rPr>
          <w:rFonts w:ascii="Times New Roman" w:hAnsi="Times New Roman" w:cs="Times New Roman"/>
          <w:sz w:val="24"/>
          <w:szCs w:val="24"/>
        </w:rPr>
        <w:t xml:space="preserve"> </w:t>
      </w:r>
      <w:proofErr w:type="spellStart"/>
      <w:r w:rsidR="002D017D">
        <w:rPr>
          <w:rFonts w:ascii="Times New Roman" w:hAnsi="Times New Roman" w:cs="Times New Roman"/>
          <w:sz w:val="24"/>
          <w:szCs w:val="24"/>
        </w:rPr>
        <w:t>n</w:t>
      </w:r>
      <w:r w:rsidR="002D017D">
        <w:rPr>
          <w:rFonts w:ascii="Times New Roman" w:hAnsi="Times New Roman" w:cs="Times New Roman"/>
          <w:i/>
          <w:sz w:val="24"/>
          <w:szCs w:val="24"/>
          <w:vertAlign w:val="subscript"/>
        </w:rPr>
        <w:t>Cistus+</w:t>
      </w:r>
      <w:r w:rsidR="002D017D">
        <w:rPr>
          <w:rFonts w:ascii="Times New Roman" w:hAnsi="Times New Roman" w:cs="Times New Roman"/>
          <w:sz w:val="24"/>
          <w:szCs w:val="24"/>
          <w:vertAlign w:val="subscript"/>
        </w:rPr>
        <w:t>virus</w:t>
      </w:r>
      <w:proofErr w:type="spellEnd"/>
      <w:r w:rsidR="002D017D">
        <w:rPr>
          <w:rFonts w:ascii="Times New Roman" w:hAnsi="Times New Roman" w:cs="Times New Roman"/>
          <w:sz w:val="24"/>
          <w:szCs w:val="24"/>
        </w:rPr>
        <w:t xml:space="preserve">=22, </w:t>
      </w:r>
      <w:proofErr w:type="spellStart"/>
      <w:r w:rsidR="002D017D">
        <w:rPr>
          <w:rFonts w:ascii="Times New Roman" w:hAnsi="Times New Roman" w:cs="Times New Roman"/>
          <w:sz w:val="24"/>
          <w:szCs w:val="24"/>
        </w:rPr>
        <w:t>n</w:t>
      </w:r>
      <w:r w:rsidR="002D017D" w:rsidRPr="00177209">
        <w:rPr>
          <w:rFonts w:ascii="Times New Roman" w:hAnsi="Times New Roman" w:cs="Times New Roman"/>
          <w:i/>
          <w:sz w:val="24"/>
          <w:szCs w:val="24"/>
          <w:vertAlign w:val="subscript"/>
        </w:rPr>
        <w:t>Castanea</w:t>
      </w:r>
      <w:r w:rsidR="002D017D">
        <w:rPr>
          <w:rFonts w:ascii="Times New Roman" w:hAnsi="Times New Roman" w:cs="Times New Roman"/>
          <w:i/>
          <w:sz w:val="24"/>
          <w:szCs w:val="24"/>
          <w:vertAlign w:val="subscript"/>
        </w:rPr>
        <w:t>+</w:t>
      </w:r>
      <w:r w:rsidR="002D017D" w:rsidRPr="00BE0EF5">
        <w:rPr>
          <w:rFonts w:ascii="Times New Roman" w:hAnsi="Times New Roman" w:cs="Times New Roman"/>
          <w:sz w:val="24"/>
          <w:szCs w:val="24"/>
          <w:vertAlign w:val="subscript"/>
        </w:rPr>
        <w:t>sucrose</w:t>
      </w:r>
      <w:proofErr w:type="spellEnd"/>
      <w:r w:rsidR="002D017D">
        <w:rPr>
          <w:rFonts w:ascii="Times New Roman" w:hAnsi="Times New Roman" w:cs="Times New Roman"/>
          <w:sz w:val="24"/>
          <w:szCs w:val="24"/>
        </w:rPr>
        <w:t xml:space="preserve"> =11, </w:t>
      </w:r>
      <w:proofErr w:type="spellStart"/>
      <w:r w:rsidR="002D017D">
        <w:rPr>
          <w:rFonts w:ascii="Times New Roman" w:hAnsi="Times New Roman" w:cs="Times New Roman"/>
          <w:sz w:val="24"/>
          <w:szCs w:val="24"/>
        </w:rPr>
        <w:t>n</w:t>
      </w:r>
      <w:r w:rsidR="002D017D" w:rsidRPr="00177209">
        <w:rPr>
          <w:rFonts w:ascii="Times New Roman" w:hAnsi="Times New Roman" w:cs="Times New Roman"/>
          <w:i/>
          <w:sz w:val="24"/>
          <w:szCs w:val="24"/>
          <w:vertAlign w:val="subscript"/>
        </w:rPr>
        <w:t>Castanea</w:t>
      </w:r>
      <w:r w:rsidR="002D017D">
        <w:rPr>
          <w:rFonts w:ascii="Times New Roman" w:hAnsi="Times New Roman" w:cs="Times New Roman"/>
          <w:i/>
          <w:sz w:val="24"/>
          <w:szCs w:val="24"/>
          <w:vertAlign w:val="subscript"/>
        </w:rPr>
        <w:t>+</w:t>
      </w:r>
      <w:r w:rsidR="002D017D">
        <w:rPr>
          <w:rFonts w:ascii="Times New Roman" w:hAnsi="Times New Roman" w:cs="Times New Roman"/>
          <w:sz w:val="24"/>
          <w:szCs w:val="24"/>
          <w:vertAlign w:val="subscript"/>
        </w:rPr>
        <w:t>virus</w:t>
      </w:r>
      <w:proofErr w:type="spellEnd"/>
      <w:r w:rsidR="002D017D">
        <w:rPr>
          <w:rFonts w:ascii="Times New Roman" w:hAnsi="Times New Roman" w:cs="Times New Roman"/>
          <w:sz w:val="24"/>
          <w:szCs w:val="24"/>
        </w:rPr>
        <w:t xml:space="preserve"> =11</w:t>
      </w:r>
      <w:r w:rsidR="006C427A">
        <w:rPr>
          <w:rFonts w:ascii="Times New Roman" w:hAnsi="Times New Roman" w:cs="Times New Roman"/>
          <w:sz w:val="24"/>
          <w:szCs w:val="24"/>
        </w:rPr>
        <w:t xml:space="preserve">. Comparing between the treatments, the </w:t>
      </w:r>
      <w:proofErr w:type="spellStart"/>
      <w:r w:rsidR="006C427A">
        <w:rPr>
          <w:rFonts w:ascii="Times New Roman" w:hAnsi="Times New Roman" w:cs="Times New Roman"/>
          <w:i/>
          <w:sz w:val="24"/>
          <w:szCs w:val="24"/>
        </w:rPr>
        <w:t>Cistus</w:t>
      </w:r>
      <w:r w:rsidR="006C427A">
        <w:rPr>
          <w:rFonts w:ascii="Times New Roman" w:hAnsi="Times New Roman" w:cs="Times New Roman"/>
          <w:sz w:val="24"/>
          <w:szCs w:val="24"/>
        </w:rPr>
        <w:t>-reared+virus</w:t>
      </w:r>
      <w:proofErr w:type="spellEnd"/>
      <w:r w:rsidR="006C427A">
        <w:rPr>
          <w:rFonts w:ascii="Times New Roman" w:hAnsi="Times New Roman" w:cs="Times New Roman"/>
          <w:sz w:val="24"/>
          <w:szCs w:val="24"/>
        </w:rPr>
        <w:t xml:space="preserve"> vs. </w:t>
      </w:r>
      <w:proofErr w:type="spellStart"/>
      <w:r w:rsidR="006C427A">
        <w:rPr>
          <w:rFonts w:ascii="Times New Roman" w:hAnsi="Times New Roman" w:cs="Times New Roman"/>
          <w:i/>
          <w:sz w:val="24"/>
          <w:szCs w:val="24"/>
        </w:rPr>
        <w:t>Cistus</w:t>
      </w:r>
      <w:r w:rsidR="006C427A">
        <w:rPr>
          <w:rFonts w:ascii="Times New Roman" w:hAnsi="Times New Roman" w:cs="Times New Roman"/>
          <w:sz w:val="24"/>
          <w:szCs w:val="24"/>
        </w:rPr>
        <w:t>-reared+sucrose</w:t>
      </w:r>
      <w:proofErr w:type="spellEnd"/>
      <w:r w:rsidR="006C427A">
        <w:rPr>
          <w:rFonts w:ascii="Times New Roman" w:hAnsi="Times New Roman" w:cs="Times New Roman"/>
          <w:sz w:val="24"/>
          <w:szCs w:val="24"/>
        </w:rPr>
        <w:t xml:space="preserve"> (Tukey HSD, p&lt; 0.004) and </w:t>
      </w:r>
      <w:proofErr w:type="spellStart"/>
      <w:r w:rsidR="006C427A">
        <w:rPr>
          <w:rFonts w:ascii="Times New Roman" w:hAnsi="Times New Roman" w:cs="Times New Roman"/>
          <w:i/>
          <w:sz w:val="24"/>
          <w:szCs w:val="24"/>
        </w:rPr>
        <w:t>Cistus</w:t>
      </w:r>
      <w:r w:rsidR="006C427A">
        <w:rPr>
          <w:rFonts w:ascii="Times New Roman" w:hAnsi="Times New Roman" w:cs="Times New Roman"/>
          <w:sz w:val="24"/>
          <w:szCs w:val="24"/>
        </w:rPr>
        <w:t>-reared+</w:t>
      </w:r>
      <w:proofErr w:type="gramStart"/>
      <w:r w:rsidR="005466CB">
        <w:rPr>
          <w:rFonts w:ascii="Times New Roman" w:hAnsi="Times New Roman" w:cs="Times New Roman"/>
          <w:sz w:val="24"/>
          <w:szCs w:val="24"/>
        </w:rPr>
        <w:t>virus</w:t>
      </w:r>
      <w:proofErr w:type="spellEnd"/>
      <w:r w:rsidR="006C427A">
        <w:rPr>
          <w:rFonts w:ascii="Times New Roman" w:hAnsi="Times New Roman" w:cs="Times New Roman"/>
          <w:sz w:val="24"/>
          <w:szCs w:val="24"/>
        </w:rPr>
        <w:t xml:space="preserve">  vs.</w:t>
      </w:r>
      <w:proofErr w:type="gramEnd"/>
      <w:r w:rsidR="006C427A">
        <w:rPr>
          <w:rFonts w:ascii="Times New Roman" w:hAnsi="Times New Roman" w:cs="Times New Roman"/>
          <w:sz w:val="24"/>
          <w:szCs w:val="24"/>
        </w:rPr>
        <w:t xml:space="preserve"> </w:t>
      </w:r>
      <w:proofErr w:type="spellStart"/>
      <w:r w:rsidR="006C427A">
        <w:rPr>
          <w:rFonts w:ascii="Times New Roman" w:hAnsi="Times New Roman" w:cs="Times New Roman"/>
          <w:i/>
          <w:sz w:val="24"/>
          <w:szCs w:val="24"/>
        </w:rPr>
        <w:t>Castanea-</w:t>
      </w:r>
      <w:r w:rsidR="006C427A">
        <w:rPr>
          <w:rFonts w:ascii="Times New Roman" w:hAnsi="Times New Roman" w:cs="Times New Roman"/>
          <w:sz w:val="24"/>
          <w:szCs w:val="24"/>
        </w:rPr>
        <w:t>reared+control</w:t>
      </w:r>
      <w:proofErr w:type="spellEnd"/>
      <w:r w:rsidR="006C427A">
        <w:rPr>
          <w:rFonts w:ascii="Times New Roman" w:hAnsi="Times New Roman" w:cs="Times New Roman"/>
          <w:sz w:val="24"/>
          <w:szCs w:val="24"/>
        </w:rPr>
        <w:t xml:space="preserve"> (Tukey HSD, p=0.024) were significantly different, but no other groups were (Tukey HSD, p&gt;0.05).</w:t>
      </w:r>
    </w:p>
    <w:p w14:paraId="16B163A8" w14:textId="77777777" w:rsidR="006C427A" w:rsidRDefault="006C427A" w:rsidP="00EF02A6">
      <w:pPr>
        <w:spacing w:line="240" w:lineRule="auto"/>
        <w:contextualSpacing/>
        <w:rPr>
          <w:rFonts w:ascii="Times New Roman" w:hAnsi="Times New Roman" w:cs="Times New Roman"/>
          <w:sz w:val="24"/>
          <w:szCs w:val="24"/>
        </w:rPr>
      </w:pPr>
    </w:p>
    <w:p w14:paraId="03FE3486" w14:textId="1583923D" w:rsidR="006937BE" w:rsidRPr="0043508F" w:rsidRDefault="00EF02A6" w:rsidP="006937BE">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 xml:space="preserve">Across the four nutrition/virus treatments, there were significant differences in the IAPV titers of bees collected 36h into the </w:t>
      </w:r>
      <w:r w:rsidR="006937BE">
        <w:rPr>
          <w:rFonts w:ascii="Times New Roman" w:hAnsi="Times New Roman" w:cs="Times New Roman"/>
          <w:sz w:val="24"/>
          <w:szCs w:val="24"/>
        </w:rPr>
        <w:t>assay (</w:t>
      </w:r>
      <w:r w:rsidR="007220C4">
        <w:rPr>
          <w:rFonts w:ascii="Times New Roman" w:hAnsi="Times New Roman" w:cs="Times New Roman"/>
          <w:color w:val="FF0000"/>
          <w:sz w:val="24"/>
          <w:szCs w:val="24"/>
        </w:rPr>
        <w:t>Figure 3b,</w:t>
      </w:r>
      <w:r w:rsidR="007220C4">
        <w:rPr>
          <w:rFonts w:ascii="Times New Roman" w:hAnsi="Times New Roman" w:cs="Times New Roman"/>
          <w:sz w:val="24"/>
          <w:szCs w:val="24"/>
        </w:rPr>
        <w:t xml:space="preserve"> </w:t>
      </w:r>
      <w:r w:rsidR="006937BE">
        <w:rPr>
          <w:rFonts w:ascii="Times New Roman" w:hAnsi="Times New Roman" w:cs="Times New Roman"/>
          <w:sz w:val="24"/>
          <w:szCs w:val="24"/>
        </w:rPr>
        <w:t>mixed model ANOVA across all treatmen</w:t>
      </w:r>
      <w:r w:rsidR="00BF716E">
        <w:rPr>
          <w:rFonts w:ascii="Times New Roman" w:hAnsi="Times New Roman" w:cs="Times New Roman"/>
          <w:sz w:val="24"/>
          <w:szCs w:val="24"/>
        </w:rPr>
        <w:t xml:space="preserve">t groups, </w:t>
      </w:r>
      <w:proofErr w:type="spellStart"/>
      <w:r w:rsidR="00BF716E">
        <w:rPr>
          <w:rFonts w:ascii="Times New Roman" w:hAnsi="Times New Roman" w:cs="Times New Roman"/>
          <w:sz w:val="24"/>
          <w:szCs w:val="24"/>
        </w:rPr>
        <w:t>d.f.</w:t>
      </w:r>
      <w:proofErr w:type="spellEnd"/>
      <w:r w:rsidR="00BF716E">
        <w:rPr>
          <w:rFonts w:ascii="Times New Roman" w:hAnsi="Times New Roman" w:cs="Times New Roman"/>
          <w:sz w:val="24"/>
          <w:szCs w:val="24"/>
        </w:rPr>
        <w:t xml:space="preserve"> = 3, 6;</w:t>
      </w:r>
      <w:r w:rsidR="00BF716E" w:rsidRPr="00BF716E">
        <w:rPr>
          <w:rFonts w:ascii="Times New Roman" w:hAnsi="Times New Roman" w:cs="Times New Roman"/>
          <w:i/>
          <w:sz w:val="24"/>
          <w:szCs w:val="24"/>
        </w:rPr>
        <w:t xml:space="preserve"> </w:t>
      </w:r>
      <w:r w:rsidR="00BF716E">
        <w:rPr>
          <w:rFonts w:ascii="Times New Roman" w:hAnsi="Times New Roman" w:cs="Times New Roman"/>
          <w:i/>
          <w:sz w:val="24"/>
          <w:szCs w:val="24"/>
        </w:rPr>
        <w:t xml:space="preserve">F= </w:t>
      </w:r>
      <w:r w:rsidR="00BF716E">
        <w:rPr>
          <w:rFonts w:ascii="Times New Roman" w:hAnsi="Times New Roman" w:cs="Times New Roman"/>
          <w:sz w:val="24"/>
          <w:szCs w:val="24"/>
        </w:rPr>
        <w:t>6.46;</w:t>
      </w:r>
      <w:r w:rsidR="006937BE">
        <w:rPr>
          <w:rFonts w:ascii="Times New Roman" w:hAnsi="Times New Roman" w:cs="Times New Roman"/>
          <w:sz w:val="24"/>
          <w:szCs w:val="24"/>
        </w:rPr>
        <w:t xml:space="preserve"> p &lt;0.</w:t>
      </w:r>
      <w:commentRangeStart w:id="6"/>
      <w:r w:rsidR="006937BE">
        <w:rPr>
          <w:rFonts w:ascii="Times New Roman" w:hAnsi="Times New Roman" w:cs="Times New Roman"/>
          <w:sz w:val="24"/>
          <w:szCs w:val="24"/>
        </w:rPr>
        <w:t>0026</w:t>
      </w:r>
      <w:commentRangeEnd w:id="6"/>
      <w:r w:rsidR="00BE7C5E">
        <w:rPr>
          <w:rStyle w:val="CommentReference"/>
        </w:rPr>
        <w:commentReference w:id="6"/>
      </w:r>
      <w:r w:rsidR="006F6F6E">
        <w:rPr>
          <w:rFonts w:ascii="Times New Roman" w:hAnsi="Times New Roman" w:cs="Times New Roman"/>
          <w:sz w:val="24"/>
          <w:szCs w:val="24"/>
        </w:rPr>
        <w:t>;</w:t>
      </w:r>
      <w:r w:rsidR="002D017D">
        <w:rPr>
          <w:rFonts w:ascii="Times New Roman" w:hAnsi="Times New Roman" w:cs="Times New Roman"/>
          <w:sz w:val="24"/>
          <w:szCs w:val="24"/>
        </w:rPr>
        <w:t xml:space="preserve">  </w:t>
      </w:r>
      <w:proofErr w:type="spellStart"/>
      <w:r w:rsidR="002D017D">
        <w:rPr>
          <w:rFonts w:ascii="Times New Roman" w:hAnsi="Times New Roman" w:cs="Times New Roman"/>
          <w:sz w:val="24"/>
          <w:szCs w:val="24"/>
        </w:rPr>
        <w:t>n</w:t>
      </w:r>
      <w:r w:rsidR="002D017D">
        <w:rPr>
          <w:rFonts w:ascii="Times New Roman" w:hAnsi="Times New Roman" w:cs="Times New Roman"/>
          <w:i/>
          <w:sz w:val="24"/>
          <w:szCs w:val="24"/>
          <w:vertAlign w:val="subscript"/>
        </w:rPr>
        <w:t>Cistus+</w:t>
      </w:r>
      <w:r w:rsidR="002D017D" w:rsidRPr="00BE0EF5">
        <w:rPr>
          <w:rFonts w:ascii="Times New Roman" w:hAnsi="Times New Roman" w:cs="Times New Roman"/>
          <w:sz w:val="24"/>
          <w:szCs w:val="24"/>
          <w:vertAlign w:val="subscript"/>
        </w:rPr>
        <w:t>sucrose</w:t>
      </w:r>
      <w:proofErr w:type="spellEnd"/>
      <w:r w:rsidR="002D017D">
        <w:rPr>
          <w:rFonts w:ascii="Times New Roman" w:hAnsi="Times New Roman" w:cs="Times New Roman"/>
          <w:sz w:val="24"/>
          <w:szCs w:val="24"/>
        </w:rPr>
        <w:t>=5,</w:t>
      </w:r>
      <w:r w:rsidR="002D017D" w:rsidRPr="0064584F">
        <w:rPr>
          <w:rFonts w:ascii="Times New Roman" w:hAnsi="Times New Roman" w:cs="Times New Roman"/>
          <w:sz w:val="24"/>
          <w:szCs w:val="24"/>
        </w:rPr>
        <w:t xml:space="preserve"> </w:t>
      </w:r>
      <w:proofErr w:type="spellStart"/>
      <w:r w:rsidR="002D017D">
        <w:rPr>
          <w:rFonts w:ascii="Times New Roman" w:hAnsi="Times New Roman" w:cs="Times New Roman"/>
          <w:sz w:val="24"/>
          <w:szCs w:val="24"/>
        </w:rPr>
        <w:t>n</w:t>
      </w:r>
      <w:r w:rsidR="002D017D">
        <w:rPr>
          <w:rFonts w:ascii="Times New Roman" w:hAnsi="Times New Roman" w:cs="Times New Roman"/>
          <w:i/>
          <w:sz w:val="24"/>
          <w:szCs w:val="24"/>
          <w:vertAlign w:val="subscript"/>
        </w:rPr>
        <w:t>Cistus+</w:t>
      </w:r>
      <w:r w:rsidR="002D017D">
        <w:rPr>
          <w:rFonts w:ascii="Times New Roman" w:hAnsi="Times New Roman" w:cs="Times New Roman"/>
          <w:sz w:val="24"/>
          <w:szCs w:val="24"/>
          <w:vertAlign w:val="subscript"/>
        </w:rPr>
        <w:t>virus</w:t>
      </w:r>
      <w:proofErr w:type="spellEnd"/>
      <w:r w:rsidR="002D017D">
        <w:rPr>
          <w:rFonts w:ascii="Times New Roman" w:hAnsi="Times New Roman" w:cs="Times New Roman"/>
          <w:sz w:val="24"/>
          <w:szCs w:val="24"/>
        </w:rPr>
        <w:t xml:space="preserve">=12, </w:t>
      </w:r>
      <w:proofErr w:type="spellStart"/>
      <w:r w:rsidR="002D017D">
        <w:rPr>
          <w:rFonts w:ascii="Times New Roman" w:hAnsi="Times New Roman" w:cs="Times New Roman"/>
          <w:sz w:val="24"/>
          <w:szCs w:val="24"/>
        </w:rPr>
        <w:t>n</w:t>
      </w:r>
      <w:r w:rsidR="002D017D" w:rsidRPr="00177209">
        <w:rPr>
          <w:rFonts w:ascii="Times New Roman" w:hAnsi="Times New Roman" w:cs="Times New Roman"/>
          <w:i/>
          <w:sz w:val="24"/>
          <w:szCs w:val="24"/>
          <w:vertAlign w:val="subscript"/>
        </w:rPr>
        <w:t>Castanea</w:t>
      </w:r>
      <w:r w:rsidR="002D017D">
        <w:rPr>
          <w:rFonts w:ascii="Times New Roman" w:hAnsi="Times New Roman" w:cs="Times New Roman"/>
          <w:i/>
          <w:sz w:val="24"/>
          <w:szCs w:val="24"/>
          <w:vertAlign w:val="subscript"/>
        </w:rPr>
        <w:t>+</w:t>
      </w:r>
      <w:r w:rsidR="002D017D" w:rsidRPr="00BE0EF5">
        <w:rPr>
          <w:rFonts w:ascii="Times New Roman" w:hAnsi="Times New Roman" w:cs="Times New Roman"/>
          <w:sz w:val="24"/>
          <w:szCs w:val="24"/>
          <w:vertAlign w:val="subscript"/>
        </w:rPr>
        <w:t>sucrose</w:t>
      </w:r>
      <w:proofErr w:type="spellEnd"/>
      <w:r w:rsidR="002D017D">
        <w:rPr>
          <w:rFonts w:ascii="Times New Roman" w:hAnsi="Times New Roman" w:cs="Times New Roman"/>
          <w:sz w:val="24"/>
          <w:szCs w:val="24"/>
        </w:rPr>
        <w:t xml:space="preserve"> =</w:t>
      </w:r>
      <w:r w:rsidR="0030039E">
        <w:rPr>
          <w:rFonts w:ascii="Times New Roman" w:hAnsi="Times New Roman" w:cs="Times New Roman"/>
          <w:sz w:val="24"/>
          <w:szCs w:val="24"/>
        </w:rPr>
        <w:t>2</w:t>
      </w:r>
      <w:r w:rsidR="002D017D">
        <w:rPr>
          <w:rFonts w:ascii="Times New Roman" w:hAnsi="Times New Roman" w:cs="Times New Roman"/>
          <w:sz w:val="24"/>
          <w:szCs w:val="24"/>
        </w:rPr>
        <w:t xml:space="preserve">, </w:t>
      </w:r>
      <w:proofErr w:type="spellStart"/>
      <w:r w:rsidR="002D017D">
        <w:rPr>
          <w:rFonts w:ascii="Times New Roman" w:hAnsi="Times New Roman" w:cs="Times New Roman"/>
          <w:sz w:val="24"/>
          <w:szCs w:val="24"/>
        </w:rPr>
        <w:t>n</w:t>
      </w:r>
      <w:r w:rsidR="002D017D" w:rsidRPr="00177209">
        <w:rPr>
          <w:rFonts w:ascii="Times New Roman" w:hAnsi="Times New Roman" w:cs="Times New Roman"/>
          <w:i/>
          <w:sz w:val="24"/>
          <w:szCs w:val="24"/>
          <w:vertAlign w:val="subscript"/>
        </w:rPr>
        <w:t>Castanea</w:t>
      </w:r>
      <w:r w:rsidR="002D017D">
        <w:rPr>
          <w:rFonts w:ascii="Times New Roman" w:hAnsi="Times New Roman" w:cs="Times New Roman"/>
          <w:i/>
          <w:sz w:val="24"/>
          <w:szCs w:val="24"/>
          <w:vertAlign w:val="subscript"/>
        </w:rPr>
        <w:t>+</w:t>
      </w:r>
      <w:r w:rsidR="002D017D">
        <w:rPr>
          <w:rFonts w:ascii="Times New Roman" w:hAnsi="Times New Roman" w:cs="Times New Roman"/>
          <w:sz w:val="24"/>
          <w:szCs w:val="24"/>
          <w:vertAlign w:val="subscript"/>
        </w:rPr>
        <w:t>virus</w:t>
      </w:r>
      <w:proofErr w:type="spellEnd"/>
      <w:r w:rsidR="002D017D">
        <w:rPr>
          <w:rFonts w:ascii="Times New Roman" w:hAnsi="Times New Roman" w:cs="Times New Roman"/>
          <w:sz w:val="24"/>
          <w:szCs w:val="24"/>
        </w:rPr>
        <w:t xml:space="preserve"> =5)</w:t>
      </w:r>
      <w:r w:rsidR="006937BE">
        <w:rPr>
          <w:rFonts w:ascii="Times New Roman" w:hAnsi="Times New Roman" w:cs="Times New Roman"/>
          <w:sz w:val="24"/>
          <w:szCs w:val="24"/>
        </w:rPr>
        <w:t xml:space="preserve">. Comparing between the treatments, the </w:t>
      </w:r>
      <w:proofErr w:type="spellStart"/>
      <w:r w:rsidR="006937BE">
        <w:rPr>
          <w:rFonts w:ascii="Times New Roman" w:hAnsi="Times New Roman" w:cs="Times New Roman"/>
          <w:i/>
          <w:sz w:val="24"/>
          <w:szCs w:val="24"/>
        </w:rPr>
        <w:t>Cistus</w:t>
      </w:r>
      <w:r w:rsidR="006937BE">
        <w:rPr>
          <w:rFonts w:ascii="Times New Roman" w:hAnsi="Times New Roman" w:cs="Times New Roman"/>
          <w:sz w:val="24"/>
          <w:szCs w:val="24"/>
        </w:rPr>
        <w:t>-reared+virus</w:t>
      </w:r>
      <w:proofErr w:type="spellEnd"/>
      <w:r w:rsidR="006937BE">
        <w:rPr>
          <w:rFonts w:ascii="Times New Roman" w:hAnsi="Times New Roman" w:cs="Times New Roman"/>
          <w:sz w:val="24"/>
          <w:szCs w:val="24"/>
        </w:rPr>
        <w:t xml:space="preserve"> vs. </w:t>
      </w:r>
      <w:proofErr w:type="spellStart"/>
      <w:r w:rsidR="006937BE">
        <w:rPr>
          <w:rFonts w:ascii="Times New Roman" w:hAnsi="Times New Roman" w:cs="Times New Roman"/>
          <w:i/>
          <w:sz w:val="24"/>
          <w:szCs w:val="24"/>
        </w:rPr>
        <w:t>Cistus</w:t>
      </w:r>
      <w:r w:rsidR="006937BE">
        <w:rPr>
          <w:rFonts w:ascii="Times New Roman" w:hAnsi="Times New Roman" w:cs="Times New Roman"/>
          <w:sz w:val="24"/>
          <w:szCs w:val="24"/>
        </w:rPr>
        <w:t>-reared+sucrose</w:t>
      </w:r>
      <w:proofErr w:type="spellEnd"/>
      <w:r w:rsidR="006937BE">
        <w:rPr>
          <w:rFonts w:ascii="Times New Roman" w:hAnsi="Times New Roman" w:cs="Times New Roman"/>
          <w:sz w:val="24"/>
          <w:szCs w:val="24"/>
        </w:rPr>
        <w:t xml:space="preserve"> (Tukey HSD, p&lt; 0.001) and </w:t>
      </w:r>
      <w:proofErr w:type="spellStart"/>
      <w:r w:rsidR="006937BE">
        <w:rPr>
          <w:rFonts w:ascii="Times New Roman" w:hAnsi="Times New Roman" w:cs="Times New Roman"/>
          <w:i/>
          <w:sz w:val="24"/>
          <w:szCs w:val="24"/>
        </w:rPr>
        <w:t>Cistus</w:t>
      </w:r>
      <w:r w:rsidR="006937BE">
        <w:rPr>
          <w:rFonts w:ascii="Times New Roman" w:hAnsi="Times New Roman" w:cs="Times New Roman"/>
          <w:sz w:val="24"/>
          <w:szCs w:val="24"/>
        </w:rPr>
        <w:t>-reared+</w:t>
      </w:r>
      <w:proofErr w:type="gramStart"/>
      <w:r w:rsidR="00D9149A">
        <w:rPr>
          <w:rFonts w:ascii="Times New Roman" w:hAnsi="Times New Roman" w:cs="Times New Roman"/>
          <w:sz w:val="24"/>
          <w:szCs w:val="24"/>
        </w:rPr>
        <w:t>virus</w:t>
      </w:r>
      <w:proofErr w:type="spellEnd"/>
      <w:r w:rsidR="006937BE">
        <w:rPr>
          <w:rFonts w:ascii="Times New Roman" w:hAnsi="Times New Roman" w:cs="Times New Roman"/>
          <w:sz w:val="24"/>
          <w:szCs w:val="24"/>
        </w:rPr>
        <w:t xml:space="preserve">  vs.</w:t>
      </w:r>
      <w:proofErr w:type="gramEnd"/>
      <w:r w:rsidR="006937BE">
        <w:rPr>
          <w:rFonts w:ascii="Times New Roman" w:hAnsi="Times New Roman" w:cs="Times New Roman"/>
          <w:sz w:val="24"/>
          <w:szCs w:val="24"/>
        </w:rPr>
        <w:t xml:space="preserve"> </w:t>
      </w:r>
      <w:proofErr w:type="spellStart"/>
      <w:r w:rsidR="006937BE">
        <w:rPr>
          <w:rFonts w:ascii="Times New Roman" w:hAnsi="Times New Roman" w:cs="Times New Roman"/>
          <w:i/>
          <w:sz w:val="24"/>
          <w:szCs w:val="24"/>
        </w:rPr>
        <w:t>Castanea-</w:t>
      </w:r>
      <w:r w:rsidR="006937BE">
        <w:rPr>
          <w:rFonts w:ascii="Times New Roman" w:hAnsi="Times New Roman" w:cs="Times New Roman"/>
          <w:sz w:val="24"/>
          <w:szCs w:val="24"/>
        </w:rPr>
        <w:t>reared+control</w:t>
      </w:r>
      <w:proofErr w:type="spellEnd"/>
      <w:r w:rsidR="006937BE">
        <w:rPr>
          <w:rFonts w:ascii="Times New Roman" w:hAnsi="Times New Roman" w:cs="Times New Roman"/>
          <w:sz w:val="24"/>
          <w:szCs w:val="24"/>
        </w:rPr>
        <w:t xml:space="preserve"> (Tukey HSD, p=0.0148) were significantly different, but no other groups were (Tukey HSD, p&gt;0.05).</w:t>
      </w:r>
    </w:p>
    <w:p w14:paraId="375AF983" w14:textId="36054A3F" w:rsidR="00EF02A6" w:rsidRDefault="00EF02A6" w:rsidP="00EF02A6">
      <w:pPr>
        <w:spacing w:line="240" w:lineRule="auto"/>
        <w:contextualSpacing/>
        <w:rPr>
          <w:rFonts w:ascii="Times New Roman" w:hAnsi="Times New Roman" w:cs="Times New Roman"/>
          <w:sz w:val="24"/>
          <w:szCs w:val="24"/>
        </w:rPr>
      </w:pPr>
    </w:p>
    <w:p w14:paraId="3822F6CC" w14:textId="310959DA" w:rsidR="00EF02A6" w:rsidRPr="00EF02A6" w:rsidRDefault="00EF02A6" w:rsidP="00EF02A6">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sidR="007220C4">
        <w:rPr>
          <w:rFonts w:ascii="Times New Roman" w:hAnsi="Times New Roman" w:cs="Times New Roman"/>
          <w:b/>
          <w:sz w:val="24"/>
          <w:szCs w:val="24"/>
        </w:rPr>
        <w:t>Figure 4?</w:t>
      </w:r>
    </w:p>
    <w:p w14:paraId="11E64DB8" w14:textId="6640FF0A" w:rsidR="00EF02A6" w:rsidRDefault="00EF02A6" w:rsidP="00934807">
      <w:pPr>
        <w:spacing w:line="240" w:lineRule="auto"/>
        <w:contextualSpacing/>
        <w:rPr>
          <w:rFonts w:ascii="Times New Roman" w:hAnsi="Times New Roman" w:cs="Times New Roman"/>
          <w:b/>
          <w:sz w:val="24"/>
          <w:szCs w:val="24"/>
        </w:rPr>
      </w:pPr>
    </w:p>
    <w:p w14:paraId="30A832A6" w14:textId="4F290E09" w:rsidR="00970607" w:rsidRDefault="00970607" w:rsidP="00934807">
      <w:pPr>
        <w:spacing w:line="240" w:lineRule="auto"/>
        <w:contextualSpacing/>
        <w:rPr>
          <w:rFonts w:ascii="Times New Roman" w:hAnsi="Times New Roman" w:cs="Times New Roman"/>
          <w:b/>
          <w:sz w:val="24"/>
          <w:szCs w:val="24"/>
        </w:rPr>
      </w:pPr>
    </w:p>
    <w:p w14:paraId="750C5518" w14:textId="539ADD9E" w:rsidR="00970607" w:rsidRDefault="00970607" w:rsidP="0093480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Figures:</w:t>
      </w:r>
    </w:p>
    <w:p w14:paraId="7734CC30" w14:textId="3F8A4CD1" w:rsidR="00970607" w:rsidRDefault="00970607" w:rsidP="00934807">
      <w:pPr>
        <w:spacing w:line="240" w:lineRule="auto"/>
        <w:contextualSpacing/>
        <w:rPr>
          <w:rFonts w:ascii="Times New Roman" w:hAnsi="Times New Roman" w:cs="Times New Roman"/>
          <w:b/>
          <w:sz w:val="24"/>
          <w:szCs w:val="24"/>
        </w:rPr>
      </w:pPr>
    </w:p>
    <w:p w14:paraId="37B1BFAC" w14:textId="036200A7" w:rsidR="00970607" w:rsidRDefault="00970607" w:rsidP="00934807">
      <w:pPr>
        <w:spacing w:line="240" w:lineRule="auto"/>
        <w:contextualSpacing/>
        <w:rPr>
          <w:rFonts w:ascii="Times New Roman" w:hAnsi="Times New Roman" w:cs="Times New Roman"/>
          <w:b/>
          <w:sz w:val="24"/>
          <w:szCs w:val="24"/>
        </w:rPr>
      </w:pPr>
      <w:r w:rsidRPr="00970607">
        <w:rPr>
          <w:rFonts w:ascii="Times New Roman" w:hAnsi="Times New Roman" w:cs="Times New Roman"/>
          <w:b/>
          <w:noProof/>
          <w:sz w:val="24"/>
          <w:szCs w:val="24"/>
        </w:rPr>
        <w:drawing>
          <wp:inline distT="0" distB="0" distL="0" distR="0" wp14:anchorId="7BB99B8F" wp14:editId="1A64B984">
            <wp:extent cx="4497030" cy="2683823"/>
            <wp:effectExtent l="0" t="0" r="0" b="2540"/>
            <wp:docPr id="1" name="Picture 1" descr="C:\Users\Adam\Box Sync\Papers in progress\2020 Larval stress paper\Final Data 2020\jmp figures\Fig 1a\Acute mortality_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Box Sync\Papers in progress\2020 Larval stress paper\Final Data 2020\jmp figures\Fig 1a\Acute mortality_Fig1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9468" cy="2685278"/>
                    </a:xfrm>
                    <a:prstGeom prst="rect">
                      <a:avLst/>
                    </a:prstGeom>
                    <a:noFill/>
                    <a:ln>
                      <a:noFill/>
                    </a:ln>
                  </pic:spPr>
                </pic:pic>
              </a:graphicData>
            </a:graphic>
          </wp:inline>
        </w:drawing>
      </w:r>
    </w:p>
    <w:p w14:paraId="17F4D74F" w14:textId="77777777" w:rsidR="00970607" w:rsidRDefault="00970607" w:rsidP="00934807">
      <w:pPr>
        <w:spacing w:line="240" w:lineRule="auto"/>
        <w:contextualSpacing/>
        <w:rPr>
          <w:rFonts w:ascii="Times New Roman" w:hAnsi="Times New Roman" w:cs="Times New Roman"/>
          <w:b/>
          <w:sz w:val="24"/>
          <w:szCs w:val="24"/>
        </w:rPr>
      </w:pPr>
    </w:p>
    <w:p w14:paraId="14C48641" w14:textId="00DAB3E1" w:rsidR="00970607" w:rsidRDefault="006B4C99" w:rsidP="00934807">
      <w:pPr>
        <w:spacing w:line="240" w:lineRule="auto"/>
        <w:contextualSpacing/>
        <w:rPr>
          <w:rFonts w:ascii="Times New Roman" w:hAnsi="Times New Roman" w:cs="Times New Roman"/>
          <w:b/>
          <w:sz w:val="24"/>
          <w:szCs w:val="24"/>
        </w:rPr>
      </w:pPr>
      <w:r w:rsidRPr="006B4C99">
        <w:rPr>
          <w:rFonts w:ascii="Times New Roman" w:hAnsi="Times New Roman" w:cs="Times New Roman"/>
          <w:b/>
          <w:noProof/>
          <w:sz w:val="24"/>
          <w:szCs w:val="24"/>
        </w:rPr>
        <w:drawing>
          <wp:inline distT="0" distB="0" distL="0" distR="0" wp14:anchorId="755AA24C" wp14:editId="4DA8DD25">
            <wp:extent cx="4417621" cy="2593818"/>
            <wp:effectExtent l="0" t="0" r="2540" b="0"/>
            <wp:docPr id="2" name="Picture 2" descr="C:\Users\Adam\Box Sync\Papers in progress\2020 Larval stress paper\Final Data 2020\jmp figures\Fig 1b\Acute IAPV_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Box Sync\Papers in progress\2020 Larval stress paper\Final Data 2020\jmp figures\Fig 1b\Acute IAPV_Fig1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353" cy="2595422"/>
                    </a:xfrm>
                    <a:prstGeom prst="rect">
                      <a:avLst/>
                    </a:prstGeom>
                    <a:noFill/>
                    <a:ln>
                      <a:noFill/>
                    </a:ln>
                  </pic:spPr>
                </pic:pic>
              </a:graphicData>
            </a:graphic>
          </wp:inline>
        </w:drawing>
      </w:r>
    </w:p>
    <w:p w14:paraId="24CB7774" w14:textId="77777777" w:rsidR="00970607" w:rsidRDefault="00970607" w:rsidP="00934807">
      <w:pPr>
        <w:spacing w:line="240" w:lineRule="auto"/>
        <w:contextualSpacing/>
        <w:rPr>
          <w:rFonts w:ascii="Times New Roman" w:hAnsi="Times New Roman" w:cs="Times New Roman"/>
          <w:b/>
          <w:sz w:val="24"/>
          <w:szCs w:val="24"/>
        </w:rPr>
      </w:pPr>
    </w:p>
    <w:p w14:paraId="536C054C" w14:textId="77777777" w:rsidR="00970607" w:rsidRDefault="00970607" w:rsidP="00934807">
      <w:pPr>
        <w:spacing w:line="240" w:lineRule="auto"/>
        <w:contextualSpacing/>
        <w:rPr>
          <w:rFonts w:ascii="Times New Roman" w:hAnsi="Times New Roman" w:cs="Times New Roman"/>
          <w:b/>
          <w:sz w:val="24"/>
          <w:szCs w:val="24"/>
        </w:rPr>
      </w:pPr>
    </w:p>
    <w:p w14:paraId="61BFB306" w14:textId="2527EC27" w:rsidR="00970607" w:rsidRDefault="00970607" w:rsidP="00934807">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Figure 1 </w:t>
      </w:r>
      <w:r w:rsidRPr="00970607">
        <w:rPr>
          <w:rFonts w:ascii="Times New Roman" w:hAnsi="Times New Roman" w:cs="Times New Roman"/>
          <w:sz w:val="24"/>
          <w:szCs w:val="24"/>
        </w:rPr>
        <w:t>A) Proportion mortality in cages of bees that experienced normal or starvation conditions during development fed sterile sucrose or virus inoculum as adults</w:t>
      </w:r>
      <w:r w:rsidR="001235C9">
        <w:rPr>
          <w:rFonts w:ascii="Times New Roman" w:hAnsi="Times New Roman" w:cs="Times New Roman"/>
          <w:sz w:val="24"/>
          <w:szCs w:val="24"/>
        </w:rPr>
        <w:t>,</w:t>
      </w:r>
      <w:r w:rsidR="006B4C99">
        <w:rPr>
          <w:rFonts w:ascii="Times New Roman" w:hAnsi="Times New Roman" w:cs="Times New Roman"/>
          <w:sz w:val="24"/>
          <w:szCs w:val="24"/>
        </w:rPr>
        <w:t xml:space="preserve"> 96 hours post inoculation (</w:t>
      </w:r>
      <w:proofErr w:type="spellStart"/>
      <w:r w:rsidR="006B4C99">
        <w:rPr>
          <w:rFonts w:ascii="Times New Roman" w:hAnsi="Times New Roman" w:cs="Times New Roman"/>
          <w:sz w:val="24"/>
          <w:szCs w:val="24"/>
        </w:rPr>
        <w:t>hpi</w:t>
      </w:r>
      <w:proofErr w:type="spellEnd"/>
      <w:r w:rsidR="006B4C99">
        <w:rPr>
          <w:rFonts w:ascii="Times New Roman" w:hAnsi="Times New Roman" w:cs="Times New Roman"/>
          <w:sz w:val="24"/>
          <w:szCs w:val="24"/>
        </w:rPr>
        <w:t xml:space="preserve">); </w:t>
      </w:r>
      <w:proofErr w:type="gramStart"/>
      <w:r w:rsidR="006B4C99">
        <w:rPr>
          <w:rFonts w:ascii="Times New Roman" w:hAnsi="Times New Roman" w:cs="Times New Roman"/>
          <w:sz w:val="24"/>
          <w:szCs w:val="24"/>
        </w:rPr>
        <w:t xml:space="preserve">B)   </w:t>
      </w:r>
      <w:proofErr w:type="gramEnd"/>
      <w:r w:rsidR="006B4C99">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w:t>
      </w:r>
      <w:r w:rsidR="007C47FC">
        <w:rPr>
          <w:rFonts w:ascii="Times New Roman" w:hAnsi="Times New Roman" w:cs="Times New Roman"/>
          <w:sz w:val="24"/>
          <w:szCs w:val="24"/>
        </w:rPr>
        <w:t>ANOVA followed by Tukey HSD,</w:t>
      </w:r>
      <w:r w:rsidR="00D06DE6">
        <w:rPr>
          <w:rFonts w:ascii="Times New Roman" w:hAnsi="Times New Roman" w:cs="Times New Roman"/>
          <w:sz w:val="24"/>
          <w:szCs w:val="24"/>
        </w:rPr>
        <w:t xml:space="preserve"> </w:t>
      </w:r>
      <w:r w:rsidR="006B4C99">
        <w:rPr>
          <w:rFonts w:ascii="Times New Roman" w:hAnsi="Times New Roman" w:cs="Times New Roman"/>
          <w:sz w:val="24"/>
          <w:szCs w:val="24"/>
        </w:rPr>
        <w:t>p&lt;0.05).</w:t>
      </w:r>
    </w:p>
    <w:p w14:paraId="02DB40C5" w14:textId="305066E9" w:rsidR="00D06DE6" w:rsidRDefault="00D06DE6" w:rsidP="00934807">
      <w:pPr>
        <w:spacing w:line="240" w:lineRule="auto"/>
        <w:contextualSpacing/>
        <w:rPr>
          <w:rFonts w:ascii="Times New Roman" w:hAnsi="Times New Roman" w:cs="Times New Roman"/>
          <w:sz w:val="24"/>
          <w:szCs w:val="24"/>
        </w:rPr>
      </w:pPr>
    </w:p>
    <w:p w14:paraId="1788CBF8" w14:textId="7605B2F8" w:rsidR="00D06DE6" w:rsidRDefault="00D06DE6" w:rsidP="00934807">
      <w:pPr>
        <w:spacing w:line="240" w:lineRule="auto"/>
        <w:contextualSpacing/>
        <w:rPr>
          <w:rFonts w:ascii="Times New Roman" w:hAnsi="Times New Roman" w:cs="Times New Roman"/>
          <w:sz w:val="24"/>
          <w:szCs w:val="24"/>
        </w:rPr>
      </w:pPr>
    </w:p>
    <w:p w14:paraId="53AFD80B" w14:textId="1BFFF2E4" w:rsidR="00D06DE6" w:rsidRDefault="00D06DE6" w:rsidP="00934807">
      <w:pPr>
        <w:spacing w:line="240" w:lineRule="auto"/>
        <w:contextualSpacing/>
        <w:rPr>
          <w:rFonts w:ascii="Times New Roman" w:hAnsi="Times New Roman" w:cs="Times New Roman"/>
          <w:sz w:val="24"/>
          <w:szCs w:val="24"/>
        </w:rPr>
      </w:pPr>
    </w:p>
    <w:p w14:paraId="00F89772" w14:textId="7F1CDBAD" w:rsidR="00D06DE6" w:rsidRDefault="00D06DE6" w:rsidP="00934807">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2: Gene expression data</w:t>
      </w:r>
      <w:r w:rsidR="00007D7D">
        <w:rPr>
          <w:rFonts w:ascii="Times New Roman" w:hAnsi="Times New Roman" w:cs="Times New Roman"/>
          <w:sz w:val="24"/>
          <w:szCs w:val="24"/>
        </w:rPr>
        <w:t xml:space="preserve"> from acute cages</w:t>
      </w:r>
    </w:p>
    <w:p w14:paraId="112488B7" w14:textId="419D9A8A" w:rsidR="00007D7D" w:rsidRDefault="00007D7D" w:rsidP="00934807">
      <w:pPr>
        <w:spacing w:line="240" w:lineRule="auto"/>
        <w:contextualSpacing/>
        <w:rPr>
          <w:rFonts w:ascii="Times New Roman" w:hAnsi="Times New Roman" w:cs="Times New Roman"/>
          <w:sz w:val="24"/>
          <w:szCs w:val="24"/>
        </w:rPr>
      </w:pPr>
    </w:p>
    <w:p w14:paraId="1C54153E" w14:textId="77777777" w:rsidR="001235C9" w:rsidRDefault="001235C9" w:rsidP="00007D7D">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lastRenderedPageBreak/>
        <w:drawing>
          <wp:inline distT="0" distB="0" distL="0" distR="0" wp14:anchorId="23AC83A9" wp14:editId="04271A2F">
            <wp:extent cx="4848981" cy="3005593"/>
            <wp:effectExtent l="0" t="0" r="8890" b="4445"/>
            <wp:docPr id="3" name="Picture 3" descr="C:\Users\Adam\Box Sync\Papers in progress\2020 Larval stress paper\Final Data 2020\jmp figures\Fig 3a\Chronic mortality_Fi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Box Sync\Papers in progress\2020 Larval stress paper\Final Data 2020\jmp figures\Fig 3a\Chronic mortality_Fig3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0675" cy="3006643"/>
                    </a:xfrm>
                    <a:prstGeom prst="rect">
                      <a:avLst/>
                    </a:prstGeom>
                    <a:noFill/>
                    <a:ln>
                      <a:noFill/>
                    </a:ln>
                  </pic:spPr>
                </pic:pic>
              </a:graphicData>
            </a:graphic>
          </wp:inline>
        </w:drawing>
      </w:r>
    </w:p>
    <w:p w14:paraId="33D60291" w14:textId="77777777" w:rsidR="001235C9" w:rsidRDefault="001235C9" w:rsidP="00007D7D">
      <w:pPr>
        <w:spacing w:line="240" w:lineRule="auto"/>
        <w:contextualSpacing/>
        <w:rPr>
          <w:rFonts w:ascii="Times New Roman" w:hAnsi="Times New Roman" w:cs="Times New Roman"/>
          <w:b/>
          <w:sz w:val="24"/>
          <w:szCs w:val="24"/>
        </w:rPr>
      </w:pPr>
    </w:p>
    <w:p w14:paraId="5096FC28" w14:textId="77777777" w:rsidR="001235C9" w:rsidRDefault="001235C9" w:rsidP="00007D7D">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5172BEE8" wp14:editId="7FAFC009">
            <wp:extent cx="4913906" cy="2971855"/>
            <wp:effectExtent l="0" t="0" r="1270" b="0"/>
            <wp:docPr id="4" name="Picture 4" descr="C:\Users\Adam\Box Sync\Papers in progress\2020 Larval stress paper\Final Data 2020\jmp figures\Fig 3b\Chronic IAPV_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Box Sync\Papers in progress\2020 Larval stress paper\Final Data 2020\jmp figures\Fig 3b\Chronic IAPV_Fig3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451" cy="2973394"/>
                    </a:xfrm>
                    <a:prstGeom prst="rect">
                      <a:avLst/>
                    </a:prstGeom>
                    <a:noFill/>
                    <a:ln>
                      <a:noFill/>
                    </a:ln>
                  </pic:spPr>
                </pic:pic>
              </a:graphicData>
            </a:graphic>
          </wp:inline>
        </w:drawing>
      </w:r>
    </w:p>
    <w:p w14:paraId="00CEF45A" w14:textId="77777777" w:rsidR="001235C9" w:rsidRDefault="001235C9" w:rsidP="00007D7D">
      <w:pPr>
        <w:spacing w:line="240" w:lineRule="auto"/>
        <w:contextualSpacing/>
        <w:rPr>
          <w:rFonts w:ascii="Times New Roman" w:hAnsi="Times New Roman" w:cs="Times New Roman"/>
          <w:b/>
          <w:sz w:val="24"/>
          <w:szCs w:val="24"/>
        </w:rPr>
      </w:pPr>
    </w:p>
    <w:p w14:paraId="34E5C21F" w14:textId="2C05CAC5" w:rsidR="00007D7D" w:rsidRPr="00EF02A6" w:rsidRDefault="00007D7D" w:rsidP="00007D7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Figure </w:t>
      </w:r>
      <w:r w:rsidR="003B02DC">
        <w:rPr>
          <w:rFonts w:ascii="Times New Roman" w:hAnsi="Times New Roman" w:cs="Times New Roman"/>
          <w:b/>
          <w:sz w:val="24"/>
          <w:szCs w:val="24"/>
        </w:rPr>
        <w:t>3</w:t>
      </w:r>
      <w:r>
        <w:rPr>
          <w:rFonts w:ascii="Times New Roman" w:hAnsi="Times New Roman" w:cs="Times New Roman"/>
          <w:b/>
          <w:sz w:val="24"/>
          <w:szCs w:val="24"/>
        </w:rPr>
        <w:t xml:space="preserve"> </w:t>
      </w:r>
      <w:r w:rsidRPr="00970607">
        <w:rPr>
          <w:rFonts w:ascii="Times New Roman" w:hAnsi="Times New Roman" w:cs="Times New Roman"/>
          <w:sz w:val="24"/>
          <w:szCs w:val="24"/>
        </w:rPr>
        <w:t xml:space="preserve">A) Proportion mortality in cages of bees </w:t>
      </w:r>
      <w:r w:rsidR="001235C9">
        <w:rPr>
          <w:rFonts w:ascii="Times New Roman" w:hAnsi="Times New Roman" w:cs="Times New Roman"/>
          <w:sz w:val="24"/>
          <w:szCs w:val="24"/>
        </w:rPr>
        <w:t xml:space="preserve">reared under </w:t>
      </w:r>
      <w:r w:rsidR="001235C9">
        <w:rPr>
          <w:rFonts w:ascii="Times New Roman" w:hAnsi="Times New Roman" w:cs="Times New Roman"/>
          <w:i/>
          <w:sz w:val="24"/>
          <w:szCs w:val="24"/>
        </w:rPr>
        <w:t xml:space="preserve">Cistus </w:t>
      </w:r>
      <w:r w:rsidR="001235C9">
        <w:rPr>
          <w:rFonts w:ascii="Times New Roman" w:hAnsi="Times New Roman" w:cs="Times New Roman"/>
          <w:sz w:val="24"/>
          <w:szCs w:val="24"/>
        </w:rPr>
        <w:t xml:space="preserve">or </w:t>
      </w:r>
      <w:proofErr w:type="spellStart"/>
      <w:r w:rsidR="001235C9">
        <w:rPr>
          <w:rFonts w:ascii="Times New Roman" w:hAnsi="Times New Roman" w:cs="Times New Roman"/>
          <w:i/>
          <w:sz w:val="24"/>
          <w:szCs w:val="24"/>
        </w:rPr>
        <w:t>Castanea</w:t>
      </w:r>
      <w:proofErr w:type="spellEnd"/>
      <w:r w:rsidR="001235C9">
        <w:rPr>
          <w:rFonts w:ascii="Times New Roman" w:hAnsi="Times New Roman" w:cs="Times New Roman"/>
          <w:sz w:val="24"/>
          <w:szCs w:val="24"/>
        </w:rPr>
        <w:t>-only hive conditions</w:t>
      </w:r>
      <w:r w:rsidRPr="00970607">
        <w:rPr>
          <w:rFonts w:ascii="Times New Roman" w:hAnsi="Times New Roman" w:cs="Times New Roman"/>
          <w:sz w:val="24"/>
          <w:szCs w:val="24"/>
        </w:rPr>
        <w:t xml:space="preserve"> fed sterile sucrose or virus inoculum as adults</w:t>
      </w:r>
      <w:r w:rsidR="001235C9">
        <w:rPr>
          <w:rFonts w:ascii="Times New Roman" w:hAnsi="Times New Roman" w:cs="Times New Roman"/>
          <w:sz w:val="24"/>
          <w:szCs w:val="24"/>
        </w:rPr>
        <w:t>,</w:t>
      </w:r>
      <w:r>
        <w:rPr>
          <w:rFonts w:ascii="Times New Roman" w:hAnsi="Times New Roman" w:cs="Times New Roman"/>
          <w:sz w:val="24"/>
          <w:szCs w:val="24"/>
        </w:rPr>
        <w:t xml:space="preserve"> 96 hours post inoculation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563E739A" w14:textId="5C01E326" w:rsidR="00007D7D" w:rsidRDefault="00007D7D" w:rsidP="00934807">
      <w:pPr>
        <w:spacing w:line="240" w:lineRule="auto"/>
        <w:contextualSpacing/>
        <w:rPr>
          <w:rFonts w:ascii="Times New Roman" w:hAnsi="Times New Roman" w:cs="Times New Roman"/>
          <w:b/>
          <w:sz w:val="24"/>
          <w:szCs w:val="24"/>
        </w:rPr>
      </w:pPr>
    </w:p>
    <w:p w14:paraId="4F741394" w14:textId="337CB9C1" w:rsidR="003B02DC" w:rsidRDefault="003B02DC" w:rsidP="0093480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4: Chronic gene expression</w:t>
      </w:r>
    </w:p>
    <w:p w14:paraId="52EEEB4B" w14:textId="32C56F58" w:rsidR="003B02DC" w:rsidRDefault="003B02DC" w:rsidP="00934807">
      <w:pPr>
        <w:spacing w:line="240" w:lineRule="auto"/>
        <w:contextualSpacing/>
        <w:rPr>
          <w:rFonts w:ascii="Times New Roman" w:hAnsi="Times New Roman" w:cs="Times New Roman"/>
          <w:b/>
          <w:sz w:val="24"/>
          <w:szCs w:val="24"/>
        </w:rPr>
      </w:pPr>
    </w:p>
    <w:p w14:paraId="45E2E9CB" w14:textId="1ED9CE75" w:rsidR="003B02DC" w:rsidRDefault="003B02DC" w:rsidP="00934807">
      <w:pPr>
        <w:spacing w:line="240" w:lineRule="auto"/>
        <w:contextualSpacing/>
        <w:rPr>
          <w:rFonts w:ascii="Times New Roman" w:hAnsi="Times New Roman" w:cs="Times New Roman"/>
          <w:b/>
          <w:sz w:val="24"/>
          <w:szCs w:val="24"/>
        </w:rPr>
      </w:pPr>
      <w:bookmarkStart w:id="7" w:name="_GoBack"/>
      <w:bookmarkEnd w:id="7"/>
    </w:p>
    <w:p w14:paraId="24D22AA2" w14:textId="62C62FBB" w:rsidR="003B02DC" w:rsidRDefault="00F25119" w:rsidP="00934807">
      <w:pPr>
        <w:spacing w:line="240" w:lineRule="auto"/>
        <w:contextualSpacing/>
        <w:rPr>
          <w:rFonts w:ascii="Times New Roman" w:hAnsi="Times New Roman" w:cs="Times New Roman"/>
          <w:b/>
          <w:sz w:val="24"/>
          <w:szCs w:val="24"/>
        </w:rPr>
      </w:pPr>
      <w:r w:rsidRPr="00F25119">
        <w:rPr>
          <w:rFonts w:ascii="Times New Roman" w:hAnsi="Times New Roman" w:cs="Times New Roman"/>
          <w:b/>
          <w:noProof/>
          <w:sz w:val="24"/>
          <w:szCs w:val="24"/>
        </w:rPr>
        <w:lastRenderedPageBreak/>
        <w:drawing>
          <wp:inline distT="0" distB="0" distL="0" distR="0" wp14:anchorId="265DB65A" wp14:editId="7F2093C2">
            <wp:extent cx="5321112" cy="3045350"/>
            <wp:effectExtent l="0" t="0" r="0" b="3175"/>
            <wp:docPr id="5" name="Picture 5" descr="C:\Users\Adam\Box Sync\Papers in progress\2020 Larval stress paper\Final Data 2020\jmp figures\Mass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Box Sync\Papers in progress\2020 Larval stress paper\Final Data 2020\jmp figures\Mass 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3773" cy="3046873"/>
                    </a:xfrm>
                    <a:prstGeom prst="rect">
                      <a:avLst/>
                    </a:prstGeom>
                    <a:noFill/>
                    <a:ln>
                      <a:noFill/>
                    </a:ln>
                  </pic:spPr>
                </pic:pic>
              </a:graphicData>
            </a:graphic>
          </wp:inline>
        </w:drawing>
      </w:r>
    </w:p>
    <w:p w14:paraId="5FCE0FF9" w14:textId="3A783E08" w:rsidR="003B02DC" w:rsidRDefault="00F25119" w:rsidP="00934807">
      <w:pPr>
        <w:spacing w:line="240" w:lineRule="auto"/>
        <w:contextualSpacing/>
        <w:rPr>
          <w:rFonts w:ascii="Times New Roman" w:hAnsi="Times New Roman" w:cs="Times New Roman"/>
          <w:noProof/>
          <w:sz w:val="24"/>
          <w:szCs w:val="24"/>
        </w:rPr>
      </w:pPr>
      <w:r>
        <w:rPr>
          <w:rFonts w:ascii="Times New Roman" w:hAnsi="Times New Roman" w:cs="Times New Roman"/>
          <w:b/>
          <w:sz w:val="24"/>
          <w:szCs w:val="24"/>
        </w:rPr>
        <w:t>Suppleme</w:t>
      </w:r>
      <w:r w:rsidR="003B02DC">
        <w:rPr>
          <w:rFonts w:ascii="Times New Roman" w:hAnsi="Times New Roman" w:cs="Times New Roman"/>
          <w:b/>
          <w:sz w:val="24"/>
          <w:szCs w:val="24"/>
        </w:rPr>
        <w:t xml:space="preserve">ntal </w:t>
      </w:r>
      <w:proofErr w:type="gramStart"/>
      <w:r w:rsidR="003B02DC">
        <w:rPr>
          <w:rFonts w:ascii="Times New Roman" w:hAnsi="Times New Roman" w:cs="Times New Roman"/>
          <w:b/>
          <w:sz w:val="24"/>
          <w:szCs w:val="24"/>
        </w:rPr>
        <w:t>figure?</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F25119">
        <w:rPr>
          <w:rFonts w:ascii="Times New Roman" w:hAnsi="Times New Roman" w:cs="Times New Roman"/>
          <w:noProof/>
          <w:sz w:val="24"/>
          <w:szCs w:val="24"/>
        </w:rPr>
        <w:t>Mass</w:t>
      </w:r>
      <w:r>
        <w:rPr>
          <w:rFonts w:ascii="Times New Roman" w:hAnsi="Times New Roman" w:cs="Times New Roman"/>
          <w:noProof/>
          <w:sz w:val="24"/>
          <w:szCs w:val="24"/>
        </w:rPr>
        <w:t xml:space="preserve"> (mg) of bees reared under normal and starvation conditions. </w:t>
      </w:r>
      <w:r w:rsidR="007C720D">
        <w:rPr>
          <w:rFonts w:ascii="Times New Roman" w:hAnsi="Times New Roman" w:cs="Times New Roman"/>
          <w:sz w:val="24"/>
          <w:szCs w:val="24"/>
        </w:rPr>
        <w:t>Boxplots display median, interquartile range, and full data range.</w:t>
      </w:r>
      <w:r w:rsidR="002132EF">
        <w:rPr>
          <w:rFonts w:ascii="Times New Roman" w:hAnsi="Times New Roman" w:cs="Times New Roman"/>
          <w:sz w:val="24"/>
          <w:szCs w:val="24"/>
        </w:rPr>
        <w:t xml:space="preserve">  </w:t>
      </w:r>
      <w:r>
        <w:rPr>
          <w:rFonts w:ascii="Times New Roman" w:hAnsi="Times New Roman" w:cs="Times New Roman"/>
          <w:noProof/>
          <w:sz w:val="24"/>
          <w:szCs w:val="24"/>
        </w:rPr>
        <w:t xml:space="preserve">Asterisk denotes significant difference (Welch’s t-test, p&lt;0.05). </w:t>
      </w:r>
    </w:p>
    <w:p w14:paraId="31F098F7" w14:textId="76291052" w:rsidR="002132EF" w:rsidRDefault="002132EF" w:rsidP="00934807">
      <w:pPr>
        <w:spacing w:line="240" w:lineRule="auto"/>
        <w:contextualSpacing/>
        <w:rPr>
          <w:rFonts w:ascii="Times New Roman" w:hAnsi="Times New Roman" w:cs="Times New Roman"/>
          <w:noProof/>
          <w:sz w:val="24"/>
          <w:szCs w:val="24"/>
        </w:rPr>
      </w:pPr>
    </w:p>
    <w:p w14:paraId="20641CC4" w14:textId="06FD09B6" w:rsidR="002132EF" w:rsidRPr="00EF02A6" w:rsidRDefault="002132EF" w:rsidP="00934807">
      <w:pPr>
        <w:spacing w:line="240" w:lineRule="auto"/>
        <w:contextualSpacing/>
        <w:rPr>
          <w:rFonts w:ascii="Times New Roman" w:hAnsi="Times New Roman" w:cs="Times New Roman"/>
          <w:b/>
          <w:sz w:val="24"/>
          <w:szCs w:val="24"/>
        </w:rPr>
      </w:pPr>
      <w:r>
        <w:rPr>
          <w:rFonts w:ascii="Times New Roman" w:hAnsi="Times New Roman" w:cs="Times New Roman"/>
          <w:noProof/>
          <w:sz w:val="24"/>
          <w:szCs w:val="24"/>
        </w:rPr>
        <w:t>**probably should make this for Chronic even though its not significantly different</w:t>
      </w:r>
    </w:p>
    <w:sectPr w:rsidR="002132EF" w:rsidRPr="00EF02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olezal, Adam Gregory" w:date="2020-06-20T13:54:00Z" w:initials="DAG">
    <w:p w14:paraId="567A560E" w14:textId="77777777" w:rsidR="007C50B1" w:rsidRDefault="007C50B1">
      <w:pPr>
        <w:pStyle w:val="CommentText"/>
      </w:pPr>
      <w:r>
        <w:rPr>
          <w:rStyle w:val="CommentReference"/>
        </w:rPr>
        <w:annotationRef/>
      </w:r>
      <w:r>
        <w:t>Started 7-10-2015</w:t>
      </w:r>
    </w:p>
  </w:comment>
  <w:comment w:id="4" w:author="Dolezal, Adam Gregory" w:date="2020-06-20T19:13:00Z" w:initials="DAG">
    <w:p w14:paraId="24E0974E" w14:textId="352A8279" w:rsidR="00CE472F" w:rsidRDefault="00CE472F">
      <w:pPr>
        <w:pStyle w:val="CommentText"/>
      </w:pPr>
      <w:r>
        <w:rPr>
          <w:rStyle w:val="CommentReference"/>
        </w:rPr>
        <w:annotationRef/>
      </w:r>
      <w:r>
        <w:t>I could put all these n=X into the results but I felt it was better here.  Then in the results I just report the totals</w:t>
      </w:r>
    </w:p>
  </w:comment>
  <w:comment w:id="5" w:author="Dolezal, Adam Gregory" w:date="2020-06-20T15:58:00Z" w:initials="DAG">
    <w:p w14:paraId="311FD299" w14:textId="4B23A4B1" w:rsidR="00EC4216" w:rsidRDefault="00EC4216">
      <w:pPr>
        <w:pStyle w:val="CommentText"/>
      </w:pPr>
      <w:r>
        <w:rPr>
          <w:rStyle w:val="CommentReference"/>
        </w:rPr>
        <w:annotationRef/>
      </w:r>
      <w:r>
        <w:t xml:space="preserve">My </w:t>
      </w:r>
      <w:proofErr w:type="spellStart"/>
      <w:r>
        <w:t>d.f.</w:t>
      </w:r>
      <w:proofErr w:type="spellEnd"/>
      <w:r>
        <w:t xml:space="preserve"> are weird, this can’t be right </w:t>
      </w:r>
      <w:proofErr w:type="spellStart"/>
      <w:r>
        <w:t>right</w:t>
      </w:r>
      <w:proofErr w:type="spellEnd"/>
      <w:r>
        <w:t>?</w:t>
      </w:r>
    </w:p>
  </w:comment>
  <w:comment w:id="6" w:author="Dolezal, Adam Gregory" w:date="2020-06-20T19:30:00Z" w:initials="DAG">
    <w:p w14:paraId="3100F0E2" w14:textId="21464802" w:rsidR="00BE7C5E" w:rsidRDefault="00BE7C5E">
      <w:pPr>
        <w:pStyle w:val="CommentText"/>
      </w:pPr>
      <w:r>
        <w:rPr>
          <w:rStyle w:val="CommentReference"/>
        </w:rPr>
        <w:annotationRef/>
      </w:r>
      <w:r>
        <w:t xml:space="preserve">These data are wonky because we did the virus qPCR on all 3 pollen groups (including poly) and randomly selected from all the pulses, even though we would later exclude some of the later ones for being messed up.  This means our sample size is a </w:t>
      </w:r>
      <w:r>
        <w:sym w:font="Wingdings" w:char="F04C"/>
      </w:r>
      <w:r>
        <w:t xml:space="preserve">  we may need to rerun some of these samples </w:t>
      </w:r>
      <w:r>
        <w:sym w:font="Wingdings" w:char="F04C"/>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A560E" w15:done="0"/>
  <w15:commentEx w15:paraId="24E0974E" w15:done="0"/>
  <w15:commentEx w15:paraId="311FD299" w15:done="0"/>
  <w15:commentEx w15:paraId="3100F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A560E" w16cid:durableId="22A4C8C5"/>
  <w16cid:commentId w16cid:paraId="24E0974E" w16cid:durableId="22A4C8C6"/>
  <w16cid:commentId w16cid:paraId="311FD299" w16cid:durableId="22A4C8C7"/>
  <w16cid:commentId w16cid:paraId="3100F0E2" w16cid:durableId="22A4C8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82"/>
    <w:rsid w:val="00007D7D"/>
    <w:rsid w:val="00026548"/>
    <w:rsid w:val="0004649E"/>
    <w:rsid w:val="000C1003"/>
    <w:rsid w:val="000C23F6"/>
    <w:rsid w:val="000D0507"/>
    <w:rsid w:val="000F1D09"/>
    <w:rsid w:val="00100FAB"/>
    <w:rsid w:val="00106E2B"/>
    <w:rsid w:val="00115598"/>
    <w:rsid w:val="001235C9"/>
    <w:rsid w:val="001277C6"/>
    <w:rsid w:val="001547ED"/>
    <w:rsid w:val="00177209"/>
    <w:rsid w:val="001A31EC"/>
    <w:rsid w:val="001C3DAE"/>
    <w:rsid w:val="001C6709"/>
    <w:rsid w:val="002132EF"/>
    <w:rsid w:val="00246CC9"/>
    <w:rsid w:val="002652B1"/>
    <w:rsid w:val="00276916"/>
    <w:rsid w:val="002904E0"/>
    <w:rsid w:val="002D017D"/>
    <w:rsid w:val="002E691E"/>
    <w:rsid w:val="0030039E"/>
    <w:rsid w:val="003070E7"/>
    <w:rsid w:val="0032510E"/>
    <w:rsid w:val="00332373"/>
    <w:rsid w:val="00345152"/>
    <w:rsid w:val="003772CA"/>
    <w:rsid w:val="00392F6B"/>
    <w:rsid w:val="003B02DC"/>
    <w:rsid w:val="003F7930"/>
    <w:rsid w:val="0043508F"/>
    <w:rsid w:val="0046731C"/>
    <w:rsid w:val="004D55F5"/>
    <w:rsid w:val="004E3575"/>
    <w:rsid w:val="005466CB"/>
    <w:rsid w:val="005B22DB"/>
    <w:rsid w:val="005D36E5"/>
    <w:rsid w:val="00616197"/>
    <w:rsid w:val="006442D1"/>
    <w:rsid w:val="0064584F"/>
    <w:rsid w:val="00672D8B"/>
    <w:rsid w:val="0068392A"/>
    <w:rsid w:val="006937BE"/>
    <w:rsid w:val="006B0694"/>
    <w:rsid w:val="006B2A42"/>
    <w:rsid w:val="006B4C99"/>
    <w:rsid w:val="006C427A"/>
    <w:rsid w:val="006C73A2"/>
    <w:rsid w:val="006F6F6E"/>
    <w:rsid w:val="007220C4"/>
    <w:rsid w:val="007332BF"/>
    <w:rsid w:val="00740B98"/>
    <w:rsid w:val="00744EFA"/>
    <w:rsid w:val="00752E9D"/>
    <w:rsid w:val="007B67D6"/>
    <w:rsid w:val="007C47FC"/>
    <w:rsid w:val="007C50B1"/>
    <w:rsid w:val="007C720D"/>
    <w:rsid w:val="007F1317"/>
    <w:rsid w:val="00853E39"/>
    <w:rsid w:val="008A277E"/>
    <w:rsid w:val="008B13E0"/>
    <w:rsid w:val="008B72F8"/>
    <w:rsid w:val="008C3468"/>
    <w:rsid w:val="008D67EF"/>
    <w:rsid w:val="00933713"/>
    <w:rsid w:val="00934807"/>
    <w:rsid w:val="00945A8E"/>
    <w:rsid w:val="00953BE4"/>
    <w:rsid w:val="009679BE"/>
    <w:rsid w:val="00970607"/>
    <w:rsid w:val="00991FE5"/>
    <w:rsid w:val="009A1AC4"/>
    <w:rsid w:val="009C51D6"/>
    <w:rsid w:val="009C5486"/>
    <w:rsid w:val="009F7CBF"/>
    <w:rsid w:val="00A20E58"/>
    <w:rsid w:val="00A87F82"/>
    <w:rsid w:val="00AC12E8"/>
    <w:rsid w:val="00B645BF"/>
    <w:rsid w:val="00B907CF"/>
    <w:rsid w:val="00BB100D"/>
    <w:rsid w:val="00BC5B7E"/>
    <w:rsid w:val="00BE0EF5"/>
    <w:rsid w:val="00BE7C5E"/>
    <w:rsid w:val="00BF1D87"/>
    <w:rsid w:val="00BF6DA2"/>
    <w:rsid w:val="00BF716E"/>
    <w:rsid w:val="00C8095E"/>
    <w:rsid w:val="00C81B10"/>
    <w:rsid w:val="00C95946"/>
    <w:rsid w:val="00CE472F"/>
    <w:rsid w:val="00D06DE6"/>
    <w:rsid w:val="00D41D96"/>
    <w:rsid w:val="00D9149A"/>
    <w:rsid w:val="00DE02AB"/>
    <w:rsid w:val="00E04DE6"/>
    <w:rsid w:val="00E720E5"/>
    <w:rsid w:val="00EA7923"/>
    <w:rsid w:val="00EC4216"/>
    <w:rsid w:val="00EF02A6"/>
    <w:rsid w:val="00F02B32"/>
    <w:rsid w:val="00F25119"/>
    <w:rsid w:val="00F266C0"/>
    <w:rsid w:val="00F35A97"/>
    <w:rsid w:val="00F54ABE"/>
    <w:rsid w:val="00F74E2D"/>
    <w:rsid w:val="00F90CEE"/>
    <w:rsid w:val="00FA730D"/>
    <w:rsid w:val="00FD4CBA"/>
    <w:rsid w:val="00FF20A6"/>
    <w:rsid w:val="00FF6EE4"/>
    <w:rsid w:val="00FF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3A58"/>
  <w15:chartTrackingRefBased/>
  <w15:docId w15:val="{409E6C90-6E98-497D-AB3E-63ED8381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16"/>
    <w:rPr>
      <w:color w:val="0563C1" w:themeColor="hyperlink"/>
      <w:u w:val="single"/>
    </w:rPr>
  </w:style>
  <w:style w:type="character" w:styleId="CommentReference">
    <w:name w:val="annotation reference"/>
    <w:basedOn w:val="DefaultParagraphFont"/>
    <w:uiPriority w:val="99"/>
    <w:semiHidden/>
    <w:unhideWhenUsed/>
    <w:rsid w:val="007C50B1"/>
    <w:rPr>
      <w:sz w:val="16"/>
      <w:szCs w:val="16"/>
    </w:rPr>
  </w:style>
  <w:style w:type="paragraph" w:styleId="CommentText">
    <w:name w:val="annotation text"/>
    <w:basedOn w:val="Normal"/>
    <w:link w:val="CommentTextChar"/>
    <w:uiPriority w:val="99"/>
    <w:semiHidden/>
    <w:unhideWhenUsed/>
    <w:rsid w:val="007C50B1"/>
    <w:pPr>
      <w:spacing w:line="240" w:lineRule="auto"/>
    </w:pPr>
    <w:rPr>
      <w:sz w:val="20"/>
      <w:szCs w:val="20"/>
    </w:rPr>
  </w:style>
  <w:style w:type="character" w:customStyle="1" w:styleId="CommentTextChar">
    <w:name w:val="Comment Text Char"/>
    <w:basedOn w:val="DefaultParagraphFont"/>
    <w:link w:val="CommentText"/>
    <w:uiPriority w:val="99"/>
    <w:semiHidden/>
    <w:rsid w:val="007C50B1"/>
    <w:rPr>
      <w:sz w:val="20"/>
      <w:szCs w:val="20"/>
    </w:rPr>
  </w:style>
  <w:style w:type="paragraph" w:styleId="CommentSubject">
    <w:name w:val="annotation subject"/>
    <w:basedOn w:val="CommentText"/>
    <w:next w:val="CommentText"/>
    <w:link w:val="CommentSubjectChar"/>
    <w:uiPriority w:val="99"/>
    <w:semiHidden/>
    <w:unhideWhenUsed/>
    <w:rsid w:val="007C50B1"/>
    <w:rPr>
      <w:b/>
      <w:bCs/>
    </w:rPr>
  </w:style>
  <w:style w:type="character" w:customStyle="1" w:styleId="CommentSubjectChar">
    <w:name w:val="Comment Subject Char"/>
    <w:basedOn w:val="CommentTextChar"/>
    <w:link w:val="CommentSubject"/>
    <w:uiPriority w:val="99"/>
    <w:semiHidden/>
    <w:rsid w:val="007C50B1"/>
    <w:rPr>
      <w:b/>
      <w:bCs/>
      <w:sz w:val="20"/>
      <w:szCs w:val="20"/>
    </w:rPr>
  </w:style>
  <w:style w:type="paragraph" w:styleId="BalloonText">
    <w:name w:val="Balloon Text"/>
    <w:basedOn w:val="Normal"/>
    <w:link w:val="BalloonTextChar"/>
    <w:uiPriority w:val="99"/>
    <w:semiHidden/>
    <w:unhideWhenUsed/>
    <w:rsid w:val="007C5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3592-015-0386-6"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99</cp:revision>
  <dcterms:created xsi:type="dcterms:W3CDTF">2020-06-20T17:37:00Z</dcterms:created>
  <dcterms:modified xsi:type="dcterms:W3CDTF">2020-07-18T22:16:00Z</dcterms:modified>
</cp:coreProperties>
</file>