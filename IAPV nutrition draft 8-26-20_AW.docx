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82AF" w14:textId="38BA21CA" w:rsidR="00631A94" w:rsidRDefault="00631A9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Developmental nutritional environment </w:t>
      </w:r>
      <w:del w:id="0" w:author="Alex Walton" w:date="2020-08-26T17:09:00Z">
        <w:r w:rsidDel="002A45FE">
          <w:rPr>
            <w:rFonts w:ascii="Times New Roman" w:hAnsi="Times New Roman" w:cs="Times New Roman"/>
            <w:sz w:val="24"/>
            <w:szCs w:val="24"/>
          </w:rPr>
          <w:delText xml:space="preserve">reduces </w:delText>
        </w:r>
      </w:del>
      <w:ins w:id="1" w:author="Alex Walton" w:date="2020-08-26T17:09:00Z">
        <w:r w:rsidR="002A45FE">
          <w:rPr>
            <w:rFonts w:ascii="Times New Roman" w:hAnsi="Times New Roman" w:cs="Times New Roman"/>
            <w:sz w:val="24"/>
            <w:szCs w:val="24"/>
          </w:rPr>
          <w:t xml:space="preserve">has </w:t>
        </w:r>
      </w:ins>
      <w:ins w:id="2" w:author="Alex Walton" w:date="2020-08-26T17:10:00Z">
        <w:r w:rsidR="00CC2B33">
          <w:rPr>
            <w:rFonts w:ascii="Times New Roman" w:hAnsi="Times New Roman" w:cs="Times New Roman"/>
            <w:sz w:val="24"/>
            <w:szCs w:val="24"/>
          </w:rPr>
          <w:t>persistent effects on</w:t>
        </w:r>
      </w:ins>
      <w:ins w:id="3" w:author="Alex Walton" w:date="2020-08-26T17:09:00Z">
        <w:r w:rsidR="002A45FE">
          <w:rPr>
            <w:rFonts w:ascii="Times New Roman" w:hAnsi="Times New Roman" w:cs="Times New Roman"/>
            <w:sz w:val="24"/>
            <w:szCs w:val="24"/>
          </w:rPr>
          <w:t xml:space="preserve"> </w:t>
        </w:r>
      </w:ins>
      <w:r>
        <w:rPr>
          <w:rFonts w:ascii="Times New Roman" w:hAnsi="Times New Roman" w:cs="Times New Roman"/>
          <w:sz w:val="24"/>
          <w:szCs w:val="24"/>
        </w:rPr>
        <w:t>honey bee resilience to virus infection</w:t>
      </w:r>
    </w:p>
    <w:p w14:paraId="6752464B" w14:textId="77777777" w:rsidR="00631A94" w:rsidRDefault="00631A9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Alexander Walton, Amy </w:t>
      </w:r>
      <w:proofErr w:type="spellStart"/>
      <w:r>
        <w:rPr>
          <w:rFonts w:ascii="Times New Roman" w:hAnsi="Times New Roman" w:cs="Times New Roman"/>
          <w:sz w:val="24"/>
          <w:szCs w:val="24"/>
        </w:rPr>
        <w:t>Toth</w:t>
      </w:r>
      <w:proofErr w:type="spellEnd"/>
      <w:r>
        <w:rPr>
          <w:rFonts w:ascii="Times New Roman" w:hAnsi="Times New Roman" w:cs="Times New Roman"/>
          <w:sz w:val="24"/>
          <w:szCs w:val="24"/>
        </w:rPr>
        <w:t>, Adam Dolezal</w:t>
      </w:r>
    </w:p>
    <w:p w14:paraId="743B3C2E" w14:textId="3C4106D7" w:rsidR="007A2327" w:rsidRDefault="007A2327" w:rsidP="00EB7E4B">
      <w:pPr>
        <w:widowControl w:val="0"/>
        <w:spacing w:line="480" w:lineRule="auto"/>
        <w:contextualSpacing/>
        <w:jc w:val="both"/>
        <w:rPr>
          <w:rFonts w:ascii="Times New Roman" w:hAnsi="Times New Roman" w:cs="Times New Roman"/>
          <w:sz w:val="24"/>
          <w:szCs w:val="24"/>
        </w:rPr>
      </w:pPr>
    </w:p>
    <w:p w14:paraId="25B034C8" w14:textId="72DCCCE4" w:rsidR="00FD4BD4" w:rsidRPr="00FD4BD4" w:rsidRDefault="00FD4BD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INTRODUCTION</w:t>
      </w:r>
    </w:p>
    <w:p w14:paraId="6225DA79" w14:textId="278076CE" w:rsidR="006C0ACE" w:rsidRDefault="00547562" w:rsidP="00AF5D86">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Early-life n</w:t>
      </w:r>
      <w:r w:rsidRPr="00547562">
        <w:rPr>
          <w:rFonts w:ascii="Times New Roman" w:hAnsi="Times New Roman" w:cs="Times New Roman"/>
          <w:sz w:val="24"/>
          <w:szCs w:val="24"/>
        </w:rPr>
        <w:t>utrition can have long lasting or permanent effects on the phenotype</w:t>
      </w:r>
      <w:r w:rsidR="006C0ACE">
        <w:rPr>
          <w:rFonts w:ascii="Times New Roman" w:hAnsi="Times New Roman" w:cs="Times New Roman"/>
          <w:sz w:val="24"/>
          <w:szCs w:val="24"/>
        </w:rPr>
        <w:t xml:space="preserve">. </w:t>
      </w:r>
      <w:r>
        <w:rPr>
          <w:rFonts w:ascii="Times New Roman" w:hAnsi="Times New Roman" w:cs="Times New Roman"/>
          <w:sz w:val="24"/>
          <w:szCs w:val="24"/>
        </w:rPr>
        <w:t>Because of the sensitivity of juvenile development to environmental input, the nutrition an i</w:t>
      </w:r>
      <w:r w:rsidRPr="00547562">
        <w:rPr>
          <w:rFonts w:ascii="Times New Roman" w:hAnsi="Times New Roman" w:cs="Times New Roman"/>
          <w:sz w:val="24"/>
          <w:szCs w:val="24"/>
        </w:rPr>
        <w:t xml:space="preserve">ndividual </w:t>
      </w:r>
      <w:r>
        <w:rPr>
          <w:rFonts w:ascii="Times New Roman" w:hAnsi="Times New Roman" w:cs="Times New Roman"/>
          <w:sz w:val="24"/>
          <w:szCs w:val="24"/>
        </w:rPr>
        <w:t>receives in early stages of life</w:t>
      </w:r>
      <w:r w:rsidRPr="00547562">
        <w:rPr>
          <w:rFonts w:ascii="Times New Roman" w:hAnsi="Times New Roman" w:cs="Times New Roman"/>
          <w:sz w:val="24"/>
          <w:szCs w:val="24"/>
        </w:rPr>
        <w:t xml:space="preserve"> can lead to morphological, physiological, neural</w:t>
      </w:r>
      <w:r>
        <w:rPr>
          <w:rFonts w:ascii="Times New Roman" w:hAnsi="Times New Roman" w:cs="Times New Roman"/>
          <w:sz w:val="24"/>
          <w:szCs w:val="24"/>
        </w:rPr>
        <w:t>,</w:t>
      </w:r>
      <w:r w:rsidRPr="00547562">
        <w:rPr>
          <w:rFonts w:ascii="Times New Roman" w:hAnsi="Times New Roman" w:cs="Times New Roman"/>
          <w:sz w:val="24"/>
          <w:szCs w:val="24"/>
        </w:rPr>
        <w:t xml:space="preserve"> and epigenomic </w:t>
      </w:r>
      <w:r w:rsidR="000F4AF0">
        <w:rPr>
          <w:rFonts w:ascii="Times New Roman" w:hAnsi="Times New Roman" w:cs="Times New Roman"/>
          <w:sz w:val="24"/>
          <w:szCs w:val="24"/>
        </w:rPr>
        <w:t>changes that permanently alter their adult phenotype</w:t>
      </w:r>
      <w:r w:rsidR="00514F27">
        <w:rPr>
          <w:rFonts w:ascii="Times New Roman" w:hAnsi="Times New Roman" w:cs="Times New Roman"/>
          <w:sz w:val="24"/>
          <w:szCs w:val="24"/>
        </w:rPr>
        <w:t xml:space="preserve"> </w:t>
      </w:r>
      <w:r w:rsidR="00514F27">
        <w:rPr>
          <w:rFonts w:ascii="Times New Roman" w:hAnsi="Times New Roman" w:cs="Times New Roman"/>
          <w:sz w:val="24"/>
          <w:szCs w:val="24"/>
        </w:rPr>
        <w:fldChar w:fldCharType="begin" w:fldLock="1"/>
      </w:r>
      <w:r w:rsidR="003328B1">
        <w:rPr>
          <w:rFonts w:ascii="Times New Roman" w:hAnsi="Times New Roman" w:cs="Times New Roman"/>
          <w:sz w:val="24"/>
          <w:szCs w:val="24"/>
        </w:rPr>
        <w:instrText>ADDIN CSL_CITATION {"citationItems":[{"id":"ITEM-1","itemData":{"DOI":"10.1002/9780470015902.a0020479.pub2","abstract":"Abstract Ecological developmental biology is the science that studies the interactions between developing organisms and their environmental contexts. It studies development in the ?real world? of predators, competitors, symbionts, toxic compounds, temperature changes and nutritional differences. The environment plays a substantial role in development, and in many instances, normal development cannot occur without environmental signalling. Symbionts, for instance are needed in many organisms for the development of particular organs. Environmental agents can elicit epigenetic changes in gene expression that can change an organism's phenotype. In many instances, however, substances in the environment of developing organisms can act detrimentally, causing birth defects and predisposing the organism to diseases in adulthood. Epigenetics has recently provided startling insights into how environmental agents experienced during embryonic development can predispose one to cancer, obesity, hypertension and diabetes later in life. Key Concepts The environment plays critical roles during normal development. The genome encodes a repertoire of possible phenotypes. Environment often selects which of those genes will become active and which phenotypes will become expressed. Reaction norms are phenotypes that quantitatively respond to environmental conditions, such that the phenotype reflects small differences in the environmental conditions. Polyphenisms represent ?either/or? phenotypes wherein one set of conditions elicits one phenotype, while another set of conditions elicits another phenotype. Organisms usually develop in symbiotic relationships with other organisms; and signals from the symbionts are often critical for normal development. Teratogens (such as ethanol) are compounds that can cause birth defects by disrupting normal development. Endocrine disruptors are compounds in the environment that can disrupt normal development by changing gene expression in ways that are not seen phenotypically for years after birth. Ecological developmental biology proposes new mechanisms through which evolution can occur. These include epialleles (inherited patterns of chromatin alterations giving inherited variants of gene expression patterns), plasticity-driven adaptation and symbiont-mediated variation.","author":[{"dropping-particle":"","family":"Gilbert","given":"Scott F","non-dropping-particle":"","parse-names":false,"suffix":""}],"container-title":"eLS","id":"ITEM-1","issued":{"date-parts":[["2017","1","16"]]},"page":"1-8","publisher":"John Wiley &amp; Sons, Ltd","publisher-place":"Chichester, UK","title":"Ecological Developmental Biology","type":"chapter"},"uris":["http://www.mendeley.com/documents/?uuid=55d2fcf1-ca43-3ce6-a522-93335c47ed7a"]}],"mendeley":{"formattedCitation":"(Gilbert 2017)","plainTextFormattedCitation":"(Gilbert 2017)","previouslyFormattedCitation":"(Gilbert 2017)"},"properties":{"noteIndex":0},"schema":"https://github.com/citation-style-language/schema/raw/master/csl-citation.json"}</w:instrText>
      </w:r>
      <w:r w:rsidR="00514F27">
        <w:rPr>
          <w:rFonts w:ascii="Times New Roman" w:hAnsi="Times New Roman" w:cs="Times New Roman"/>
          <w:sz w:val="24"/>
          <w:szCs w:val="24"/>
        </w:rPr>
        <w:fldChar w:fldCharType="separate"/>
      </w:r>
      <w:r w:rsidR="00514F27" w:rsidRPr="00514F27">
        <w:rPr>
          <w:rFonts w:ascii="Times New Roman" w:hAnsi="Times New Roman" w:cs="Times New Roman"/>
          <w:noProof/>
          <w:sz w:val="24"/>
          <w:szCs w:val="24"/>
        </w:rPr>
        <w:t>(Gilbert 2017)</w:t>
      </w:r>
      <w:r w:rsidR="00514F27">
        <w:rPr>
          <w:rFonts w:ascii="Times New Roman" w:hAnsi="Times New Roman" w:cs="Times New Roman"/>
          <w:sz w:val="24"/>
          <w:szCs w:val="24"/>
        </w:rPr>
        <w:fldChar w:fldCharType="end"/>
      </w:r>
      <w:r w:rsidRPr="00547562">
        <w:rPr>
          <w:rFonts w:ascii="Times New Roman" w:hAnsi="Times New Roman" w:cs="Times New Roman"/>
          <w:sz w:val="24"/>
          <w:szCs w:val="24"/>
        </w:rPr>
        <w:t xml:space="preserve">. </w:t>
      </w:r>
      <w:r w:rsidR="006C0ACE">
        <w:rPr>
          <w:rFonts w:ascii="Times New Roman" w:hAnsi="Times New Roman" w:cs="Times New Roman"/>
          <w:sz w:val="24"/>
          <w:szCs w:val="24"/>
        </w:rPr>
        <w:t>In turn, these</w:t>
      </w:r>
      <w:r w:rsidR="000F4AF0">
        <w:rPr>
          <w:rFonts w:ascii="Times New Roman" w:hAnsi="Times New Roman" w:cs="Times New Roman"/>
          <w:sz w:val="24"/>
          <w:szCs w:val="24"/>
        </w:rPr>
        <w:t xml:space="preserve"> </w:t>
      </w:r>
      <w:r w:rsidR="006C0ACE">
        <w:rPr>
          <w:rFonts w:ascii="Times New Roman" w:hAnsi="Times New Roman" w:cs="Times New Roman"/>
          <w:sz w:val="24"/>
          <w:szCs w:val="24"/>
        </w:rPr>
        <w:t>alterations</w:t>
      </w:r>
      <w:r w:rsidR="000F4AF0">
        <w:rPr>
          <w:rFonts w:ascii="Times New Roman" w:hAnsi="Times New Roman" w:cs="Times New Roman"/>
          <w:sz w:val="24"/>
          <w:szCs w:val="24"/>
        </w:rPr>
        <w:t xml:space="preserve"> can have important consequences for the </w:t>
      </w:r>
      <w:r w:rsidR="006C0ACE">
        <w:rPr>
          <w:rFonts w:ascii="Times New Roman" w:hAnsi="Times New Roman" w:cs="Times New Roman"/>
          <w:sz w:val="24"/>
          <w:szCs w:val="24"/>
        </w:rPr>
        <w:t>behavior, health, and reproductive success of the individual. For example, when zebra finch</w:t>
      </w:r>
      <w:r w:rsidR="00DC7CB9">
        <w:rPr>
          <w:rFonts w:ascii="Times New Roman" w:hAnsi="Times New Roman" w:cs="Times New Roman"/>
          <w:sz w:val="24"/>
          <w:szCs w:val="24"/>
        </w:rPr>
        <w:t>es</w:t>
      </w:r>
      <w:r w:rsidR="006C0ACE">
        <w:rPr>
          <w:rFonts w:ascii="Times New Roman" w:hAnsi="Times New Roman" w:cs="Times New Roman"/>
          <w:sz w:val="24"/>
          <w:szCs w:val="24"/>
        </w:rPr>
        <w:t xml:space="preserve"> experienced low food conditions as chicks, their spatial </w:t>
      </w:r>
      <w:r w:rsidR="00AE4DB3">
        <w:rPr>
          <w:rFonts w:ascii="Times New Roman" w:hAnsi="Times New Roman" w:cs="Times New Roman"/>
          <w:sz w:val="24"/>
          <w:szCs w:val="24"/>
        </w:rPr>
        <w:t xml:space="preserve">memory </w:t>
      </w:r>
      <w:r w:rsidR="006C0ACE">
        <w:rPr>
          <w:rFonts w:ascii="Times New Roman" w:hAnsi="Times New Roman" w:cs="Times New Roman"/>
          <w:sz w:val="24"/>
          <w:szCs w:val="24"/>
        </w:rPr>
        <w:t>adults was impaired, however their spatial associated learning was enhanced</w:t>
      </w:r>
      <w:r w:rsidR="00534237">
        <w:rPr>
          <w:rFonts w:ascii="Times New Roman" w:hAnsi="Times New Roman" w:cs="Times New Roman"/>
          <w:sz w:val="24"/>
          <w:szCs w:val="24"/>
        </w:rPr>
        <w:t xml:space="preserve"> </w:t>
      </w:r>
      <w:r w:rsidR="00534237">
        <w:rPr>
          <w:rFonts w:ascii="Times New Roman" w:hAnsi="Times New Roman" w:cs="Times New Roman"/>
          <w:sz w:val="24"/>
          <w:szCs w:val="24"/>
        </w:rPr>
        <w:fldChar w:fldCharType="begin" w:fldLock="1"/>
      </w:r>
      <w:r w:rsidR="0064158C">
        <w:rPr>
          <w:rFonts w:ascii="Times New Roman" w:hAnsi="Times New Roman" w:cs="Times New Roman"/>
          <w:sz w:val="24"/>
          <w:szCs w:val="24"/>
        </w:rPr>
        <w:instrText>ADDIN CSL_CITATION {"citationItems":[{"id":"ITEM-1","itemData":{"DOI":"10.1163/1568539X-00003239","ISSN":"1568539X","abstract":"Developmental environments can have long-term effects on cognition. Multiple aspects of cognition may be affected by unfavourable conditions during development if underlying neuronal structures are maturing simultaneously. We investigated the effects of nutritional stress at different stages of development on adult associative learning, spatial memory, and behaviours towards a novel object in a songbird. Zebra finches (Taeniopygia guttata) were raised in consistently high or low food conditions until post-hatch day (PHD) 36 (i.e., nutritional independence), where half of the birds from each condition were switched to the other condition until PHD 61. Subjects were then tested as adults with two associative learning tasks, a hippocampus-dependent spatial memory task, and for responses toward a novel object. Surprisingly, low food treatment before independence facilitated spatial associative learning but impaired an aspect of hippocampus-dependent spatial memory. Responses to a novel object were not altered by treatments. This study demonstrates that developmental stress is able to influence learning without simultaneously affecting a measure of personality.","author":[{"dropping-particle":"","family":"Kriengwatana","given":"Buddhamas","non-dropping-particle":"","parse-names":false,"suffix":""},{"dropping-particle":"","family":"Farrell","given":"Tara M.","non-dropping-particle":"","parse-names":false,"suffix":""},{"dropping-particle":"","family":"Aitken","given":"Sean D.T.","non-dropping-particle":"","parse-names":false,"suffix":""},{"dropping-particle":"","family":"Garcia","given":"Laura","non-dropping-particle":"","parse-names":false,"suffix":""},{"dropping-particle":"","family":"MacDougall-Shackleton","given":"Scott A.","non-dropping-particle":"","parse-names":false,"suffix":""}],"container-title":"Behaviour","id":"ITEM-1","issue":"2","issued":{"date-parts":[["2015","1","13"]]},"page":"195-218","publisher":"Brill Academic Publishers","title":"Early-life nutritional stress affects associative learning and spatial memory but not performance on a novel object test","type":"article-journal","volume":"152"},"uris":["http://www.mendeley.com/documents/?uuid=3fee39e7-aaf2-341b-af1f-0ceab8b81e74"]}],"mendeley":{"formattedCitation":"(Kriengwatana et al. 2015)","plainTextFormattedCitation":"(Kriengwatana et al. 2015)","previouslyFormattedCitation":"(Kriengwatana et al. 2015)"},"properties":{"noteIndex":0},"schema":"https://github.com/citation-style-language/schema/raw/master/csl-citation.json"}</w:instrText>
      </w:r>
      <w:r w:rsidR="00534237">
        <w:rPr>
          <w:rFonts w:ascii="Times New Roman" w:hAnsi="Times New Roman" w:cs="Times New Roman"/>
          <w:sz w:val="24"/>
          <w:szCs w:val="24"/>
        </w:rPr>
        <w:fldChar w:fldCharType="separate"/>
      </w:r>
      <w:r w:rsidR="0064158C" w:rsidRPr="0064158C">
        <w:rPr>
          <w:rFonts w:ascii="Times New Roman" w:hAnsi="Times New Roman" w:cs="Times New Roman"/>
          <w:noProof/>
          <w:sz w:val="24"/>
          <w:szCs w:val="24"/>
        </w:rPr>
        <w:t>(Kriengwatana et al. 2015)</w:t>
      </w:r>
      <w:r w:rsidR="00534237">
        <w:rPr>
          <w:rFonts w:ascii="Times New Roman" w:hAnsi="Times New Roman" w:cs="Times New Roman"/>
          <w:sz w:val="24"/>
          <w:szCs w:val="24"/>
        </w:rPr>
        <w:fldChar w:fldCharType="end"/>
      </w:r>
      <w:r w:rsidR="006C0ACE">
        <w:rPr>
          <w:rFonts w:ascii="Times New Roman" w:hAnsi="Times New Roman" w:cs="Times New Roman"/>
          <w:sz w:val="24"/>
          <w:szCs w:val="24"/>
        </w:rPr>
        <w:t>.</w:t>
      </w:r>
      <w:r w:rsidR="00DC7CB9">
        <w:rPr>
          <w:rFonts w:ascii="Times New Roman" w:hAnsi="Times New Roman" w:cs="Times New Roman"/>
          <w:sz w:val="24"/>
          <w:szCs w:val="24"/>
        </w:rPr>
        <w:t xml:space="preserve"> In humans and non-human mammals, mounting evidence shows that early-life nutritional deprivation leads to decreased adult survival and reproductive output </w:t>
      </w:r>
      <w:r w:rsidR="00DC7CB9">
        <w:rPr>
          <w:rFonts w:ascii="Times New Roman" w:hAnsi="Times New Roman" w:cs="Times New Roman"/>
          <w:sz w:val="24"/>
          <w:szCs w:val="24"/>
        </w:rPr>
        <w:fldChar w:fldCharType="begin" w:fldLock="1"/>
      </w:r>
      <w:r w:rsidR="000D2E1A">
        <w:rPr>
          <w:rFonts w:ascii="Times New Roman" w:hAnsi="Times New Roman" w:cs="Times New Roman"/>
          <w:sz w:val="24"/>
          <w:szCs w:val="24"/>
        </w:rPr>
        <w:instrText>ADDIN CSL_CITATION {"citationItems":[{"id":"ITEM-1","itemData":{"DOI":"10.1016/S0169-5347(01)02414-4","ISSN":"01695347","abstract":"Environmental factors commonly influence the growth and early development of individuals in wild populations of mammals. Such influences can exert downstream effects on the phenotypic quality and breeding success of the same individuals in adulthood, as well as on the growth and subsequent reproductive success of their offspring. Recent studies of humans indicate that similar effects occur both in Western human populations and in human populations subject to nutritional stress. Here, we compare evidence for the effects of early development on growth, survival and breeding performance in humans to similar trends in food-restricted populations of other mammals. We highlight the relevance of findings from animal studies to humans and vice versa, and suggest that the integration of wild animal and human studies could increase our knowledge about how early development shapes reproductive performance across generations.","author":[{"dropping-particle":"","family":"Lummaa","given":"Virpi","non-dropping-particle":"","parse-names":false,"suffix":""},{"dropping-particle":"","family":"Clutton-Brock","given":"Tim","non-dropping-particle":"","parse-names":false,"suffix":""}],"container-title":"Trends in Ecology and Evolution","id":"ITEM-1","issue":"3","issued":{"date-parts":[["2002","3","1"]]},"page":"141-147","publisher":"Elsevier Ltd","title":"Early development, survival and reproduction in humans","type":"article","volume":"17"},"uris":["http://www.mendeley.com/documents/?uuid=6422abc2-4ece-3d16-84dc-f69e33530d29"]},{"id":"ITEM-2","itemData":{"DOI":"10.1111/ele.12888","ISSN":"14610248","abstract":"Variation in sex differences is affected by both genetic and environmental variation, with rapid change in sex differences being more likely due to environmental change. One case of rapid change in sex differences is human lifespan, which has become increasingly female-biased in recent centuries. Long-term consequences of variation in the early-life environment may, in part, explain such variation in sex differences, but whether the early-life environment mediates sex differences in life-history traits is poorly understood in animals. Combining longitudinal data on 60 cohorts of pre-industrial Finns with environmental data, we show that the early-life environment is associated with sex differences in adult mortality and expected lifespan. Specifically, low infant survival rates and high rye yields (an important food source) in early-life are associated with female-bias in adult lifespan. These results support the hypothesis that environmental change has the potential to affect sex differences in life-history traits in natural populations of long-lived mammals.","author":[{"dropping-particle":"","family":"Griffin","given":"Robert M.","non-dropping-particle":"","parse-names":false,"suffix":""},{"dropping-particle":"","family":"Hayward","given":"Adam D.","non-dropping-particle":"","parse-names":false,"suffix":""},{"dropping-particle":"","family":"Bolund","given":"Elisabeth","non-dropping-particle":"","parse-names":false,"suffix":""},{"dropping-particle":"","family":"Maklakov","given":"Alexei A.","non-dropping-particle":"","parse-names":false,"suffix":""},{"dropping-particle":"","family":"Lummaa","given":"Virpi","non-dropping-particle":"","parse-names":false,"suffix":""}],"container-title":"Ecology Letters","id":"ITEM-2","issued":{"date-parts":[["2018"]]},"title":"Sex differences in adult mortality rate mediated by early-life environmental conditions","type":"article"},"uris":["http://www.mendeley.com/documents/?uuid=e1b1cc36-eef2-4c2f-a71a-1c6e19ba15b4"]},{"id":"ITEM-3","itemData":{"DOI":"10.1098/rspb.2016.2287","ISSN":"14712954","PMID":"28053061","abstract":"Food availability modulates survival in interaction with (for example) competition, disease and predators, but to what extent food availability in natural populations affects survival independent of these factors is not well known. We tested the effect of food availability on lifespan and actuarial senescence in a large population of captive zebra finches by increasing the effort required to obtain food, reflecting natural contrasts in food availability. Food availability may not affect all individuals equally and we therefore created heterogeneity in phenotypic quality by raising birds with different numbers of siblings. Low food availability had no effect on lifespan for individuals from benign developmental conditions (raised in small broods), but shortened lifespan for individuals from harsh developmental conditions. The lifespan difference arose through higher baseline mortality rate of individuals from harsh developmental conditions, despite a decrease in the rate of actuarial senescence.We found no evidence for sex-specific environmental sensitivity, but females lived shorter than males due to increased actuarial senescence. Thus, low food availability by itself shortens lifespan, but only in individuals from harsh developmental conditions. Our food availability manipulation resembles dietary restriction as applied to invertebrates, where it extends lifespan in model organisms and we discuss possible reasons for the contrasting results.","author":[{"dropping-particle":"","family":"Briga","given":"Michael","non-dropping-particle":"","parse-names":false,"suffix":""},{"dropping-particle":"","family":"Koetsier","given":"Egbert","non-dropping-particle":"","parse-names":false,"suffix":""},{"dropping-particle":"","family":"Boonekamp","given":"Jelle J.","non-dropping-particle":"","parse-names":false,"suffix":""},{"dropping-particle":"","family":"Jimeno","given":"Blanca","non-dropping-particle":"","parse-names":false,"suffix":""},{"dropping-particle":"","family":"Verhulst","given":"Simon","non-dropping-particle":"","parse-names":false,"suffix":""}],"container-title":"Proceedings of the Royal Society B: Biological Sciences","id":"ITEM-3","issued":{"date-parts":[["2017"]]},"title":"Food availability affects adult survival trajectories depending on early developmental conditions","type":"article-journal"},"uris":["http://www.mendeley.com/documents/?uuid=2e795d64-c177-4fd1-9c3f-f6cef94b8314"]}],"mendeley":{"formattedCitation":"(Lummaa and Clutton-Brock 2002; Briga et al. 2017; Griffin et al. 2018)","plainTextFormattedCitation":"(Lummaa and Clutton-Brock 2002; Briga et al. 2017; Griffin et al. 2018)","previouslyFormattedCitation":"(Lummaa and Clutton-Brock 2002; Briga et al. 2017; Griffin et al. 2018)"},"properties":{"noteIndex":0},"schema":"https://github.com/citation-style-language/schema/raw/master/csl-citation.json"}</w:instrText>
      </w:r>
      <w:r w:rsidR="00DC7CB9">
        <w:rPr>
          <w:rFonts w:ascii="Times New Roman" w:hAnsi="Times New Roman" w:cs="Times New Roman"/>
          <w:sz w:val="24"/>
          <w:szCs w:val="24"/>
        </w:rPr>
        <w:fldChar w:fldCharType="separate"/>
      </w:r>
      <w:r w:rsidR="000D2E1A" w:rsidRPr="000D2E1A">
        <w:rPr>
          <w:rFonts w:ascii="Times New Roman" w:hAnsi="Times New Roman" w:cs="Times New Roman"/>
          <w:noProof/>
          <w:sz w:val="24"/>
          <w:szCs w:val="24"/>
        </w:rPr>
        <w:t>(Lummaa and Clutton-Brock 2002; Briga et al. 2017; Griffin et al. 2018)</w:t>
      </w:r>
      <w:r w:rsidR="00DC7CB9">
        <w:rPr>
          <w:rFonts w:ascii="Times New Roman" w:hAnsi="Times New Roman" w:cs="Times New Roman"/>
          <w:sz w:val="24"/>
          <w:szCs w:val="24"/>
        </w:rPr>
        <w:fldChar w:fldCharType="end"/>
      </w:r>
      <w:r w:rsidR="00D70FFB">
        <w:rPr>
          <w:rFonts w:ascii="Times New Roman" w:hAnsi="Times New Roman" w:cs="Times New Roman"/>
          <w:sz w:val="24"/>
          <w:szCs w:val="24"/>
        </w:rPr>
        <w:t>,</w:t>
      </w:r>
      <w:r w:rsidR="00DC7CB9">
        <w:rPr>
          <w:rFonts w:ascii="Times New Roman" w:hAnsi="Times New Roman" w:cs="Times New Roman"/>
          <w:sz w:val="24"/>
          <w:szCs w:val="24"/>
        </w:rPr>
        <w:t xml:space="preserve"> effects which can span generations as even the offspring of these individuals </w:t>
      </w:r>
      <w:r w:rsidR="005F6B2B">
        <w:rPr>
          <w:rFonts w:ascii="Times New Roman" w:hAnsi="Times New Roman" w:cs="Times New Roman"/>
          <w:sz w:val="24"/>
          <w:szCs w:val="24"/>
        </w:rPr>
        <w:t xml:space="preserve">may be underweight and underdeveloped </w:t>
      </w:r>
      <w:r w:rsidR="005F6B2B">
        <w:rPr>
          <w:rFonts w:ascii="Times New Roman" w:hAnsi="Times New Roman" w:cs="Times New Roman"/>
          <w:sz w:val="24"/>
          <w:szCs w:val="24"/>
        </w:rPr>
        <w:fldChar w:fldCharType="begin" w:fldLock="1"/>
      </w:r>
      <w:r w:rsidR="00514F27">
        <w:rPr>
          <w:rFonts w:ascii="Times New Roman" w:hAnsi="Times New Roman" w:cs="Times New Roman"/>
          <w:sz w:val="24"/>
          <w:szCs w:val="24"/>
        </w:rPr>
        <w:instrText>ADDIN CSL_CITATION {"citationItems":[{"id":"ITEM-1","itemData":{"DOI":"10.2307/4800","ISSN":"00218790","abstract":"(1) We investigated cohort differences in survival and reproductive success of female red deer in an increasing population on the Isle of Rhum, Scotland. (2) Juvenile survival and fecundity were density-dependent and showed a progressive decline in each successive cohort recruited into the population. In contrast, cohort differences in the survival of offspring were density-independent. After accounting for the density-dependent decline in fecundity, the residual variation of cohorts was concordant with the density-independent variation in survival of their offspring. (3) Cohort differences in offspring survival were related to variation in mean birth weight of offspring born to the cohort. Cohort variation in offspring birth weight was correlated with differences in the cohort's birth weight. This, in turn, was positively correlated with temperature in April and May, the last 2 months of gestation. (4) Cohorts born after warm springs were more likely to begin their breeding lives early and experienced higher adult survival rates than cohorts born after cold springs. (5) The results suggest that early growth and development have a permanent effect on reproductive success presumably because the prevailing environmental conditions in the first summer of life influence adult size. The implications of these density-independent effects for population demography and reproductive strategies are discussed.","author":[{"dropping-particle":"","family":"Albon","given":"S. D.","non-dropping-particle":"","parse-names":false,"suffix":""},{"dropping-particle":"","family":"Clutton-Brock","given":"T. H.","non-dropping-particle":"","parse-names":false,"suffix":""},{"dropping-particle":"","family":"Guinness","given":"F. E.","non-dropping-particle":"","parse-names":false,"suffix":""}],"container-title":"The Journal of Animal Ecology","id":"ITEM-1","issued":{"date-parts":[["1987"]]},"title":"Early Development and Population Dynamics in Red Deer. II. Density-Independent Effects and Cohort Variation","type":"article-journal"},"uris":["http://www.mendeley.com/documents/?uuid=604c18b2-47dd-4da1-aa16-1822e14d256f"]},{"id":"ITEM-2","itemData":{"DOI":"10.1530/rep.0.1220437","ISSN":"14701626","abstract":"Food deprivation after weaning often has greater effects on the reproductive success of females than of males. However, if animals are deprived prenatally (that is, through food deprivation of the mother during gestation), the reproductive success of males may be more adversely affected than that of females because of a disruption in the organizational effects of testosterone in neonatal male mice. The hypotheses that daughters of female mice deprived of food during gestation would have lower reproductive success than control daughters, but that the impact of maternal food deprivation would be lower for daughters than it would be for sons, was tested. There was no difference in the proportion of daughters of food-deprived and control mothers that produced one or two litters. However, the mean number of pups weaned in the second litters by daughters of control females (5.9 ± 0.57 SEM) was greater than the number of pups weaned by daughters of food-deprived females (4.5 ± 0.65 SEM). There were no differences in the mean birth or weaning body weights of offspring. Therefore, maternal food deprivation in mice may have a small but significant effect on the reproductive success of daughters. However, studies of sons born to females that were subjected to the same food deprivation protocol indicate that maternal food deprivation may have a much greater effect on the reproduction of sons than on that of daughters.","author":[{"dropping-particle":"","family":"Meikle","given":"D.","non-dropping-particle":"","parse-names":false,"suffix":""},{"dropping-particle":"","family":"Westberg","given":"M.","non-dropping-particle":"","parse-names":false,"suffix":""}],"container-title":"Reproduction","id":"ITEM-2","issued":{"date-parts":[["2001"]]},"title":"Maternal nutrition and reproduction of daughters in wild house mice (Mus musculus)","type":"article-journal"},"uris":["http://www.mendeley.com/documents/?uuid=abcf43b3-0eeb-4322-9f13-fbcd325d542d"]},{"id":"ITEM-3","itemData":{"DOI":"10.1098/rspb.2014.0311","ISSN":"14712954","PMID":"24807253","abstract":"The consequences of early developmental conditions for performance in later life are now subjected to convergent interest from many different biological sub-disciplines. However, striking data, largely from the biomedical literature, show that environmental effects experienced even before conception can be transmissible to subsequent generations. Here, we review the growing evidence from natural systems for these cross-generational effects of early life conditions, showing that they can be generated by diverse environmental stressors, affect offspring in many ways and can be transmitted directly or indirectly by both parental lines for several generations. In doing so, we emphasize why early life might be so sensitive to the transmission of environmentally induced effects across generations. We also summarize recent theoretical advancements within the field of developmental plasticity, and discuss how parents might assemble different 'internal' and 'external' cues, even from the earliest stages of life, to instruct their investment decisions in offspring. In doing so, we provide a preliminary framework within the context of adaptive plasticity for understanding inter-generational phenomena that arise from early life conditions. © 2014 The Authors.","author":[{"dropping-particle":"","family":"Burton","given":"Tim","non-dropping-particle":"","parse-names":false,"suffix":""},{"dropping-particle":"","family":"Metcalfe","given":"Neil B.","non-dropping-particle":"","parse-names":false,"suffix":""}],"container-title":"Proceedings of the Royal Society B: Biological Sciences","id":"ITEM-3","issue":"1785","issued":{"date-parts":[["2014","5","7"]]},"publisher":"Royal Society of London","title":"Can environmental conditions experienced in early life influence future generations?","type":"article","volume":"281"},"uris":["http://www.mendeley.com/documents/?uuid=a9a334af-2624-30c1-b843-82e9b4a49317"]}],"mendeley":{"formattedCitation":"(Albon et al. 1987; Meikle and Westberg 2001; Burton and Metcalfe 2014)","plainTextFormattedCitation":"(Albon et al. 1987; Meikle and Westberg 2001; Burton and Metcalfe 2014)","previouslyFormattedCitation":"(Albon et al. 1987; Meikle and Westberg 2001; Burton and Metcalfe 2014)"},"properties":{"noteIndex":0},"schema":"https://github.com/citation-style-language/schema/raw/master/csl-citation.json"}</w:instrText>
      </w:r>
      <w:r w:rsidR="005F6B2B">
        <w:rPr>
          <w:rFonts w:ascii="Times New Roman" w:hAnsi="Times New Roman" w:cs="Times New Roman"/>
          <w:sz w:val="24"/>
          <w:szCs w:val="24"/>
        </w:rPr>
        <w:fldChar w:fldCharType="separate"/>
      </w:r>
      <w:r w:rsidR="00AF5D86" w:rsidRPr="00AF5D86">
        <w:rPr>
          <w:rFonts w:ascii="Times New Roman" w:hAnsi="Times New Roman" w:cs="Times New Roman"/>
          <w:noProof/>
          <w:sz w:val="24"/>
          <w:szCs w:val="24"/>
        </w:rPr>
        <w:t>(Albon et al. 1987; Meikle and Westberg 2001; Burton and Metcalfe 2014)</w:t>
      </w:r>
      <w:r w:rsidR="005F6B2B">
        <w:rPr>
          <w:rFonts w:ascii="Times New Roman" w:hAnsi="Times New Roman" w:cs="Times New Roman"/>
          <w:sz w:val="24"/>
          <w:szCs w:val="24"/>
        </w:rPr>
        <w:fldChar w:fldCharType="end"/>
      </w:r>
      <w:r w:rsidR="005F6B2B">
        <w:rPr>
          <w:rFonts w:ascii="Times New Roman" w:hAnsi="Times New Roman" w:cs="Times New Roman"/>
          <w:sz w:val="24"/>
          <w:szCs w:val="24"/>
        </w:rPr>
        <w:t>.</w:t>
      </w:r>
      <w:r w:rsidR="00C92A54">
        <w:rPr>
          <w:rFonts w:ascii="Times New Roman" w:hAnsi="Times New Roman" w:cs="Times New Roman"/>
          <w:sz w:val="24"/>
          <w:szCs w:val="24"/>
        </w:rPr>
        <w:t xml:space="preserve"> Similar effects of early-life nutrition occur in insects. For example, when nutritionally deprived as juveniles, adult female cockroaches had reduced reproductive lifespan</w:t>
      </w:r>
      <w:r w:rsidR="00D70FFB">
        <w:rPr>
          <w:rFonts w:ascii="Times New Roman" w:hAnsi="Times New Roman" w:cs="Times New Roman"/>
          <w:sz w:val="24"/>
          <w:szCs w:val="24"/>
        </w:rPr>
        <w:t>,</w:t>
      </w:r>
      <w:r w:rsidR="00C92A54">
        <w:rPr>
          <w:rFonts w:ascii="Times New Roman" w:hAnsi="Times New Roman" w:cs="Times New Roman"/>
          <w:sz w:val="24"/>
          <w:szCs w:val="24"/>
        </w:rPr>
        <w:t xml:space="preserve"> an effect that could not be reversed with enriched diet as adults </w:t>
      </w:r>
      <w:r w:rsidR="00C92A54">
        <w:rPr>
          <w:rFonts w:ascii="Times New Roman" w:hAnsi="Times New Roman" w:cs="Times New Roman"/>
          <w:sz w:val="24"/>
          <w:szCs w:val="24"/>
        </w:rPr>
        <w:fldChar w:fldCharType="begin" w:fldLock="1"/>
      </w:r>
      <w:r w:rsidR="00AF5D86">
        <w:rPr>
          <w:rFonts w:ascii="Times New Roman" w:hAnsi="Times New Roman" w:cs="Times New Roman"/>
          <w:sz w:val="24"/>
          <w:szCs w:val="24"/>
        </w:rPr>
        <w:instrText>ADDIN CSL_CITATION {"citationItems":[{"id":"ITEM-1","itemData":{"DOI":"10.1098/rspb.2009.0725","ISSN":"0962-8452","abstract":"We have yet to understand fully how conditions during different periods of development interact to influence life-history structure. Can the negative effects of poor juvenile nutrition be overcome by a good adult diet, or are life-history strategies set by early experience? Here, we tested the influence and interaction of different nutritional quality during juvenile and sexual development on female resource allocation physiology, life history and courtship behaviour in the cockroach, Nauphoeta cinerea. Nymphs were raised on either a good-quality or poor-quality diet. After adult eclosion, females were either switched to the opposite diet or remained on their original diet. We assessed mating behaviour and lifetime reproductive success for half of the females from each treatment. We evaluated reproductive investment, somatic investment and resource reallocation from reproduction to the soma via oocyte apoptosis in the remaining females. We found that poor juvenile conditions resulted in a fat phenotype with slow juvenile growth and short reproductive lifespan that could not be retrieved with a change in diet. Good juvenile conditions resulted in the converse, but again fixed, phenotype in adulthood. Thus, juvenile nutrition sets adult patterns of resource allocation. © 2009 The Royal Society.","author":[{"dropping-particle":"","family":"Barrett","given":"Emma L. B.","non-dropping-particle":"","parse-names":false,"suffix":""},{"dropping-particle":"","family":"Hunt","given":"John","non-dropping-particle":"","parse-names":false,"suffix":""},{"dropping-particle":"","family":"Moore","given":"Allen J.","non-dropping-particle":"","parse-names":false,"suffix":""},{"dropping-particle":"","family":"Moore","given":"Patricia J.","non-dropping-particle":"","parse-names":false,"suffix":""}],"container-title":"Proceedings of the Royal Society B: Biological Sciences","id":"ITEM-1","issue":"1671","issued":{"date-parts":[["2009","9","22"]]},"page":"3257-3264","publisher":"Royal Society","title":"Separate and combined effects of nutrition during juvenile and sexual development on female life-history trajectories: the thrifty phenotype in a cockroach","type":"article-journal","volume":"276"},"uris":["http://www.mendeley.com/documents/?uuid=be1f0494-604d-304d-b9f7-4726641501a1"]}],"mendeley":{"formattedCitation":"(Barrett et al. 2009)","plainTextFormattedCitation":"(Barrett et al. 2009)","previouslyFormattedCitation":"(Barrett et al. 2009)"},"properties":{"noteIndex":0},"schema":"https://github.com/citation-style-language/schema/raw/master/csl-citation.json"}</w:instrText>
      </w:r>
      <w:r w:rsidR="00C92A54">
        <w:rPr>
          <w:rFonts w:ascii="Times New Roman" w:hAnsi="Times New Roman" w:cs="Times New Roman"/>
          <w:sz w:val="24"/>
          <w:szCs w:val="24"/>
        </w:rPr>
        <w:fldChar w:fldCharType="separate"/>
      </w:r>
      <w:r w:rsidR="00C92A54" w:rsidRPr="00C92A54">
        <w:rPr>
          <w:rFonts w:ascii="Times New Roman" w:hAnsi="Times New Roman" w:cs="Times New Roman"/>
          <w:noProof/>
          <w:sz w:val="24"/>
          <w:szCs w:val="24"/>
        </w:rPr>
        <w:t>(Barrett et al. 2009)</w:t>
      </w:r>
      <w:r w:rsidR="00C92A54">
        <w:rPr>
          <w:rFonts w:ascii="Times New Roman" w:hAnsi="Times New Roman" w:cs="Times New Roman"/>
          <w:sz w:val="24"/>
          <w:szCs w:val="24"/>
        </w:rPr>
        <w:fldChar w:fldCharType="end"/>
      </w:r>
      <w:r w:rsidR="00C92A54">
        <w:rPr>
          <w:rFonts w:ascii="Times New Roman" w:hAnsi="Times New Roman" w:cs="Times New Roman"/>
          <w:sz w:val="24"/>
          <w:szCs w:val="24"/>
        </w:rPr>
        <w:t xml:space="preserve">. </w:t>
      </w:r>
      <w:r w:rsidR="00CC597E">
        <w:rPr>
          <w:rFonts w:ascii="Times New Roman" w:hAnsi="Times New Roman" w:cs="Times New Roman"/>
          <w:sz w:val="24"/>
          <w:szCs w:val="24"/>
        </w:rPr>
        <w:t>Although animals may be able to buffer</w:t>
      </w:r>
      <w:r w:rsidR="0064158C">
        <w:rPr>
          <w:rFonts w:ascii="Times New Roman" w:hAnsi="Times New Roman" w:cs="Times New Roman"/>
          <w:sz w:val="24"/>
          <w:szCs w:val="24"/>
        </w:rPr>
        <w:t xml:space="preserve"> some of</w:t>
      </w:r>
      <w:r w:rsidR="00CC597E">
        <w:rPr>
          <w:rFonts w:ascii="Times New Roman" w:hAnsi="Times New Roman" w:cs="Times New Roman"/>
          <w:sz w:val="24"/>
          <w:szCs w:val="24"/>
        </w:rPr>
        <w:t xml:space="preserve"> the effects of </w:t>
      </w:r>
      <w:r w:rsidR="0064158C">
        <w:rPr>
          <w:rFonts w:ascii="Times New Roman" w:hAnsi="Times New Roman" w:cs="Times New Roman"/>
          <w:sz w:val="24"/>
          <w:szCs w:val="24"/>
        </w:rPr>
        <w:t xml:space="preserve">early-life </w:t>
      </w:r>
      <w:r w:rsidR="00CC597E">
        <w:rPr>
          <w:rFonts w:ascii="Times New Roman" w:hAnsi="Times New Roman" w:cs="Times New Roman"/>
          <w:sz w:val="24"/>
          <w:szCs w:val="24"/>
        </w:rPr>
        <w:t xml:space="preserve">nutritional stress </w:t>
      </w:r>
      <w:r w:rsidR="0064158C">
        <w:rPr>
          <w:rFonts w:ascii="Times New Roman" w:hAnsi="Times New Roman" w:cs="Times New Roman"/>
          <w:sz w:val="24"/>
          <w:szCs w:val="24"/>
        </w:rPr>
        <w:t xml:space="preserve">by reallocating resources to critical functions during development </w:t>
      </w:r>
      <w:r w:rsidR="0064158C">
        <w:rPr>
          <w:rFonts w:ascii="Times New Roman" w:hAnsi="Times New Roman" w:cs="Times New Roman"/>
          <w:sz w:val="24"/>
          <w:szCs w:val="24"/>
        </w:rPr>
        <w:fldChar w:fldCharType="begin" w:fldLock="1"/>
      </w:r>
      <w:r w:rsidR="000C17BC">
        <w:rPr>
          <w:rFonts w:ascii="Times New Roman" w:hAnsi="Times New Roman" w:cs="Times New Roman"/>
          <w:sz w:val="24"/>
          <w:szCs w:val="24"/>
        </w:rPr>
        <w:instrText>ADDIN CSL_CITATION {"citationItems":[{"id":"ITEM-1","itemData":{"DOI":"10.1098/rspb.1999.0649","ISSN":"14712970","abstract":"We examined the effect of nestling diet quality on a suite of physiological, morphological and life-history traits in adult male zebra finches, Taeniopygia guttata. Compared with birds reared on a supplemented diet, nestlings reared on a seed-only diet showed a reduced rate of growth and reduced cell-mediated immune function as measured by an in vivo response to a T lymphocyte-dependent mitogen. There were no differences between birds reared on the two diets in any of the following adult traits: body size, primary sexual traits (testes mass, numbers of stored sperm, sperm function, velocity and morphology), secondary sexual traits (beak colour and song rate), serological traits or immunological traits. The only differences we detected were a lower body mass and a greater proportion of individuals with plumage abnormalities among those reared on a seed-only diet (this latter effect was transient). The fact that male zebra finches reared on a seed-only diet were, as adults, virtually indistinguishable from those reared on a supplemented diet, despite having reduced growth and immune function as nestlings, demonstrates that they subsequently compensated through the differential allocation of resources. Our results indicate that differential allocation is costly in terms of fitness since birds reared on a seed-only diet experienced a significantly greater mortality rate than those reared on a supplemented diet. This in turn suggests the existence of a trade-off between the development of traits important for reproduction, such as primary and secondary sexual traits and longevity.","author":[{"dropping-particle":"","family":"Birkhead","given":"T. R.","non-dropping-particle":"","parse-names":false,"suffix":""},{"dropping-particle":"","family":"Fletcher","given":"F.","non-dropping-particle":"","parse-names":false,"suffix":""},{"dropping-particle":"","family":"Pellatt","given":"E. J.","non-dropping-particle":"","parse-names":false,"suffix":""}],"container-title":"Proceedings of the Royal Society B: Biological Sciences","id":"ITEM-1","issued":{"date-parts":[["1999"]]},"title":"Nestling diet, secondary sexual traits and fitness in the zebra finch","type":"article-journal"},"uris":["http://www.mendeley.com/documents/?uuid=1d4757f8-cdf3-40fc-af16-dbe4405bc57a"]}],"mendeley":{"formattedCitation":"(Birkhead et al. 1999)","plainTextFormattedCitation":"(Birkhead et al. 1999)","previouslyFormattedCitation":"(Birkhead et al. 1999)"},"properties":{"noteIndex":0},"schema":"https://github.com/citation-style-language/schema/raw/master/csl-citation.json"}</w:instrText>
      </w:r>
      <w:r w:rsidR="0064158C">
        <w:rPr>
          <w:rFonts w:ascii="Times New Roman" w:hAnsi="Times New Roman" w:cs="Times New Roman"/>
          <w:sz w:val="24"/>
          <w:szCs w:val="24"/>
        </w:rPr>
        <w:fldChar w:fldCharType="separate"/>
      </w:r>
      <w:r w:rsidR="000C17BC" w:rsidRPr="000C17BC">
        <w:rPr>
          <w:rFonts w:ascii="Times New Roman" w:hAnsi="Times New Roman" w:cs="Times New Roman"/>
          <w:noProof/>
          <w:sz w:val="24"/>
          <w:szCs w:val="24"/>
        </w:rPr>
        <w:t>(Birkhead et al. 1999)</w:t>
      </w:r>
      <w:r w:rsidR="0064158C">
        <w:rPr>
          <w:rFonts w:ascii="Times New Roman" w:hAnsi="Times New Roman" w:cs="Times New Roman"/>
          <w:sz w:val="24"/>
          <w:szCs w:val="24"/>
        </w:rPr>
        <w:fldChar w:fldCharType="end"/>
      </w:r>
      <w:r w:rsidR="0064158C">
        <w:rPr>
          <w:rFonts w:ascii="Times New Roman" w:hAnsi="Times New Roman" w:cs="Times New Roman"/>
          <w:sz w:val="24"/>
          <w:szCs w:val="24"/>
        </w:rPr>
        <w:t xml:space="preserve">, or by adopting alternative life history strategies as adults </w:t>
      </w:r>
      <w:r w:rsidR="000C17BC">
        <w:rPr>
          <w:rFonts w:ascii="Times New Roman" w:hAnsi="Times New Roman" w:cs="Times New Roman"/>
          <w:sz w:val="24"/>
          <w:szCs w:val="24"/>
        </w:rPr>
        <w:fldChar w:fldCharType="begin" w:fldLock="1"/>
      </w:r>
      <w:r w:rsidR="00DC7CB9">
        <w:rPr>
          <w:rFonts w:ascii="Times New Roman" w:hAnsi="Times New Roman" w:cs="Times New Roman"/>
          <w:sz w:val="24"/>
          <w:szCs w:val="24"/>
        </w:rPr>
        <w:instrText>ADDIN CSL_CITATION {"citationItems":[{"id":"ITEM-1","itemData":{"DOI":"10.1007/s002650050393","ISSN":"03405443","abstract":"Adult dung beetles (Onthophagus acuminatus) exhibit continuous variation in body size resulting from differential nutritional conditions experienced during larval development. Males of this species have a pair of horns that protrude from the base of the head, and the lengths of these horns are bimodally distributed in natural populations. Males growing larger than a threshold body size develop long horns, and males that do not achieve this size grow only rudimentary horns or no horns at all. Previous studies of other horned beetle species have shown that horned and hornless males often have different types of reproductive behavior. Here I describe the mating behaviors of the two male morphs of O. acuminatus during encounters with females. Females excavate tunnels beneath dung, where they feed, mate and provision eggs. Large, horned males were found to guard entrances to tunnels containing females. These males fought with all other males that attempted to enter these tunnels. In contrast, small, hornless males encountered females by sneaking into tunnels guarded by other males. In many instances, this was accomplished by digging new tunnels that intercepted the guarded tunnels below ground. Side-tunneling behavior allowed sneaking males to enter tunnels beneath the guarding male, and mate with females undetected. Both overall body size and relative horn length significantly affected the outcome of fights over tunnel ownership. These results suggest that alternative reproductive tactics may favor divergence in male horn morphology, with long horns favored in males large enough to guard tunnels, and hornlessness favored in smaller males that adopt the 'sneaking' behavioral alternative.","author":[{"dropping-particle":"","family":"Emlen","given":"Douglas J.","non-dropping-particle":"","parse-names":false,"suffix":""}],"container-title":"Behavioral Ecology and Sociobiology","id":"ITEM-1","issued":{"date-parts":[["1997"]]},"title":"Alternative reproductive tactics and male-dimorphism in the horned beetle Onthophagus acuminatus (Coleoptera: Scarabaeidae)","type":"article-journal"},"uris":["http://www.mendeley.com/documents/?uuid=ff6d6491-7533-4c7e-984c-13ab5de01538"]},{"id":"ITEM-2","itemData":{"DOI":"10.1146/annurev.physiol.68.040104.105739","ISSN":"0066-4278","abstract":"The ability of animals to survive food deprivation is clearly of consider- able survival value. Unsurprisingly, therefore, all animals exhibit adaptive biochemical and physiological responses to the lack of food. Many animals inhabit environments in which food availability fluctuates or encounters with appropriate food items are rare and unpredictable; these species offer interesting opportunities to study physiological adaptations to fasting and starvation. When deprived of food, animals employ vari- ous behavioral, physiological, and structural responses to reduce metabolism, which prolongs the period in which energy reserves can cover metabolism. Such behavioral responses can include a reduction in spontaneous activity and a lowering in body tem- perature, although in later stages of food deprivation in which starvation commences, activity may increase as food-searching is activated. In most animals, the gastrointesti- nal tract undergoes marked atrophy when digestive processes are curtailed; this struc- tural response and others seem particularly pronounced in species that normally feed at intermittent intervals. Such animals, however, must be able to restore digestive func- tions soon after feeding, and these transitions appear to occur at low metabolic costs.","author":[{"dropping-particle":"","family":"Wang","given":"Tobias","non-dropping-particle":"","parse-names":false,"suffix":""},{"dropping-particle":"","family":"Hung","given":"Carrie C.Y.","non-dropping-particle":"","parse-names":false,"suffix":""},{"dropping-particle":"","family":"Randall","given":"David J.","non-dropping-particle":"","parse-names":false,"suffix":""}],"container-title":"Annual Review of Physiology","id":"ITEM-2","issue":"1","issued":{"date-parts":[["2006"]]},"page":"223-251","title":"THE COMPARATIVE PHYSIOLOGY OF FOOD DEPRIVATION: From Feast to Famine","type":"article-journal","volume":"68"},"uris":["http://www.mendeley.com/documents/?uuid=5961d0dd-9b4c-44fa-a19c-16b51dbbcfd1"]}],"mendeley":{"formattedCitation":"(Emlen 1997; Wang et al. 2006)","plainTextFormattedCitation":"(Emlen 1997; Wang et al. 2006)","previouslyFormattedCitation":"(Emlen 1997; Wang et al. 2006)"},"properties":{"noteIndex":0},"schema":"https://github.com/citation-style-language/schema/raw/master/csl-citation.json"}</w:instrText>
      </w:r>
      <w:r w:rsidR="000C17BC">
        <w:rPr>
          <w:rFonts w:ascii="Times New Roman" w:hAnsi="Times New Roman" w:cs="Times New Roman"/>
          <w:sz w:val="24"/>
          <w:szCs w:val="24"/>
        </w:rPr>
        <w:fldChar w:fldCharType="separate"/>
      </w:r>
      <w:r w:rsidR="000C17BC" w:rsidRPr="000C17BC">
        <w:rPr>
          <w:rFonts w:ascii="Times New Roman" w:hAnsi="Times New Roman" w:cs="Times New Roman"/>
          <w:noProof/>
          <w:sz w:val="24"/>
          <w:szCs w:val="24"/>
        </w:rPr>
        <w:t>(Emlen 1997; Wang et al. 2006)</w:t>
      </w:r>
      <w:r w:rsidR="000C17BC">
        <w:rPr>
          <w:rFonts w:ascii="Times New Roman" w:hAnsi="Times New Roman" w:cs="Times New Roman"/>
          <w:sz w:val="24"/>
          <w:szCs w:val="24"/>
        </w:rPr>
        <w:fldChar w:fldCharType="end"/>
      </w:r>
      <w:r w:rsidR="0064158C">
        <w:rPr>
          <w:rFonts w:ascii="Times New Roman" w:hAnsi="Times New Roman" w:cs="Times New Roman"/>
          <w:sz w:val="24"/>
          <w:szCs w:val="24"/>
        </w:rPr>
        <w:t xml:space="preserve">, these compensatory mechanisms can be costly </w:t>
      </w:r>
      <w:r w:rsidR="0064158C">
        <w:rPr>
          <w:rFonts w:ascii="Times New Roman" w:hAnsi="Times New Roman" w:cs="Times New Roman"/>
          <w:sz w:val="24"/>
          <w:szCs w:val="24"/>
        </w:rPr>
        <w:fldChar w:fldCharType="begin" w:fldLock="1"/>
      </w:r>
      <w:r w:rsidR="000C17BC">
        <w:rPr>
          <w:rFonts w:ascii="Times New Roman" w:hAnsi="Times New Roman" w:cs="Times New Roman"/>
          <w:sz w:val="24"/>
          <w:szCs w:val="24"/>
        </w:rPr>
        <w:instrText>ADDIN CSL_CITATION {"citationItems":[{"id":"ITEM-1","itemData":{"DOI":"10.1098/rspb.1999.0649","ISSN":"14712970","abstract":"We examined the effect of nestling diet quality on a suite of physiological, morphological and life-history traits in adult male zebra finches, Taeniopygia guttata. Compared with birds reared on a supplemented diet, nestlings reared on a seed-only diet showed a reduced rate of growth and reduced cell-mediated immune function as measured by an in vivo response to a T lymphocyte-dependent mitogen. There were no differences between birds reared on the two diets in any of the following adult traits: body size, primary sexual traits (testes mass, numbers of stored sperm, sperm function, velocity and morphology), secondary sexual traits (beak colour and song rate), serological traits or immunological traits. The only differences we detected were a lower body mass and a greater proportion of individuals with plumage abnormalities among those reared on a seed-only diet (this latter effect was transient). The fact that male zebra finches reared on a seed-only diet were, as adults, virtually indistinguishable from those reared on a supplemented diet, despite having reduced growth and immune function as nestlings, demonstrates that they subsequently compensated through the differential allocation of resources. Our results indicate that differential allocation is costly in terms of fitness since birds reared on a seed-only diet experienced a significantly greater mortality rate than those reared on a supplemented diet. This in turn suggests the existence of a trade-off between the development of traits important for reproduction, such as primary and secondary sexual traits and longevity.","author":[{"dropping-particle":"","family":"Birkhead","given":"T. R.","non-dropping-particle":"","parse-names":false,"suffix":""},{"dropping-particle":"","family":"Fletcher","given":"F.","non-dropping-particle":"","parse-names":false,"suffix":""},{"dropping-particle":"","family":"Pellatt","given":"E. J.","non-dropping-particle":"","parse-names":false,"suffix":""}],"container-title":"Proceedings of the Royal Society B: Biological Sciences","id":"ITEM-1","issued":{"date-parts":[["1999"]]},"title":"Nestling diet, secondary sexual traits and fitness in the zebra finch","type":"article-journal"},"uris":["http://www.mendeley.com/documents/?uuid=1d4757f8-cdf3-40fc-af16-dbe4405bc57a"]}],"mendeley":{"formattedCitation":"(Birkhead et al. 1999)","plainTextFormattedCitation":"(Birkhead et al. 1999)","previouslyFormattedCitation":"(Birkhead et al. 1999)"},"properties":{"noteIndex":0},"schema":"https://github.com/citation-style-language/schema/raw/master/csl-citation.json"}</w:instrText>
      </w:r>
      <w:r w:rsidR="0064158C">
        <w:rPr>
          <w:rFonts w:ascii="Times New Roman" w:hAnsi="Times New Roman" w:cs="Times New Roman"/>
          <w:sz w:val="24"/>
          <w:szCs w:val="24"/>
        </w:rPr>
        <w:fldChar w:fldCharType="separate"/>
      </w:r>
      <w:r w:rsidR="0064158C" w:rsidRPr="0064158C">
        <w:rPr>
          <w:rFonts w:ascii="Times New Roman" w:hAnsi="Times New Roman" w:cs="Times New Roman"/>
          <w:noProof/>
          <w:sz w:val="24"/>
          <w:szCs w:val="24"/>
        </w:rPr>
        <w:t>(Birkhead et al. 1999)</w:t>
      </w:r>
      <w:r w:rsidR="0064158C">
        <w:rPr>
          <w:rFonts w:ascii="Times New Roman" w:hAnsi="Times New Roman" w:cs="Times New Roman"/>
          <w:sz w:val="24"/>
          <w:szCs w:val="24"/>
        </w:rPr>
        <w:fldChar w:fldCharType="end"/>
      </w:r>
      <w:r w:rsidR="0064158C">
        <w:rPr>
          <w:rFonts w:ascii="Times New Roman" w:hAnsi="Times New Roman" w:cs="Times New Roman"/>
          <w:sz w:val="24"/>
          <w:szCs w:val="24"/>
        </w:rPr>
        <w:t>.</w:t>
      </w:r>
      <w:r w:rsidR="00AC4779">
        <w:rPr>
          <w:rFonts w:ascii="Times New Roman" w:hAnsi="Times New Roman" w:cs="Times New Roman"/>
          <w:sz w:val="24"/>
          <w:szCs w:val="24"/>
        </w:rPr>
        <w:t xml:space="preserve"> </w:t>
      </w:r>
      <w:r w:rsidR="007E68EA">
        <w:rPr>
          <w:rFonts w:ascii="Times New Roman" w:hAnsi="Times New Roman" w:cs="Times New Roman"/>
          <w:sz w:val="24"/>
          <w:szCs w:val="24"/>
        </w:rPr>
        <w:t>Thus,</w:t>
      </w:r>
      <w:r w:rsidR="008A7E1B">
        <w:rPr>
          <w:rFonts w:ascii="Times New Roman" w:hAnsi="Times New Roman" w:cs="Times New Roman"/>
          <w:sz w:val="24"/>
          <w:szCs w:val="24"/>
        </w:rPr>
        <w:t xml:space="preserve"> t</w:t>
      </w:r>
      <w:r w:rsidR="00AC4779">
        <w:rPr>
          <w:rFonts w:ascii="Times New Roman" w:hAnsi="Times New Roman" w:cs="Times New Roman"/>
          <w:sz w:val="24"/>
          <w:szCs w:val="24"/>
        </w:rPr>
        <w:t xml:space="preserve">he effects of </w:t>
      </w:r>
      <w:r w:rsidR="00AC4779">
        <w:rPr>
          <w:rFonts w:ascii="Times New Roman" w:hAnsi="Times New Roman" w:cs="Times New Roman"/>
          <w:sz w:val="24"/>
          <w:szCs w:val="24"/>
        </w:rPr>
        <w:lastRenderedPageBreak/>
        <w:t>early-life nutrition are long-reaching</w:t>
      </w:r>
      <w:r w:rsidR="005422C7">
        <w:rPr>
          <w:rFonts w:ascii="Times New Roman" w:hAnsi="Times New Roman" w:cs="Times New Roman"/>
          <w:sz w:val="24"/>
          <w:szCs w:val="24"/>
        </w:rPr>
        <w:t>, with the potential to shape all aspects of the adult phenotype</w:t>
      </w:r>
      <w:r w:rsidR="00AC4779">
        <w:rPr>
          <w:rFonts w:ascii="Times New Roman" w:hAnsi="Times New Roman" w:cs="Times New Roman"/>
          <w:sz w:val="24"/>
          <w:szCs w:val="24"/>
        </w:rPr>
        <w:t>.</w:t>
      </w:r>
    </w:p>
    <w:p w14:paraId="7DA741D0" w14:textId="3A9FF507" w:rsidR="006824E3" w:rsidRDefault="006824E3">
      <w:pPr>
        <w:widowControl w:val="0"/>
        <w:spacing w:line="480" w:lineRule="auto"/>
        <w:ind w:firstLine="720"/>
        <w:contextualSpacing/>
        <w:jc w:val="both"/>
        <w:rPr>
          <w:rFonts w:ascii="Times New Roman" w:hAnsi="Times New Roman" w:cs="Times New Roman"/>
          <w:sz w:val="24"/>
          <w:szCs w:val="24"/>
        </w:rPr>
      </w:pPr>
      <w:r w:rsidRPr="006824E3">
        <w:rPr>
          <w:rFonts w:ascii="Times New Roman" w:hAnsi="Times New Roman" w:cs="Times New Roman"/>
          <w:sz w:val="24"/>
          <w:szCs w:val="24"/>
        </w:rPr>
        <w:t xml:space="preserve">The </w:t>
      </w:r>
      <w:commentRangeStart w:id="4"/>
      <w:commentRangeStart w:id="5"/>
      <w:r w:rsidRPr="006824E3">
        <w:rPr>
          <w:rFonts w:ascii="Times New Roman" w:hAnsi="Times New Roman" w:cs="Times New Roman"/>
          <w:sz w:val="24"/>
          <w:szCs w:val="24"/>
        </w:rPr>
        <w:t>honey</w:t>
      </w:r>
      <w:commentRangeEnd w:id="4"/>
      <w:r w:rsidR="00D70FFB">
        <w:rPr>
          <w:rStyle w:val="CommentReference"/>
        </w:rPr>
        <w:commentReference w:id="4"/>
      </w:r>
      <w:commentRangeEnd w:id="5"/>
      <w:r w:rsidR="006A6090">
        <w:rPr>
          <w:rStyle w:val="CommentReference"/>
        </w:rPr>
        <w:commentReference w:id="5"/>
      </w:r>
      <w:r w:rsidRPr="006824E3">
        <w:rPr>
          <w:rFonts w:ascii="Times New Roman" w:hAnsi="Times New Roman" w:cs="Times New Roman"/>
          <w:sz w:val="24"/>
          <w:szCs w:val="24"/>
        </w:rPr>
        <w:t xml:space="preserve"> bee </w:t>
      </w:r>
      <w:r w:rsidRPr="006824E3">
        <w:rPr>
          <w:rFonts w:ascii="Times New Roman" w:hAnsi="Times New Roman" w:cs="Times New Roman"/>
          <w:i/>
          <w:sz w:val="24"/>
          <w:szCs w:val="24"/>
        </w:rPr>
        <w:t>Apis mellifera</w:t>
      </w:r>
      <w:r w:rsidRPr="006824E3">
        <w:rPr>
          <w:rFonts w:ascii="Times New Roman" w:hAnsi="Times New Roman" w:cs="Times New Roman"/>
          <w:sz w:val="24"/>
          <w:szCs w:val="24"/>
        </w:rPr>
        <w:t xml:space="preserve"> </w:t>
      </w:r>
      <w:r>
        <w:rPr>
          <w:rFonts w:ascii="Times New Roman" w:hAnsi="Times New Roman" w:cs="Times New Roman"/>
          <w:sz w:val="24"/>
          <w:szCs w:val="24"/>
        </w:rPr>
        <w:t xml:space="preserve">has </w:t>
      </w:r>
      <w:r w:rsidR="009E197D">
        <w:rPr>
          <w:rFonts w:ascii="Times New Roman" w:hAnsi="Times New Roman" w:cs="Times New Roman"/>
          <w:sz w:val="24"/>
          <w:szCs w:val="24"/>
        </w:rPr>
        <w:t xml:space="preserve">served as a </w:t>
      </w:r>
      <w:r w:rsidR="00D70FFB">
        <w:rPr>
          <w:rFonts w:ascii="Times New Roman" w:hAnsi="Times New Roman" w:cs="Times New Roman"/>
          <w:sz w:val="24"/>
          <w:szCs w:val="24"/>
        </w:rPr>
        <w:t xml:space="preserve">powerful system </w:t>
      </w:r>
      <w:r w:rsidR="009E197D">
        <w:rPr>
          <w:rFonts w:ascii="Times New Roman" w:hAnsi="Times New Roman" w:cs="Times New Roman"/>
          <w:sz w:val="24"/>
          <w:szCs w:val="24"/>
        </w:rPr>
        <w:t xml:space="preserve">for understanding how nutrition shapes development. </w:t>
      </w:r>
      <w:r w:rsidR="00DC6027">
        <w:rPr>
          <w:rFonts w:ascii="Times New Roman" w:hAnsi="Times New Roman" w:cs="Times New Roman"/>
          <w:sz w:val="24"/>
          <w:szCs w:val="24"/>
        </w:rPr>
        <w:t>Honey bees are social insects that</w:t>
      </w:r>
      <w:r w:rsidR="00F42FAE">
        <w:rPr>
          <w:rFonts w:ascii="Times New Roman" w:hAnsi="Times New Roman" w:cs="Times New Roman"/>
          <w:sz w:val="24"/>
          <w:szCs w:val="24"/>
        </w:rPr>
        <w:t xml:space="preserve"> live</w:t>
      </w:r>
      <w:r w:rsidR="00DC6027">
        <w:rPr>
          <w:rFonts w:ascii="Times New Roman" w:hAnsi="Times New Roman" w:cs="Times New Roman"/>
          <w:sz w:val="24"/>
          <w:szCs w:val="24"/>
        </w:rPr>
        <w:t xml:space="preserve"> in colonies comprised of</w:t>
      </w:r>
      <w:r w:rsidR="00D37EAA" w:rsidRPr="00D37EAA">
        <w:rPr>
          <w:rFonts w:ascii="Times New Roman" w:hAnsi="Times New Roman" w:cs="Times New Roman"/>
          <w:sz w:val="24"/>
          <w:szCs w:val="24"/>
        </w:rPr>
        <w:t xml:space="preserve"> </w:t>
      </w:r>
      <w:r w:rsidR="00D37EAA">
        <w:rPr>
          <w:rFonts w:ascii="Times New Roman" w:hAnsi="Times New Roman" w:cs="Times New Roman"/>
          <w:sz w:val="24"/>
          <w:szCs w:val="24"/>
        </w:rPr>
        <w:t xml:space="preserve">male drones, </w:t>
      </w:r>
      <w:r w:rsidR="007E68EA">
        <w:rPr>
          <w:rFonts w:ascii="Times New Roman" w:hAnsi="Times New Roman" w:cs="Times New Roman"/>
          <w:sz w:val="24"/>
          <w:szCs w:val="24"/>
        </w:rPr>
        <w:t>functionally</w:t>
      </w:r>
      <w:r w:rsidR="00DC6027">
        <w:rPr>
          <w:rFonts w:ascii="Times New Roman" w:hAnsi="Times New Roman" w:cs="Times New Roman"/>
          <w:sz w:val="24"/>
          <w:szCs w:val="24"/>
        </w:rPr>
        <w:t xml:space="preserve"> sterile </w:t>
      </w:r>
      <w:r w:rsidR="00D37EAA">
        <w:rPr>
          <w:rFonts w:ascii="Times New Roman" w:hAnsi="Times New Roman" w:cs="Times New Roman"/>
          <w:sz w:val="24"/>
          <w:szCs w:val="24"/>
        </w:rPr>
        <w:t xml:space="preserve">female </w:t>
      </w:r>
      <w:r w:rsidR="00DC6027">
        <w:rPr>
          <w:rFonts w:ascii="Times New Roman" w:hAnsi="Times New Roman" w:cs="Times New Roman"/>
          <w:sz w:val="24"/>
          <w:szCs w:val="24"/>
        </w:rPr>
        <w:t xml:space="preserve">workers, and a single reproductive </w:t>
      </w:r>
      <w:r w:rsidR="00561056">
        <w:rPr>
          <w:rFonts w:ascii="Times New Roman" w:hAnsi="Times New Roman" w:cs="Times New Roman"/>
          <w:sz w:val="24"/>
          <w:szCs w:val="24"/>
        </w:rPr>
        <w:t>female</w:t>
      </w:r>
      <w:r w:rsidR="00D37EAA">
        <w:rPr>
          <w:rFonts w:ascii="Times New Roman" w:hAnsi="Times New Roman" w:cs="Times New Roman"/>
          <w:sz w:val="24"/>
          <w:szCs w:val="24"/>
        </w:rPr>
        <w:t xml:space="preserve"> </w:t>
      </w:r>
      <w:r w:rsidR="00DC6027">
        <w:rPr>
          <w:rFonts w:ascii="Times New Roman" w:hAnsi="Times New Roman" w:cs="Times New Roman"/>
          <w:sz w:val="24"/>
          <w:szCs w:val="24"/>
        </w:rPr>
        <w:t xml:space="preserve">queen. </w:t>
      </w:r>
      <w:r w:rsidR="00561056">
        <w:rPr>
          <w:rFonts w:ascii="Times New Roman" w:hAnsi="Times New Roman" w:cs="Times New Roman"/>
          <w:sz w:val="24"/>
          <w:szCs w:val="24"/>
        </w:rPr>
        <w:t>Drones are haploid, but</w:t>
      </w:r>
      <w:r w:rsidR="00225629">
        <w:rPr>
          <w:rFonts w:ascii="Times New Roman" w:hAnsi="Times New Roman" w:cs="Times New Roman"/>
          <w:sz w:val="24"/>
          <w:szCs w:val="24"/>
        </w:rPr>
        <w:t xml:space="preserve"> all females are diploid.</w:t>
      </w:r>
      <w:r w:rsidR="00561056">
        <w:rPr>
          <w:rFonts w:ascii="Times New Roman" w:hAnsi="Times New Roman" w:cs="Times New Roman"/>
          <w:sz w:val="24"/>
          <w:szCs w:val="24"/>
        </w:rPr>
        <w:t xml:space="preserve"> </w:t>
      </w:r>
      <w:r w:rsidR="00225629">
        <w:rPr>
          <w:rFonts w:ascii="Times New Roman" w:hAnsi="Times New Roman" w:cs="Times New Roman"/>
          <w:sz w:val="24"/>
          <w:szCs w:val="24"/>
        </w:rPr>
        <w:t>W</w:t>
      </w:r>
      <w:r w:rsidRPr="006824E3">
        <w:rPr>
          <w:rFonts w:ascii="Times New Roman" w:hAnsi="Times New Roman" w:cs="Times New Roman"/>
          <w:sz w:val="24"/>
          <w:szCs w:val="24"/>
        </w:rPr>
        <w:t>hether a developing</w:t>
      </w:r>
      <w:r w:rsidR="00561056">
        <w:rPr>
          <w:rFonts w:ascii="Times New Roman" w:hAnsi="Times New Roman" w:cs="Times New Roman"/>
          <w:sz w:val="24"/>
          <w:szCs w:val="24"/>
        </w:rPr>
        <w:t xml:space="preserve"> female </w:t>
      </w:r>
      <w:r w:rsidRPr="006824E3">
        <w:rPr>
          <w:rFonts w:ascii="Times New Roman" w:hAnsi="Times New Roman" w:cs="Times New Roman"/>
          <w:sz w:val="24"/>
          <w:szCs w:val="24"/>
        </w:rPr>
        <w:t xml:space="preserve">larva will become a </w:t>
      </w:r>
      <w:r w:rsidR="00F42FAE">
        <w:rPr>
          <w:rFonts w:ascii="Times New Roman" w:hAnsi="Times New Roman" w:cs="Times New Roman"/>
          <w:sz w:val="24"/>
          <w:szCs w:val="24"/>
        </w:rPr>
        <w:t>worker or queen</w:t>
      </w:r>
      <w:r w:rsidRPr="006824E3">
        <w:rPr>
          <w:rFonts w:ascii="Times New Roman" w:hAnsi="Times New Roman" w:cs="Times New Roman"/>
          <w:sz w:val="24"/>
          <w:szCs w:val="24"/>
        </w:rPr>
        <w:t xml:space="preserve"> is </w:t>
      </w:r>
      <w:r w:rsidR="00DC6027">
        <w:rPr>
          <w:rFonts w:ascii="Times New Roman" w:hAnsi="Times New Roman" w:cs="Times New Roman"/>
          <w:sz w:val="24"/>
          <w:szCs w:val="24"/>
        </w:rPr>
        <w:t xml:space="preserve">driven by </w:t>
      </w:r>
      <w:r w:rsidR="00561056">
        <w:rPr>
          <w:rFonts w:ascii="Times New Roman" w:hAnsi="Times New Roman" w:cs="Times New Roman"/>
          <w:sz w:val="24"/>
          <w:szCs w:val="24"/>
        </w:rPr>
        <w:t xml:space="preserve">timing of diet quality she </w:t>
      </w:r>
      <w:r w:rsidR="007679E9">
        <w:rPr>
          <w:rFonts w:ascii="Times New Roman" w:hAnsi="Times New Roman" w:cs="Times New Roman"/>
          <w:sz w:val="24"/>
          <w:szCs w:val="24"/>
        </w:rPr>
        <w:t>receives</w:t>
      </w:r>
      <w:r w:rsidR="00225629">
        <w:rPr>
          <w:rFonts w:ascii="Times New Roman" w:hAnsi="Times New Roman" w:cs="Times New Roman"/>
          <w:sz w:val="24"/>
          <w:szCs w:val="24"/>
        </w:rPr>
        <w:t>. All feeding is performed by adult ‘nurse’ bees; these young worker bees process food into nutrient-rich glandular secretions that are used to provision larvae (e.g., royal jelly). For the first three days of larval development, all female larvae are provisioned with a high quality diet made up solely of these secretions. After this point, the nurse workers switch the provisioning of the majority of larvae to a lower quality diet that also contains pollen. Those that continue to receive the royal jelly alone develop into queens, while those fed the lower quality diet develop into workers</w:t>
      </w:r>
      <w:r w:rsidRPr="006824E3">
        <w:rPr>
          <w:rFonts w:ascii="Times New Roman" w:hAnsi="Times New Roman" w:cs="Times New Roman"/>
          <w:sz w:val="24"/>
          <w:szCs w:val="24"/>
        </w:rPr>
        <w:t xml:space="preserve"> (Winston, 1987).</w:t>
      </w:r>
      <w:r w:rsidR="005732C0">
        <w:rPr>
          <w:rFonts w:ascii="Times New Roman" w:hAnsi="Times New Roman" w:cs="Times New Roman"/>
          <w:sz w:val="24"/>
          <w:szCs w:val="24"/>
        </w:rPr>
        <w:t xml:space="preserve"> The nature and timing of this developmental switch has been thoroughly studied, and </w:t>
      </w:r>
      <w:r w:rsidR="003328B1">
        <w:rPr>
          <w:rFonts w:ascii="Times New Roman" w:hAnsi="Times New Roman" w:cs="Times New Roman"/>
          <w:sz w:val="24"/>
          <w:szCs w:val="24"/>
        </w:rPr>
        <w:t xml:space="preserve">a clear picture is emerging of how nutrition mediates critical gene expression cascades and hormonal modulation to determine caste fate </w:t>
      </w:r>
      <w:r w:rsidR="003328B1">
        <w:rPr>
          <w:rFonts w:ascii="Times New Roman" w:hAnsi="Times New Roman" w:cs="Times New Roman"/>
          <w:sz w:val="24"/>
          <w:szCs w:val="24"/>
        </w:rPr>
        <w:fldChar w:fldCharType="begin" w:fldLock="1"/>
      </w:r>
      <w:r w:rsidR="00A4605B">
        <w:rPr>
          <w:rFonts w:ascii="Times New Roman" w:hAnsi="Times New Roman" w:cs="Times New Roman"/>
          <w:sz w:val="24"/>
          <w:szCs w:val="24"/>
        </w:rPr>
        <w:instrText>ADDIN CSL_CITATION {"citationItems":[{"id":"ITEM-1","itemData":{"DOI":"10.1126/science.1153069","ISSN":"00368075","PMID":"18339900","abstract":"Fertile queens and sterile workers are alternative forms of the adult female honeybee that develop from genetically identical larvae following differential feeding with royal jelly. We show that silencing the expression of DNA methyltransferase Dnmt3, a key driver of epigenetic global reprogramming, in newly hatched larvae led to a royal jelly-like effect on the larval developmental trajectory; the majority of Dnmt3 small interfering RNA-treated individuals emerged as queens with fully developed ovaries. Our results suggest that DNA methylation in Apis is used for storing epigenetic information, that the use of that information can be differentially altered by nutritional input, and that the flexibility of epigenetic modifications underpins, profound shifts in developmental fates, with massive implications for reproductive and behavioral status.","author":[{"dropping-particle":"","family":"Kucharski","given":"R.","non-dropping-particle":"","parse-names":false,"suffix":""},{"dropping-particle":"","family":"Maleszka","given":"J.","non-dropping-particle":"","parse-names":false,"suffix":""},{"dropping-particle":"","family":"Foret","given":"S.","non-dropping-particle":"","parse-names":false,"suffix":""},{"dropping-particle":"","family":"Maleszka","given":"R.","non-dropping-particle":"","parse-names":false,"suffix":""}],"container-title":"Science","id":"ITEM-1","issued":{"date-parts":[["2008"]]},"title":"Nutritional control of reproductive status in honeybees via DNA methylation","type":"article-journal"},"uris":["http://www.mendeley.com/documents/?uuid=f03f60cc-0c5b-4892-95c6-db5ea5741ed2"]},{"id":"ITEM-2","itemData":{"DOI":"10.1371/journal.pbio.3000171","ISSN":"15457885","abstract":"Highly social insects are characterized by caste dimorphism, with distinct size differences of reproductive organs between fertile queens and the more or less sterile workers. An abundance of nutrition or instruction via diet-specific compounds has been proposed as explanations for the nutrition-driven queen and worker polyphenism. Here, we further explored these models in the honeybee (Apis mellifera) using worker nutrition rearing and a novel mutational screening approach using the clustered regularly interspaced short palindromic repeats/CRISPR-associated protein 9 (CRISPR/Cas9) method. The worker nutrition-driven size reduction of reproductive organs was restricted to the female sex, suggesting input from the sex determination pathway. Genetic screens on the sex determination genes in genetic females for size polyphenism revealed that doublesex (dsx) mutants display sizereduced reproductive organs irrespective of the sexual morphology of the organ tissue. In contrast, feminizer (fem) mutants lost the response to worker nutrition-driven size control. The first morphological worker mutants in honeybees demonstrate that the response to nutrition relies on a genetic program that is switched “ON” by the fem gene. Thus, the genetic instruction provided by the fem gene provides an entry point to genetically dissect the underlying processes that implement the size polyphenism.","author":[{"dropping-particle":"","family":"Roth","given":"Annika","non-dropping-particle":"","parse-names":false,"suffix":""},{"dropping-particle":"","family":"Vleurinck","given":"Christina","non-dropping-particle":"","parse-names":false,"suffix":""},{"dropping-particle":"","family":"Netschitailo","given":"Oksana","non-dropping-particle":"","parse-names":false,"suffix":""},{"dropping-particle":"","family":"Bauer","given":"Vivien","non-dropping-particle":"","parse-names":false,"suffix":""},{"dropping-particle":"","family":"Otte","given":"Marianne","non-dropping-particle":"","parse-names":false,"suffix":""},{"dropping-particle":"","family":"Kaftanoglu","given":"Osman","non-dropping-particle":"","parse-names":false,"suffix":""},{"dropping-particle":"","family":"Page","given":"Robert E.","non-dropping-particle":"","parse-names":false,"suffix":""},{"dropping-particle":"","family":"Beye","given":"Martin","non-dropping-particle":"","parse-names":false,"suffix":""}],"container-title":"PLoS Biology","id":"ITEM-2","issued":{"date-parts":[["2019"]]},"title":"A genetic switch for worker nutritionmediated traits in honeybees","type":"article-journal"},"uris":["http://www.mendeley.com/documents/?uuid=14395545-5118-475e-a4f8-08b12097c723"]},{"id":"ITEM-3","itemData":{"DOI":"10.1098/rspb.2020.0614","ISSN":"14712954","PMID":"32453984","abstract":"In species that care for their young, provisioning has profound effects on offspring fitness. Provisioning is important in honeybees because nutritional cues determine whether a female becomes a reproductive queen or sterile worker. A qualitative difference between the larval diets of queens and workers is thought to drive this divergence; however, no single compound seems to be responsible. Diet quantity may have a role during honeybee caste determination yet has never been formally studied. Our goal was to determine the relative contributions of diet quantity and quality to queen development. Larvae were reared in vitro on nine diets varying in the amount of royal jelly and sugars, which were fed to larvae in eight different quantities. For the middle diet, an ad libitum quantity treatment was included. Once adults eclosed, the queenliness was determined using principal component analysis on seven morphological measurements. We found that larvae fed an ad libitum quantity of diet were indistinguishable from commercially reared queens, and that queenliness was independent of the proportion of protein and carbohydrate in the diet. Neither protein nor carbohydrate content had a significant influence on the first principle component 1 (PC1), which explained 64.4% of the difference between queens and workers. Instead, the total quantity of diet explained a significant amount of the variation in PC1. Large amounts of diet in the final instar were capable of inducing queen traits, contrary to the received wisdom that queen determination can only occur in the third instar. These results indicate that total diet quantity fed to larvae may regulate the difference between queen and worker castes in honeybees.","author":[{"dropping-particle":"","family":"Slater","given":"Garett P.","non-dropping-particle":"","parse-names":false,"suffix":""},{"dropping-particle":"","family":"Yocum","given":"George D.","non-dropping-particle":"","parse-names":false,"suffix":""},{"dropping-particle":"","family":"Bowsher","given":"Julia H.","non-dropping-particle":"","parse-names":false,"suffix":""}],"container-title":"Proceedings. Biological sciences","id":"ITEM-3","issued":{"date-parts":[["2020"]]},"title":"Diet quantity influences caste determination in honeybees (Apis mellifera)","type":"article-journal"},"uris":["http://www.mendeley.com/documents/?uuid=ad44c46d-b3a9-4d0c-9cdc-adeebc86bd79"]},{"id":"ITEM-4","itemData":{"DOI":"10.1016/0022-1910(74)90063-8","ISSN":"00221910","abstract":"On royal jelly, 1- to 2-day-old honeybee worker larvae have been reared in vitro to adults in a yield of 67±18 per cent. Up to 100 per cent and, on an average, 60 per cent of them were queens and intercaster. The preparation of a basic food from royal jelly by extensive alcohol extraction is described. With this control food, a survival rate of 47±18 per cent was achieved; 15 per cent of the adults were determined, 4·3 per cent of them were queens. Rearing of 1- to 2-day-old worker larvae on a basic food, to which unknown fractions may be added, was used as a biological test for the partial purification of queen bee determinator from royal jelly. By chromatography of the ethanol extract, previously treated with charcoal, on the cation exchanger Dowex 50 WX4 and rechromatography on silica gel, a 105-fold purification of determinator was achieved. Chemical properties of the highly hydrophilic, low molecular active fraction are described. © 1974.","author":[{"dropping-particle":"","family":"Rembold","given":"H.","non-dropping-particle":"","parse-names":false,"suffix":""},{"dropping-particle":"","family":"Lackner","given":"B.","non-dropping-particle":"","parse-names":false,"suffix":""},{"dropping-particle":"","family":"Geistbeck","given":"I.","non-dropping-particle":"","parse-names":false,"suffix":""}],"container-title":"Journal of Insect Physiology","id":"ITEM-4","issued":{"date-parts":[["1974"]]},"title":"The chemical basis of honeybee, Apis mellifera, caste formation. Partial purification of queen bee determinator from royal jelly","type":"article-journal"},"uris":["http://www.mendeley.com/documents/?uuid=48a35399-59a7-4445-a202-bd9819bc6aa9"]},{"id":"ITEM-5","itemData":{"DOI":"10.1242/jeb.061499","ISSN":"00220949","abstract":"Regardless of genetic makeup, a female honey bee becomes a queen or worker depending on the food she receives as a larva. For decades, it has been known that nutrition and juvenile hormone (JH) signaling determine the caste fate of the individual bee. However, it is still largely unclear how these factors are connected. To address this question, we suppressed nutrient sensing by RNA interference (RNAi)-mediated gene knockdown of IRS (insulin receptor substrate) and TOR (target of rapamycin) in larvae reared on queen diet. The treatments affected several layers of organismal organization that could play a role in the response to differential nutrition between castes. These include transcript profiles, proteomic patterns, lipid levels, DNA methylation response and morphological features. Most importantly, gene knockdown abolished a JH peak that signals queen development and resulted in a worker phenotype. Application of JH rescued the queen phenotype in either knockdown, which demonstrates that the larval response to JH remains intact and can drive normal developmental plasticity even when IRS or TOR transcript levels are reduced. We discuss our results in the context of other recent findings on honey bee caste and development and propose that IRS is an alternative substrate for the Egfr (epidermal growth factor receptor) in honey bees. Overall, our study describes how the interplay of nutritional and hormonal signals affects many levels of organismal organization to build different phenotypes from identical genotypes. © 2011. Published by The Company of Biologists Ltd.","author":[{"dropping-particle":"","family":"Mutti","given":"Navdeep S.","non-dropping-particle":"","parse-names":false,"suffix":""},{"dropping-particle":"","family":"Dolezal","given":"Adam G.","non-dropping-particle":"","parse-names":false,"suffix":""},{"dropping-particle":"","family":"Wolschin","given":"Florian","non-dropping-particle":"","parse-names":false,"suffix":""},{"dropping-particle":"","family":"Mutti","given":"Jasdeep S.","non-dropping-particle":"","parse-names":false,"suffix":""},{"dropping-particle":"","family":"Gill","given":"Kulvinder S.","non-dropping-particle":"","parse-names":false,"suffix":""},{"dropping-particle":"V.","family":"Amdam","given":"Gro","non-dropping-particle":"","parse-names":false,"suffix":""}],"container-title":"Journal of Experimental Biology","id":"ITEM-5","issued":{"date-parts":[["2011"]]},"title":"IRS and tor nutrient-signaling pathways act via juvenile hormone to influence honey bee caste fate","type":"article-journal"},"uris":["http://www.mendeley.com/documents/?uuid=24370f42-51a1-4e71-a567-3d10fa955f7e"]}],"mendeley":{"formattedCitation":"(Rembold et al. 1974; Kucharski et al. 2008; Mutti et al. 2011; Roth et al. 2019; Slater et al. 2020)","plainTextFormattedCitation":"(Rembold et al. 1974; Kucharski et al. 2008; Mutti et al. 2011; Roth et al. 2019; Slater et al. 2020)","previouslyFormattedCitation":"(Rembold et al. 1974; Kucharski et al. 2008; Mutti et al. 2011; Roth et al. 2019; Slater et al. 2020)"},"properties":{"noteIndex":0},"schema":"https://github.com/citation-style-language/schema/raw/master/csl-citation.json"}</w:instrText>
      </w:r>
      <w:r w:rsidR="003328B1">
        <w:rPr>
          <w:rFonts w:ascii="Times New Roman" w:hAnsi="Times New Roman" w:cs="Times New Roman"/>
          <w:sz w:val="24"/>
          <w:szCs w:val="24"/>
        </w:rPr>
        <w:fldChar w:fldCharType="separate"/>
      </w:r>
      <w:r w:rsidR="000D2E1A" w:rsidRPr="000D2E1A">
        <w:rPr>
          <w:rFonts w:ascii="Times New Roman" w:hAnsi="Times New Roman" w:cs="Times New Roman"/>
          <w:noProof/>
          <w:sz w:val="24"/>
          <w:szCs w:val="24"/>
        </w:rPr>
        <w:t>(Rembold et al. 1974; Kucharski et al. 2008; Mutti et al. 2011; Roth et al. 2019; Slater et al. 2020)</w:t>
      </w:r>
      <w:r w:rsidR="003328B1">
        <w:rPr>
          <w:rFonts w:ascii="Times New Roman" w:hAnsi="Times New Roman" w:cs="Times New Roman"/>
          <w:sz w:val="24"/>
          <w:szCs w:val="24"/>
        </w:rPr>
        <w:fldChar w:fldCharType="end"/>
      </w:r>
      <w:r w:rsidR="003328B1">
        <w:rPr>
          <w:rFonts w:ascii="Times New Roman" w:hAnsi="Times New Roman" w:cs="Times New Roman"/>
          <w:sz w:val="24"/>
          <w:szCs w:val="24"/>
        </w:rPr>
        <w:t xml:space="preserve">. </w:t>
      </w:r>
      <w:r w:rsidR="007526E4">
        <w:rPr>
          <w:rFonts w:ascii="Times New Roman" w:hAnsi="Times New Roman" w:cs="Times New Roman"/>
          <w:sz w:val="24"/>
          <w:szCs w:val="24"/>
        </w:rPr>
        <w:t>D</w:t>
      </w:r>
      <w:r w:rsidR="00EE5A20">
        <w:rPr>
          <w:rFonts w:ascii="Times New Roman" w:hAnsi="Times New Roman" w:cs="Times New Roman"/>
          <w:sz w:val="24"/>
          <w:szCs w:val="24"/>
        </w:rPr>
        <w:t>espite th</w:t>
      </w:r>
      <w:r w:rsidR="00D70FFB">
        <w:rPr>
          <w:rFonts w:ascii="Times New Roman" w:hAnsi="Times New Roman" w:cs="Times New Roman"/>
          <w:sz w:val="24"/>
          <w:szCs w:val="24"/>
        </w:rPr>
        <w:t>is</w:t>
      </w:r>
      <w:r w:rsidR="00EE5A20">
        <w:rPr>
          <w:rFonts w:ascii="Times New Roman" w:hAnsi="Times New Roman" w:cs="Times New Roman"/>
          <w:sz w:val="24"/>
          <w:szCs w:val="24"/>
        </w:rPr>
        <w:t xml:space="preserve"> work </w:t>
      </w:r>
      <w:r w:rsidR="001257A7">
        <w:rPr>
          <w:rFonts w:ascii="Times New Roman" w:hAnsi="Times New Roman" w:cs="Times New Roman"/>
          <w:sz w:val="24"/>
          <w:szCs w:val="24"/>
        </w:rPr>
        <w:t>on</w:t>
      </w:r>
      <w:r w:rsidR="00EE5A20">
        <w:rPr>
          <w:rFonts w:ascii="Times New Roman" w:hAnsi="Times New Roman" w:cs="Times New Roman"/>
          <w:sz w:val="24"/>
          <w:szCs w:val="24"/>
        </w:rPr>
        <w:t xml:space="preserve"> honey bee queen/worker development as a model for disentangling environmental and genetic determinants of phenotype, </w:t>
      </w:r>
      <w:r w:rsidR="007D02DF">
        <w:rPr>
          <w:rFonts w:ascii="Times New Roman" w:hAnsi="Times New Roman" w:cs="Times New Roman"/>
          <w:sz w:val="24"/>
          <w:szCs w:val="24"/>
        </w:rPr>
        <w:t>comparatively</w:t>
      </w:r>
      <w:r w:rsidR="000F0010">
        <w:rPr>
          <w:rFonts w:ascii="Times New Roman" w:hAnsi="Times New Roman" w:cs="Times New Roman"/>
          <w:sz w:val="24"/>
          <w:szCs w:val="24"/>
        </w:rPr>
        <w:t xml:space="preserve"> little </w:t>
      </w:r>
      <w:r w:rsidR="007D02DF">
        <w:rPr>
          <w:rFonts w:ascii="Times New Roman" w:hAnsi="Times New Roman" w:cs="Times New Roman"/>
          <w:sz w:val="24"/>
          <w:szCs w:val="24"/>
        </w:rPr>
        <w:t xml:space="preserve">is known </w:t>
      </w:r>
      <w:r w:rsidR="000F0010">
        <w:rPr>
          <w:rFonts w:ascii="Times New Roman" w:hAnsi="Times New Roman" w:cs="Times New Roman"/>
          <w:sz w:val="24"/>
          <w:szCs w:val="24"/>
        </w:rPr>
        <w:t>about the effects of developmental nutrition on adult phenotype within the worker caste.</w:t>
      </w:r>
      <w:r w:rsidR="00C66DA1">
        <w:rPr>
          <w:rFonts w:ascii="Times New Roman" w:hAnsi="Times New Roman" w:cs="Times New Roman"/>
          <w:sz w:val="24"/>
          <w:szCs w:val="24"/>
        </w:rPr>
        <w:t xml:space="preserve"> </w:t>
      </w:r>
      <w:r w:rsidR="007D02DF">
        <w:rPr>
          <w:rFonts w:ascii="Times New Roman" w:hAnsi="Times New Roman" w:cs="Times New Roman"/>
          <w:sz w:val="24"/>
          <w:szCs w:val="24"/>
        </w:rPr>
        <w:t>It is clear, however, that a</w:t>
      </w:r>
      <w:r w:rsidR="007526E4">
        <w:rPr>
          <w:rFonts w:ascii="Times New Roman" w:hAnsi="Times New Roman" w:cs="Times New Roman"/>
          <w:sz w:val="24"/>
          <w:szCs w:val="24"/>
        </w:rPr>
        <w:t xml:space="preserve"> worker’s developmental environment can have important lifelong effects, including </w:t>
      </w:r>
      <w:r w:rsidR="007D02DF">
        <w:rPr>
          <w:rFonts w:ascii="Times New Roman" w:hAnsi="Times New Roman" w:cs="Times New Roman"/>
          <w:sz w:val="24"/>
          <w:szCs w:val="24"/>
        </w:rPr>
        <w:t xml:space="preserve">effects on </w:t>
      </w:r>
      <w:r w:rsidR="007526E4">
        <w:rPr>
          <w:rFonts w:ascii="Times New Roman" w:hAnsi="Times New Roman" w:cs="Times New Roman"/>
          <w:sz w:val="24"/>
          <w:szCs w:val="24"/>
        </w:rPr>
        <w:t xml:space="preserve">their ability to forage and recruit foragers </w:t>
      </w:r>
      <w:r w:rsidR="007526E4">
        <w:rPr>
          <w:rFonts w:ascii="Times New Roman" w:hAnsi="Times New Roman" w:cs="Times New Roman"/>
          <w:sz w:val="24"/>
          <w:szCs w:val="24"/>
        </w:rPr>
        <w:fldChar w:fldCharType="begin" w:fldLock="1"/>
      </w:r>
      <w:r w:rsidR="007526E4">
        <w:rPr>
          <w:rFonts w:ascii="Times New Roman" w:hAnsi="Times New Roman" w:cs="Times New Roman"/>
          <w:sz w:val="24"/>
          <w:szCs w:val="24"/>
        </w:rPr>
        <w:instrText>ADDIN CSL_CITATION {"citationItems":[{"id":"ITEM-1","itemData":{"DOI":"10.1371/journal.pone.0121731","ISSN":"19326203","abstract":"The negative effects on adult behavior of juvenile undernourishment are well documented in vertebrates, but relatively poorly understood in invertebrates. We examined the effects of larval nutritional stress on the foraging and recruitment behavior of an economically important model invertebrate, the honey bee (Apis mellifera). Pollen, which supplies essential nutrients to developing workers, can become limited in colonies because of seasonal dearths, loss of foraging habitat, or intensive management. However, the functional consequences of being reared by pollen-stressed nestmates remain unclear, despite growing concern that poor nutrition interacts with other stressors to exacerbate colony decline. We manipulated nurse bees' access to pollen and then assessed differences in weight, longevity, foraging activity, and waggle-dance behavior of the workers that they reared (who were co-fostered as adults). Pollen stress during larval development had far-reaching physical and behavioral effects on adult workers. Workers reared in pollen-stressed colonies were lighter and shorter lived than nestmates reared with adequate access to pollen. Proportionally fewer stressed workers were observed foraging and those who did forage started foraging sooner, foraged for fewer days, and were more likely to die after only a single day of foraging. Pollen-stressed workers were also less likely to waggle dance than their unstressed counterparts and, if they danced, the information they conveyed about the location of food was less precise. These performance deficits may escalate if long-term pollen limitation prevents stressed foragers from providing sufficiently for developing workers. Furthermore, the effects of brief pollen shortages reported here mirror the effects of other environmental stressors that limit worker access to nutrients, suggesting the likelihood of their synergistic interaction. Honey bees often experience the level of stress that we created, thus our findings underscore the importance of adequate nutrition for supporting worker performance and their potential contribution to colony productivity and quality pollination services.","author":[{"dropping-particle":"","family":"Scofield","given":"Hailey N.","non-dropping-particle":"","parse-names":false,"suffix":""},{"dropping-particle":"","family":"Mattila","given":"Heather R.","non-dropping-particle":"","parse-names":false,"suffix":""}],"container-title":"PLoS ONE","id":"ITEM-1","issued":{"date-parts":[["2015"]]},"title":"Honey bee workers that are pollen stressed as larvae become poor foragers and waggle dancers as adults","type":"article-journal"},"uris":["http://www.mendeley.com/documents/?uuid=c2eaa0c4-6933-47de-a165-38fc0f0aea24"]}],"mendeley":{"formattedCitation":"(Scofield and Mattila 2015)","plainTextFormattedCitation":"(Scofield and Mattila 2015)","previouslyFormattedCitation":"(Scofield and Mattila 2015)"},"properties":{"noteIndex":0},"schema":"https://github.com/citation-style-language/schema/raw/master/csl-citation.json"}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(Scofield and Mattila 2015)</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their aggressiveness </w:t>
      </w:r>
      <w:r w:rsidR="007526E4">
        <w:rPr>
          <w:rFonts w:ascii="Times New Roman" w:hAnsi="Times New Roman" w:cs="Times New Roman"/>
          <w:sz w:val="24"/>
          <w:szCs w:val="24"/>
        </w:rPr>
        <w:fldChar w:fldCharType="begin" w:fldLock="1"/>
      </w:r>
      <w:r w:rsidR="007526E4">
        <w:rPr>
          <w:rFonts w:ascii="Times New Roman" w:hAnsi="Times New Roman" w:cs="Times New Roman"/>
          <w:sz w:val="24"/>
          <w:szCs w:val="24"/>
        </w:rPr>
        <w:instrText>ADDIN CSL_CITATION {"citationItems":[{"id":"ITEM-1","itemData":{"DOI":"10.1038/srep15572","ISSN":"20452322","abstract":"Early-life social experiences cause lasting changes in behavior and health for a variety of animals including humans, but it is not well understood how social information \"gets under the skin\" resulting in these effects. Adult honey bees (Apis mellifera) exhibit socially coordinated collective nest defense, providing a model for social modulation of aggressive behavior. Here we report for the first time that a honey bee's early-life social environment has lasting effects on individual aggression: bees that experienced high-aggression environments during pre-adult stages showed increased aggression when they reached adulthood relative to siblings that experienced low-aggression environments, even though all bees were kept in a common environment during adulthood. Unlike other animals including humans however, high-aggression honey bees were more, rather than less, resilient to immune challenge, assessed as neonicotinoid pesticide susceptibility. Moreover, aggression was negatively correlated with ectoparasitic mite presence. In honey bees, early-life social experience has broad effects, but increased aggression is decoupled from negative health outcomes. Because honey bees and humans share aspects of their physiological response to aggressive social encounters, our findings represent a step towards identifying ways to improve individual resiliency. Pre-adult social experience may be crucial to the health of the ecologically threatened honey bee.","author":[{"dropping-particle":"","family":"Rittschof","given":"Clare C.","non-dropping-particle":"","parse-names":false,"suffix":""},{"dropping-particle":"","family":"Coombs","given":"Chelsey B.","non-dropping-particle":"","parse-names":false,"suffix":""},{"dropping-particle":"","family":"Frazier","given":"Maryann","non-dropping-particle":"","parse-names":false,"suffix":""},{"dropping-particle":"","family":"Grozinger","given":"Christina M.","non-dropping-particle":"","parse-names":false,"suffix":""},{"dropping-particle":"","family":"Robinson","given":"Gene E.","non-dropping-particle":"","parse-names":false,"suffix":""}],"container-title":"Scientific Reports","id":"ITEM-1","issued":{"date-parts":[["2015"]]},"title":"Early-life experience affects honey bee aggression and resilience to immune challenge","type":"article-journal"},"uris":["http://www.mendeley.com/documents/?uuid=af330981-a3d2-46b7-9576-6e3ab1e13c2e"]}],"mendeley":{"formattedCitation":"(Rittschof et al. 2015)","plainTextFormattedCitation":"(Rittschof et al. 2015)","previouslyFormattedCitation":"(Rittschof et al. 2015)"},"properties":{"noteIndex":0},"schema":"https://github.com/citation-style-language/schema/raw/master/csl-citation.json"}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(Rittschof et al. 2015)</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and their cooperativeness </w:t>
      </w:r>
      <w:r w:rsidR="007526E4">
        <w:rPr>
          <w:rFonts w:ascii="Times New Roman" w:hAnsi="Times New Roman" w:cs="Times New Roman"/>
          <w:sz w:val="24"/>
          <w:szCs w:val="24"/>
        </w:rPr>
        <w:fldChar w:fldCharType="begin" w:fldLock="1"/>
      </w:r>
      <w:r w:rsidR="002259E5">
        <w:rPr>
          <w:rFonts w:ascii="Times New Roman" w:hAnsi="Times New Roman" w:cs="Times New Roman"/>
          <w:sz w:val="24"/>
          <w:szCs w:val="24"/>
        </w:rPr>
        <w:instrText>ADDIN CSL_CITATION {"citationItems":[{"id":"ITEM-1","itemData":{"DOI":"10.1111/1365-2435.13222","ISSN":"13652435","abstract":"© 2018 The Authors. Functional Ecology © 2018 British Ecological Society Animal nutritional state can profoundly affect behaviour, including an individual's tendency to cooperate with others. We investigated how nutritional restriction at different life stages affects cooperative behaviour in a highly social species, Apis mellifera honeybees. We found that nutritional restriction affects a worker's queen pheromone response, a behavioural indicator of investment in group vs. individual reproduction. Nutritional restriction at the larval stage led to reduced ovary size and increased queen pheromone response, whereas nutritional restriction at the adult stage led to reduced lipid stores and reduced queen pheromone response. We argue that these differences depend upon the extent of reproductive plasticity at these life stages and that individual worker honeybees may adjust their behavioural and physiological traits in response to nutritional stress to invest nutritional resources in either their own or their colony's reproduction. These results support the role of nutritional stress in the maintenance of cooperative behaviour, and we suggest that historical nutritional scarcity may be an important contributor to the evolution of extreme forms of cooperation. A plain language summary is available for this article.","author":[{"dropping-particle":"","family":"Walton","given":"A.","non-dropping-particle":"","parse-names":false,"suffix":""},{"dropping-particle":"","family":"Dolezal","given":"A.G.","non-dropping-particle":"","parse-names":false,"suffix":""},{"dropping-particle":"","family":"Bakken","given":"M.A.","non-dropping-particle":"","parse-names":false,"suffix":""},{"dropping-particle":"","family":"Toth","given":"A.L.","non-dropping-particle":"","parse-names":false,"suffix":""}],"container-title":"Functional Ecology","id":"ITEM-1","issued":{"date-parts":[["2018"]]},"title":"Hungry for the queen: Honeybee nutritional environment affects worker pheromone response in a life stage-dependent manner","type":"article-journal"},"uris":["http://www.mendeley.com/documents/?uuid=cfba913f-dbb2-3cdb-a7d0-644e2fa66cc2"]}],"mendeley":{"formattedCitation":"(Walton et al. 2018)","plainTextFormattedCitation":"(Walton et al. 2018)","previouslyFormattedCitation":"(Walton et al. 2018)"},"properties":{"noteIndex":0},"schema":"https://github.com/citation-style-language/schema/raw/master/csl-citation.json"}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(Walton et al. 2018)</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as adults.</w:t>
      </w:r>
      <w:r w:rsidR="00D124FD">
        <w:rPr>
          <w:rFonts w:ascii="Times New Roman" w:hAnsi="Times New Roman" w:cs="Times New Roman"/>
          <w:sz w:val="24"/>
          <w:szCs w:val="24"/>
        </w:rPr>
        <w:t xml:space="preserve"> </w:t>
      </w:r>
    </w:p>
    <w:p w14:paraId="1B95F00B" w14:textId="7C69B5C9" w:rsidR="004142EA" w:rsidRDefault="00D70FFB">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w:t>
      </w:r>
      <w:r w:rsidR="005354DE">
        <w:rPr>
          <w:rFonts w:ascii="Times New Roman" w:hAnsi="Times New Roman" w:cs="Times New Roman"/>
          <w:sz w:val="24"/>
          <w:szCs w:val="24"/>
        </w:rPr>
        <w:t xml:space="preserve">adult </w:t>
      </w:r>
      <w:r w:rsidR="00D124FD">
        <w:rPr>
          <w:rFonts w:ascii="Times New Roman" w:hAnsi="Times New Roman" w:cs="Times New Roman"/>
          <w:sz w:val="24"/>
          <w:szCs w:val="24"/>
        </w:rPr>
        <w:t xml:space="preserve">honey bee workers, </w:t>
      </w:r>
      <w:r w:rsidR="005354DE">
        <w:rPr>
          <w:rFonts w:ascii="Times New Roman" w:hAnsi="Times New Roman" w:cs="Times New Roman"/>
          <w:sz w:val="24"/>
          <w:szCs w:val="24"/>
        </w:rPr>
        <w:t xml:space="preserve">however, </w:t>
      </w:r>
      <w:r w:rsidR="008C2917">
        <w:rPr>
          <w:rFonts w:ascii="Times New Roman" w:hAnsi="Times New Roman" w:cs="Times New Roman"/>
          <w:sz w:val="24"/>
          <w:szCs w:val="24"/>
        </w:rPr>
        <w:t xml:space="preserve">many recent studies have focused on how </w:t>
      </w:r>
      <w:r w:rsidR="00D124FD">
        <w:rPr>
          <w:rFonts w:ascii="Times New Roman" w:hAnsi="Times New Roman" w:cs="Times New Roman"/>
          <w:sz w:val="24"/>
          <w:szCs w:val="24"/>
        </w:rPr>
        <w:t xml:space="preserve">nutrition </w:t>
      </w:r>
      <w:r w:rsidR="008C2917">
        <w:rPr>
          <w:rFonts w:ascii="Times New Roman" w:hAnsi="Times New Roman" w:cs="Times New Roman"/>
          <w:sz w:val="24"/>
          <w:szCs w:val="24"/>
        </w:rPr>
        <w:t>or nutritional deprivation affects traits like immune response and resilience to pathogens.</w:t>
      </w:r>
      <w:r w:rsidR="00020B2D">
        <w:rPr>
          <w:rFonts w:ascii="Times New Roman" w:hAnsi="Times New Roman" w:cs="Times New Roman"/>
          <w:sz w:val="24"/>
          <w:szCs w:val="24"/>
        </w:rPr>
        <w:t xml:space="preserve"> Concerns </w:t>
      </w:r>
      <w:r w:rsidR="00020B2D">
        <w:rPr>
          <w:rFonts w:ascii="Times New Roman" w:hAnsi="Times New Roman" w:cs="Times New Roman"/>
          <w:sz w:val="24"/>
          <w:szCs w:val="24"/>
        </w:rPr>
        <w:lastRenderedPageBreak/>
        <w:t>about landscape simplification and reduced floral resources have led to hypotheses o</w:t>
      </w:r>
      <w:r>
        <w:rPr>
          <w:rFonts w:ascii="Times New Roman" w:hAnsi="Times New Roman" w:cs="Times New Roman"/>
          <w:sz w:val="24"/>
          <w:szCs w:val="24"/>
        </w:rPr>
        <w:t>f</w:t>
      </w:r>
      <w:r w:rsidR="00020B2D">
        <w:rPr>
          <w:rFonts w:ascii="Times New Roman" w:hAnsi="Times New Roman" w:cs="Times New Roman"/>
          <w:sz w:val="24"/>
          <w:szCs w:val="24"/>
        </w:rPr>
        <w:t xml:space="preserve"> how reduced nutrient availability synergizes with increasingly widespread pathogen pressure, leading to increased morbidity and mortality </w:t>
      </w:r>
      <w:r w:rsidR="00A4605B">
        <w:rPr>
          <w:rFonts w:ascii="Times New Roman" w:hAnsi="Times New Roman" w:cs="Times New Roman"/>
          <w:sz w:val="24"/>
          <w:szCs w:val="24"/>
        </w:rPr>
        <w:fldChar w:fldCharType="begin" w:fldLock="1"/>
      </w:r>
      <w:r w:rsidR="000553E1">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health","type":"article-journal"},"uris":["http://www.mendeley.com/documents/?uuid=c7b832f7-8e35-404b-89b8-423a002c45dd"]},{"id":"ITEM-2","itemData":{"DOI":"10.1038/srep40568","ISSN":"20452322","abstract":"Understanding how anthropogenic landscape alteration affects populations of ecologically- and economically-important insect pollinators has never been more pressing. In this context, the assessment of landscape quality typically relies on spatial distribution studies, but, whether habitat-restoration techniques actually improve the health of targeted pollinator populations remains obscure. This gap could be filled by a comprehensive understanding of how gradients of landscape quality influence pollinator physiology. We therefore used this approach for honey bees (Apis mellifera) to test whether landscape patterns can shape bee health. We focused on the pre-wintering period since abnormally high winter colony losses have often been observed. By exposing colonies to different landscapes, enriched in melliferous catch crops and surrounded by semi-natural habitats, we found that bee physiology (i.e. fat body mass and level of vitellogenin) was significantly improved by the presence of flowering catch crops. Catch crop presence was associated with a significant increase in pollen diet diversity. The influence of semi-natural habitats on bee health was even stronger. Vitellogenin level was in turn significantly linked to higher overwintering survival. Therefore, our experimental study, combining landscape ecology and bee physiology, offers an exciting proof-of-concept for directly identifying stressful or suitable landscapes and promoting efficient pollinator conservation.","author":[{"dropping-particle":"","family":"Alaux","given":"Cédric","non-dropping-particle":"","parse-names":false,"suffix":""},{"dropping-particle":"","family":"Allier","given":"Fabrice","non-dropping-particle":"","parse-names":false,"suffix":""},{"dropping-particle":"","family":"Decourtye","given":"Axel","non-dropping-particle":"","parse-names":false,"suffix":""},{"dropping-particle":"","family":"Odoux","given":"Jean François","non-dropping-particle":"","parse-names":false,"suffix":""},{"dropping-particle":"","family":"Tamic","given":"Thierry","non-dropping-particle":"","parse-names":false,"suffix":""},{"dropping-particle":"","family":"Chabirand","given":"Mélanie","non-dropping-particle":"","parse-names":false,"suffix":""},{"dropping-particle":"","family":"Delestra","given":"Estelle","non-dropping-particle":"","parse-names":false,"suffix":""},{"dropping-particle":"","family":"Decugis","given":"Florent","non-dropping-particle":"","parse-names":false,"suffix":""},{"dropping-particle":"","family":"Conte","given":"Yves","non-dropping-particle":"Le","parse-names":false,"suffix":""},{"dropping-particle":"","family":"Henry","given":"Mickaël","non-dropping-particle":"","parse-names":false,"suffix":""}],"container-title":"Scientific Reports","id":"ITEM-2","issued":{"date-parts":[["2017"]]},"title":"A â €'Landscape physiology' approach for assessing bee health highlights the benefits of floral landscape enrichment and semi-natural habitats","type":"article-journal"},"uris":["http://www.mendeley.com/documents/?uuid=a2063eff-41b8-453b-80ca-8a8db2c48b0a"]},{"id":"ITEM-3","itemData":{"DOI":"10.1016/j.biocon.2009.04.007","ISSN":"00063207","abstract":"In spite of the tremendous public interest in the recent large honeybee losses attributed to colony collapse disorder, there is still no definitive explanation for the phenomenon. With the hypothesis that nutritional stress due to habitat loss has played an important role in honeybee colony collapse, I analyze the land use data in United States to show that the colony loss suffered by each state is significantly predicted by the extent of its open land relative to its developed land area. I provide further support for this hypothesis by showing that states with the largest areas of open land have a significantly higher honey yield on a per colony basis. I discuss how increasing loss of foraging resources could be synergistically acting with emerging diseases to stress honeybee populations and the importance therefore for preserving natural areas that act as important pollinator habitats. © 2009 Elsevier Ltd. All rights reserved.","author":[{"dropping-particle":"","family":"Naug","given":"Dhruba","non-dropping-particle":"","parse-names":false,"suffix":""}],"container-title":"Biological Conservation","id":"ITEM-3","issued":{"date-parts":[["2009"]]},"title":"Nutritional stress due to habitat loss may explain recent honeybee colony collapses","type":"article-journal"},"uris":["http://www.mendeley.com/documents/?uuid=7a90f885-4f3b-4a22-b29f-d587dbdf5c7c"]},{"id":"ITEM-4","itemData":{"DOI":"10.1016/j.cois.2018.02.006","ISSN":"22145753","abstract":"Declines in honey bee health have been attributed to multiple interacting environmental stressors; among the most important are forage/nutrition deficits and parasites and pathogens. Recent studies suggest poor honey bee nutrition can exacerbate the negative impacts of infectious viral and fungal diseases, and conversely, that common honey bee parasites and pathogens can adversely affect bee nutritional physiology. This sets up the potential for harmful feedbacks between poor nutrition and infectious disease that may contribute to spiraling declines in bee health. We suggest that improving bees’ nutritional resilience should be a major goal in combating challenges to bee health; this approach can buffer bees from other environmental stressors such as pathogen infection.","author":[{"dropping-particle":"","family":"Dolezal","given":"Adam G.","non-dropping-particle":"","parse-names":false,"suffix":""},{"dropping-particle":"","family":"Toth","given":"Amy L.","non-dropping-particle":"","parse-names":false,"suffix":""}],"container-title":"Current Opinion in Insect Science","id":"ITEM-4","issued":{"date-parts":[["2018"]]},"title":"Feedbacks between nutrition and disease in honey bee health","type":"article"},"uris":["http://www.mendeley.com/documents/?uuid=4addd7f0-2846-4aa3-83ed-7f6f6b039830"]}],"mendeley":{"formattedCitation":"(Naug 2009; Alaux et al. 2017; Dolezal and Toth 2018; Dolezal et al. 2019a)","plainTextFormattedCitation":"(Naug 2009; Alaux et al. 2017; Dolezal and Toth 2018; Dolezal et al. 2019a)","previouslyFormattedCitation":"(Naug 2009; Alaux et al. 2017; Dolezal and Toth 2018; Dolezal et al. 2019a)"},"properties":{"noteIndex":0},"schema":"https://github.com/citation-style-language/schema/raw/master/csl-citation.json"}</w:instrText>
      </w:r>
      <w:r w:rsidR="00A4605B">
        <w:rPr>
          <w:rFonts w:ascii="Times New Roman" w:hAnsi="Times New Roman" w:cs="Times New Roman"/>
          <w:sz w:val="24"/>
          <w:szCs w:val="24"/>
        </w:rPr>
        <w:fldChar w:fldCharType="separate"/>
      </w:r>
      <w:r w:rsidR="00B92A9D" w:rsidRPr="00B92A9D">
        <w:rPr>
          <w:rFonts w:ascii="Times New Roman" w:hAnsi="Times New Roman" w:cs="Times New Roman"/>
          <w:noProof/>
          <w:sz w:val="24"/>
          <w:szCs w:val="24"/>
        </w:rPr>
        <w:t>(Naug 2009; Alaux et al. 2017; Dolezal and Toth 2018; Dolezal et al. 2019a)</w:t>
      </w:r>
      <w:r w:rsidR="00A4605B">
        <w:rPr>
          <w:rFonts w:ascii="Times New Roman" w:hAnsi="Times New Roman" w:cs="Times New Roman"/>
          <w:sz w:val="24"/>
          <w:szCs w:val="24"/>
        </w:rPr>
        <w:fldChar w:fldCharType="end"/>
      </w:r>
      <w:r w:rsidR="00590241">
        <w:rPr>
          <w:rFonts w:ascii="Times New Roman" w:hAnsi="Times New Roman" w:cs="Times New Roman"/>
          <w:sz w:val="24"/>
          <w:szCs w:val="24"/>
        </w:rPr>
        <w:t>.</w:t>
      </w:r>
      <w:r w:rsidR="00A46F4B">
        <w:rPr>
          <w:rFonts w:ascii="Times New Roman" w:hAnsi="Times New Roman" w:cs="Times New Roman"/>
          <w:sz w:val="24"/>
          <w:szCs w:val="24"/>
        </w:rPr>
        <w:t xml:space="preserve"> </w:t>
      </w:r>
      <w:r w:rsidR="002259E5">
        <w:rPr>
          <w:rFonts w:ascii="Times New Roman" w:hAnsi="Times New Roman" w:cs="Times New Roman"/>
          <w:sz w:val="24"/>
          <w:szCs w:val="24"/>
        </w:rPr>
        <w:t>An improved</w:t>
      </w:r>
      <w:r w:rsidR="00A46F4B">
        <w:rPr>
          <w:rFonts w:ascii="Times New Roman" w:hAnsi="Times New Roman" w:cs="Times New Roman"/>
          <w:sz w:val="24"/>
          <w:szCs w:val="24"/>
        </w:rPr>
        <w:t xml:space="preserve"> adult</w:t>
      </w:r>
      <w:r w:rsidR="002259E5">
        <w:rPr>
          <w:rFonts w:ascii="Times New Roman" w:hAnsi="Times New Roman" w:cs="Times New Roman"/>
          <w:sz w:val="24"/>
          <w:szCs w:val="24"/>
        </w:rPr>
        <w:t xml:space="preserve"> diet c</w:t>
      </w:r>
      <w:r w:rsidR="00A46F4B">
        <w:rPr>
          <w:rFonts w:ascii="Times New Roman" w:hAnsi="Times New Roman" w:cs="Times New Roman"/>
          <w:sz w:val="24"/>
          <w:szCs w:val="24"/>
        </w:rPr>
        <w:t>ould</w:t>
      </w:r>
      <w:r w:rsidR="002259E5">
        <w:rPr>
          <w:rFonts w:ascii="Times New Roman" w:hAnsi="Times New Roman" w:cs="Times New Roman"/>
          <w:sz w:val="24"/>
          <w:szCs w:val="24"/>
        </w:rPr>
        <w:t xml:space="preserve"> mitigate these effects by maintaining immunocompetence </w:t>
      </w:r>
      <w:r w:rsidR="002259E5">
        <w:rPr>
          <w:rFonts w:ascii="Times New Roman" w:hAnsi="Times New Roman" w:cs="Times New Roman"/>
          <w:sz w:val="24"/>
          <w:szCs w:val="24"/>
        </w:rPr>
        <w:fldChar w:fldCharType="begin" w:fldLock="1"/>
      </w:r>
      <w:r w:rsidR="00A85CA7">
        <w:rPr>
          <w:rFonts w:ascii="Times New Roman" w:hAnsi="Times New Roman" w:cs="Times New Roman"/>
          <w:sz w:val="24"/>
          <w:szCs w:val="24"/>
        </w:rPr>
        <w:instrText>ADDIN CSL_CITATION {"citationItems":[{"id":"ITEM-1","itemData":{"DOI":"10.1098/rsbl.2009.0986","ISSN":"1744957X","PMID":"20089536","abstract":"The maintenance of the immune system can be costly, and a lack of dietary protein can increase the susceptibility of organisms to disease. However, few studies have investigated the relationship between protein nutrition and immunity in insects. Here, we tested in honeybees (Apis mellifera) whether dietary protein quantity (monofloral pollen) and diet diversity (polyfloral pollen) can shape baseline immunocompetence (IC) by measuring parameters of individual immunity (haemocyte concentration, fat body content and phenoloxidase activity) and glucose oxidase (GOX) activity, which enables bees to sterilize colony and brood food, as a parameter of social immunity. Protein feeding modified both individual and social IC but increases in dietary protein quantity did not enhance IC. However, diet diversity increased IC levels. In particular, polyfloral diets induced higher GOX activity compared with monofloral diets, including protein-richer diets. These results suggest a link between protein nutrition and immunity in honeybees and underscore the critical role of resource availability on pollinator health. © 2010 The Royal Society.","author":[{"dropping-particle":"","family":"Alaux","given":"Cédric","non-dropping-particle":"","parse-names":false,"suffix":""},{"dropping-particle":"","family":"Ducloz","given":"François","non-dropping-particle":"","parse-names":false,"suffix":""},{"dropping-particle":"","family":"Crauser","given":"Didier","non-dropping-particle":"","parse-names":false,"suffix":""},{"dropping-particle":"","family":"Conte","given":"Yves","non-dropping-particle":"Le","parse-names":false,"suffix":""}],"container-title":"Biology Letters","id":"ITEM-1","issued":{"date-parts":[["2010"]]},"title":"Diet effects on honeybee immunocompetence","type":"article-journal"},"uris":["http://www.mendeley.com/documents/?uuid=c9196696-733e-4fa3-940b-1aa502401521"]}],"mendeley":{"formattedCitation":"(Alaux et al. 2010)","plainTextFormattedCitation":"(Alaux et al. 2010)","previouslyFormattedCitation":"(Alaux et al. 2010)"},"properties":{"noteIndex":0},"schema":"https://github.com/citation-style-language/schema/raw/master/csl-citation.json"}</w:instrText>
      </w:r>
      <w:r w:rsidR="002259E5">
        <w:rPr>
          <w:rFonts w:ascii="Times New Roman" w:hAnsi="Times New Roman" w:cs="Times New Roman"/>
          <w:sz w:val="24"/>
          <w:szCs w:val="24"/>
        </w:rPr>
        <w:fldChar w:fldCharType="separate"/>
      </w:r>
      <w:r w:rsidR="002259E5" w:rsidRPr="002259E5">
        <w:rPr>
          <w:rFonts w:ascii="Times New Roman" w:hAnsi="Times New Roman" w:cs="Times New Roman"/>
          <w:noProof/>
          <w:sz w:val="24"/>
          <w:szCs w:val="24"/>
        </w:rPr>
        <w:t>(Alaux et al. 2010)</w:t>
      </w:r>
      <w:r w:rsidR="002259E5">
        <w:rPr>
          <w:rFonts w:ascii="Times New Roman" w:hAnsi="Times New Roman" w:cs="Times New Roman"/>
          <w:sz w:val="24"/>
          <w:szCs w:val="24"/>
        </w:rPr>
        <w:fldChar w:fldCharType="end"/>
      </w:r>
      <w:r w:rsidR="002259E5">
        <w:rPr>
          <w:rFonts w:ascii="Times New Roman" w:hAnsi="Times New Roman" w:cs="Times New Roman"/>
          <w:sz w:val="24"/>
          <w:szCs w:val="24"/>
        </w:rPr>
        <w:t xml:space="preserve">. </w:t>
      </w:r>
      <w:r w:rsidR="00A46F4B">
        <w:rPr>
          <w:rFonts w:ascii="Times New Roman" w:hAnsi="Times New Roman" w:cs="Times New Roman"/>
          <w:sz w:val="24"/>
          <w:szCs w:val="24"/>
        </w:rPr>
        <w:t>For example,</w:t>
      </w:r>
      <w:r w:rsidR="00A85CA7">
        <w:rPr>
          <w:rFonts w:ascii="Times New Roman" w:hAnsi="Times New Roman" w:cs="Times New Roman"/>
          <w:sz w:val="24"/>
          <w:szCs w:val="24"/>
        </w:rPr>
        <w:t xml:space="preserve"> the detrimental effects of</w:t>
      </w:r>
      <w:r w:rsidR="002259E5">
        <w:rPr>
          <w:rFonts w:ascii="Times New Roman" w:hAnsi="Times New Roman" w:cs="Times New Roman"/>
          <w:sz w:val="24"/>
          <w:szCs w:val="24"/>
        </w:rPr>
        <w:t xml:space="preserve"> the microsporidian </w:t>
      </w:r>
      <w:r w:rsidR="00DA4262">
        <w:rPr>
          <w:rFonts w:ascii="Times New Roman" w:hAnsi="Times New Roman" w:cs="Times New Roman"/>
          <w:sz w:val="24"/>
          <w:szCs w:val="24"/>
        </w:rPr>
        <w:t xml:space="preserve">gut parasite </w:t>
      </w:r>
      <w:r w:rsidR="002259E5">
        <w:rPr>
          <w:rFonts w:ascii="Times New Roman" w:hAnsi="Times New Roman" w:cs="Times New Roman"/>
          <w:i/>
          <w:sz w:val="24"/>
          <w:szCs w:val="24"/>
        </w:rPr>
        <w:t xml:space="preserve">Nosema </w:t>
      </w:r>
      <w:proofErr w:type="spellStart"/>
      <w:r w:rsidR="002259E5">
        <w:rPr>
          <w:rFonts w:ascii="Times New Roman" w:hAnsi="Times New Roman" w:cs="Times New Roman"/>
          <w:i/>
          <w:sz w:val="24"/>
          <w:szCs w:val="24"/>
        </w:rPr>
        <w:t>ceranae</w:t>
      </w:r>
      <w:proofErr w:type="spellEnd"/>
      <w:r w:rsidR="002259E5">
        <w:rPr>
          <w:rFonts w:ascii="Times New Roman" w:hAnsi="Times New Roman" w:cs="Times New Roman"/>
          <w:sz w:val="24"/>
          <w:szCs w:val="24"/>
        </w:rPr>
        <w:t xml:space="preserve"> </w:t>
      </w:r>
      <w:r w:rsidR="00A85CA7">
        <w:rPr>
          <w:rFonts w:ascii="Times New Roman" w:hAnsi="Times New Roman" w:cs="Times New Roman"/>
          <w:sz w:val="24"/>
          <w:szCs w:val="24"/>
        </w:rPr>
        <w:t xml:space="preserve">can be offset by pollen quantity </w:t>
      </w:r>
      <w:r w:rsidR="00A85CA7">
        <w:rPr>
          <w:rFonts w:ascii="Times New Roman" w:hAnsi="Times New Roman" w:cs="Times New Roman"/>
          <w:sz w:val="24"/>
          <w:szCs w:val="24"/>
        </w:rPr>
        <w:fldChar w:fldCharType="begin" w:fldLock="1"/>
      </w:r>
      <w:r w:rsidR="00A85CA7">
        <w:rPr>
          <w:rFonts w:ascii="Times New Roman" w:hAnsi="Times New Roman" w:cs="Times New Roman"/>
          <w:sz w:val="24"/>
          <w:szCs w:val="24"/>
        </w:rPr>
        <w:instrText>ADDIN CSL_CITATION {"citationItems":[{"id":"ITEM-1","itemData":{"DOI":"10.1016/j.jinsphys.2016.01.004","ISSN":"00221910","abstract":"Multiple stressors are currently threatening honey bee health, including pests and pathogens. Among honey bee pathogens, Nosema ceranae is a microsporidian found parasitizing the western honey bee (Apis mellifera) relatively recently. Honey bee colonies are fed pollen or protein substitute during pollen dearth to boost colony growth and immunity against pests and pathogens. Here we hypothesize that N. ceranae intensity and prevalence will be low in bees receiving high pollen diets, and that honey bees on high pollen diets will have higher survival and/or increased longevity. To test this hypothesis we examined the effects of different quantities of pollen on (a) the intensity and prevalence of N. ceranae and (b) longevity and nutritional physiology of bees inoculated with N. ceranae. Significantly higher spore intensities were observed in treatments that received higher pollen quantities (1:0 and 1:1 pollen:cellulose) when compared to treatments that received relatively lower pollen quantities. There were no significant differences in N. ceranae prevalence among different pollen diet treatments. Interestingly, the bees in higher pollen quantity treatments also had significantly higher survival despite higher intensities of N. ceranae. Significantly higher hypopharyngeal gland protein was observed in the control (no Nosema infection, and receiving a diet of 1:0 pollen:cellulose), followed by 1:0 pollen:cellulose treatment that was inoculated with N. ceranae. Here we demonstrate that diet with higher pollen quantity increases N. ceranae intensity, but also enhances the survival or longevity of honey bees. The information from this study could potentially help beekeepers formulate appropriate protein feeding regimens for their colonies to mitigate N. ceranae problems.","author":[{"dropping-particle":"","family":"Jack","given":"Cameron J.","non-dropping-particle":"","parse-names":false,"suffix":""},{"dropping-particle":"","family":"Uppala","given":"Sai Sree","non-dropping-particle":"","parse-names":false,"suffix":""},{"dropping-particle":"","family":"Lucas","given":"Hannah M.","non-dropping-particle":"","parse-names":false,"suffix":""},{"dropping-particle":"","family":"Sagili","given":"Ramesh R.","non-dropping-particle":"","parse-names":false,"suffix":""}],"container-title":"Journal of Insect Physiology","id":"ITEM-1","issued":{"date-parts":[["2016","4","1"]]},"page":"12-19","publisher":"Elsevier Ltd","title":"Effects of pollen dilution on infection of Nosema ceranae in honey bees","type":"article-journal","volume":"87"},"uris":["http://www.mendeley.com/documents/?uuid=9fd89a26-4a6b-3b72-b456-95a5ce923095"]}],"mendeley":{"formattedCitation":"(Jack et al. 2016)","plainTextFormattedCitation":"(Jack et al. 2016)","previouslyFormattedCitation":"(Jack et al. 2016)"},"properties":{"noteIndex":0},"schema":"https://github.com/citation-style-language/schema/raw/master/csl-citation.json"}</w:instrText>
      </w:r>
      <w:r w:rsidR="00A85CA7">
        <w:rPr>
          <w:rFonts w:ascii="Times New Roman" w:hAnsi="Times New Roman" w:cs="Times New Roman"/>
          <w:sz w:val="24"/>
          <w:szCs w:val="24"/>
        </w:rPr>
        <w:fldChar w:fldCharType="separate"/>
      </w:r>
      <w:r w:rsidR="00A85CA7" w:rsidRPr="00A85CA7">
        <w:rPr>
          <w:rFonts w:ascii="Times New Roman" w:hAnsi="Times New Roman" w:cs="Times New Roman"/>
          <w:noProof/>
          <w:sz w:val="24"/>
          <w:szCs w:val="24"/>
        </w:rPr>
        <w:t>(Jack et al. 2016)</w:t>
      </w:r>
      <w:r w:rsidR="00A85CA7">
        <w:rPr>
          <w:rFonts w:ascii="Times New Roman" w:hAnsi="Times New Roman" w:cs="Times New Roman"/>
          <w:sz w:val="24"/>
          <w:szCs w:val="24"/>
        </w:rPr>
        <w:fldChar w:fldCharType="end"/>
      </w:r>
      <w:r w:rsidR="00A85CA7">
        <w:rPr>
          <w:rFonts w:ascii="Times New Roman" w:hAnsi="Times New Roman" w:cs="Times New Roman"/>
          <w:sz w:val="24"/>
          <w:szCs w:val="24"/>
        </w:rPr>
        <w:t xml:space="preserve">, quality, and diversity </w:t>
      </w:r>
      <w:r w:rsidR="00A85CA7">
        <w:rPr>
          <w:rFonts w:ascii="Times New Roman" w:hAnsi="Times New Roman" w:cs="Times New Roman"/>
          <w:sz w:val="24"/>
          <w:szCs w:val="24"/>
        </w:rPr>
        <w:fldChar w:fldCharType="begin" w:fldLock="1"/>
      </w:r>
      <w:r w:rsidR="00892B2E">
        <w:rPr>
          <w:rFonts w:ascii="Times New Roman" w:hAnsi="Times New Roman" w:cs="Times New Roman"/>
          <w:sz w:val="24"/>
          <w:szCs w:val="24"/>
        </w:rPr>
        <w:instrText>ADDIN CSL_CITATION {"citationItems":[{"id":"ITEM-1","itemData":{"DOI":"10.1371/journal.pone.0072016","ISSN":"1932-6203","abstract":"Honey bee colonies are highly dependent upon the availability of floral resources from which they get the nutrients (notably pollen) necessary to their development and survival. However, foraging areas are currently affected by the intensification of agriculture and landscape alteration. Bees are therefore confronted to disparities in time and space of floral resource abundance, type and diversity, which might provide inadequate nutrition and endanger colonies. The beneficial influence of pollen availability on bee health is well-established but whether quality and diversity of pollen diets can modify bee health remains largely unknown. We therefore tested the influence of pollen diet quality (different monofloral pollens) and diversity (polyfloral pollen diet) on the physiology of young nurse bees, which have a distinct nutritional physiology (e.g. hypopharyngeal gland development and vitellogenin level), and on the tolerance to the microsporidian parasite Nosema ceranae by measuring bee survival and the activity of different enzymes potentially involved in bee health and defense response (glutathione-S-transferase (detoxification), phenoloxidase (immunity) and alkaline phosphatase (metabolism)). We found that both nurse bee physiology and the tolerance to the parasite were affected by pollen quality. Pollen diet diversity had no effect on the nurse bee physiology and the survival of healthy bees. However, when parasitized, bees fed with the polyfloral blend lived longer than bees fed with monofloral pollens, excepted for the protein-richest monofloral pollen. Furthermore, the survival was positively correlated to alkaline phosphatase activity in healthy bees and to phenoloxydase activities in infected bees. Our results support the idea that both the quality and diversity (in a specific context) of pollen can shape bee physiology and might help to better understand the influence of agriculture and land-use intensification on bee nutrition and health. © 2013 Di Pasquale et al.","author":[{"dropping-particle":"","family":"Pasquale","given":"Garance","non-dropping-particle":"Di","parse-names":false,"suffix":""},{"dropping-particle":"","family":"Salignon","given":"Marion","non-dropping-particle":"","parse-names":false,"suffix":""},{"dropping-particle":"","family":"Conte","given":"Yves","non-dropping-particle":"Le","parse-names":false,"suffix":""},{"dropping-particle":"","family":"Belzunces","given":"Luc P.","non-dropping-particle":"","parse-names":false,"suffix":""},{"dropping-particle":"","family":"Decourtye","given":"Axel","non-dropping-particle":"","parse-names":false,"suffix":""},{"dropping-particle":"","family":"Kretzschmar","given":"André","non-dropping-particle":"","parse-names":false,"suffix":""},{"dropping-particle":"","family":"Suchail","given":"Séverine","non-dropping-particle":"","parse-names":false,"suffix":""},{"dropping-particle":"","family":"Brunet","given":"Jean-Luc","non-dropping-particle":"","parse-names":false,"suffix":""},{"dropping-particle":"","family":"Alaux","given":"Cédric","non-dropping-particle":"","parse-names":false,"suffix":""}],"container-title":"PLoS ONE","editor":[{"dropping-particle":"","family":"Zeil","given":"Jochen","non-dropping-particle":"","parse-names":false,"suffix":""}],"id":"ITEM-1","issue":"8","issued":{"date-parts":[["2013","8","5"]]},"page":"e72016","publisher":"Public Library of Science","title":"Influence of Pollen Nutrition on Honey Bee Health: Do Pollen Quality and Diversity Matter?","type":"article-journal","volume":"8"},"uris":["http://www.mendeley.com/documents/?uuid=2e9312eb-f422-39e8-8d6f-cba78f83c230"]}],"mendeley":{"formattedCitation":"(Di Pasquale et al. 2013)","plainTextFormattedCitation":"(Di Pasquale et al. 2013)","previouslyFormattedCitation":"(Di Pasquale et al. 2013)"},"properties":{"noteIndex":0},"schema":"https://github.com/citation-style-language/schema/raw/master/csl-citation.json"}</w:instrText>
      </w:r>
      <w:r w:rsidR="00A85CA7">
        <w:rPr>
          <w:rFonts w:ascii="Times New Roman" w:hAnsi="Times New Roman" w:cs="Times New Roman"/>
          <w:sz w:val="24"/>
          <w:szCs w:val="24"/>
        </w:rPr>
        <w:fldChar w:fldCharType="separate"/>
      </w:r>
      <w:r w:rsidR="00A85CA7" w:rsidRPr="00A85CA7">
        <w:rPr>
          <w:rFonts w:ascii="Times New Roman" w:hAnsi="Times New Roman" w:cs="Times New Roman"/>
          <w:noProof/>
          <w:sz w:val="24"/>
          <w:szCs w:val="24"/>
        </w:rPr>
        <w:t>(Di Pasquale et al. 2013)</w:t>
      </w:r>
      <w:r w:rsidR="00A85CA7">
        <w:rPr>
          <w:rFonts w:ascii="Times New Roman" w:hAnsi="Times New Roman" w:cs="Times New Roman"/>
          <w:sz w:val="24"/>
          <w:szCs w:val="24"/>
        </w:rPr>
        <w:fldChar w:fldCharType="end"/>
      </w:r>
      <w:r w:rsidR="00A85CA7">
        <w:rPr>
          <w:rFonts w:ascii="Times New Roman" w:hAnsi="Times New Roman" w:cs="Times New Roman"/>
          <w:sz w:val="24"/>
          <w:szCs w:val="24"/>
        </w:rPr>
        <w:t>.</w:t>
      </w:r>
      <w:r w:rsidR="00C1051A">
        <w:rPr>
          <w:rFonts w:ascii="Times New Roman" w:hAnsi="Times New Roman" w:cs="Times New Roman"/>
          <w:sz w:val="24"/>
          <w:szCs w:val="24"/>
        </w:rPr>
        <w:t xml:space="preserve"> </w:t>
      </w:r>
      <w:r w:rsidR="009A35DB">
        <w:rPr>
          <w:rFonts w:ascii="Times New Roman" w:hAnsi="Times New Roman" w:cs="Times New Roman"/>
          <w:sz w:val="24"/>
          <w:szCs w:val="24"/>
        </w:rPr>
        <w:t xml:space="preserve">The most detrimental stressor most honey bees face, however, is pressure from </w:t>
      </w:r>
      <w:r w:rsidR="001D51A9">
        <w:rPr>
          <w:rFonts w:ascii="Times New Roman" w:hAnsi="Times New Roman" w:cs="Times New Roman"/>
          <w:sz w:val="24"/>
          <w:szCs w:val="24"/>
        </w:rPr>
        <w:t xml:space="preserve">the </w:t>
      </w:r>
      <w:r w:rsidR="009A35DB">
        <w:rPr>
          <w:rFonts w:ascii="Times New Roman" w:hAnsi="Times New Roman" w:cs="Times New Roman"/>
          <w:sz w:val="24"/>
          <w:szCs w:val="24"/>
        </w:rPr>
        <w:t>parasitic</w:t>
      </w:r>
      <w:r w:rsidR="001D51A9">
        <w:rPr>
          <w:rFonts w:ascii="Times New Roman" w:hAnsi="Times New Roman" w:cs="Times New Roman"/>
          <w:sz w:val="24"/>
          <w:szCs w:val="24"/>
        </w:rPr>
        <w:t xml:space="preserve"> mite</w:t>
      </w:r>
      <w:r w:rsidR="009A35DB">
        <w:rPr>
          <w:rFonts w:ascii="Times New Roman" w:hAnsi="Times New Roman" w:cs="Times New Roman"/>
          <w:sz w:val="24"/>
          <w:szCs w:val="24"/>
        </w:rPr>
        <w:t xml:space="preserve"> </w:t>
      </w:r>
      <w:r w:rsidR="00C1051A">
        <w:rPr>
          <w:rFonts w:ascii="Times New Roman" w:hAnsi="Times New Roman" w:cs="Times New Roman"/>
          <w:i/>
          <w:sz w:val="24"/>
          <w:szCs w:val="24"/>
        </w:rPr>
        <w:t>Varroa destructor</w:t>
      </w:r>
      <w:r w:rsidR="00C1051A">
        <w:rPr>
          <w:rFonts w:ascii="Times New Roman" w:hAnsi="Times New Roman" w:cs="Times New Roman"/>
          <w:sz w:val="24"/>
          <w:szCs w:val="24"/>
        </w:rPr>
        <w:t>.</w:t>
      </w:r>
      <w:r w:rsidR="009A35DB">
        <w:rPr>
          <w:rFonts w:ascii="Times New Roman" w:hAnsi="Times New Roman" w:cs="Times New Roman"/>
          <w:sz w:val="24"/>
          <w:szCs w:val="24"/>
        </w:rPr>
        <w:t xml:space="preserve"> These ectoparasites feed on the hemolymph and fat body of developing and adult bees </w:t>
      </w:r>
      <w:r w:rsidR="001943CB">
        <w:rPr>
          <w:rFonts w:ascii="Times New Roman" w:hAnsi="Times New Roman" w:cs="Times New Roman"/>
          <w:sz w:val="24"/>
          <w:szCs w:val="24"/>
        </w:rPr>
        <w:fldChar w:fldCharType="begin" w:fldLock="1"/>
      </w:r>
      <w:r w:rsidR="001943CB">
        <w:rPr>
          <w:rFonts w:ascii="Times New Roman" w:hAnsi="Times New Roman" w:cs="Times New Roman"/>
          <w:sz w:val="24"/>
          <w:szCs w:val="24"/>
        </w:rPr>
        <w:instrText>ADDIN CSL_CITATION {"citationItems":[{"id":"ITEM-1","itemData":{"DOI":"10.1073/pnas.1818371116","ISSN":"10916490","PMID":"30647116","abstract":"The parasitic mite Varroa destructor is the greatest single driver of the global honey bee health decline. Better understanding of the association of this parasite and its host is critical to developing sustainable management practices. Our work shows that this parasite is not consuming hemolymph, as has been the accepted view, but damages host bees by consuming fat body, a tissue roughly analogous to the mammalian liver. Both hemolymph and fat body in honey bees were marked with fluorescent biostains. The fluorescence profile in the guts of mites allowed to feed on these bees was very different from that of the hemolymph of the host bee but consistently matched the fluorescence profile unique to the fat body. Via transmission electron microscopy, we observed externally digested fat body tissue in the wounds of parasitized bees. Mites in their reproductive phase were then fed a diet composed of one or both tissues. Mites fed hemolymph showed fitness metrics no different from the starved control. Mites fed fat body survived longer and produced more eggs than those fed hemolymph, suggesting that fat body is integral to their diet when feeding on brood as well. Collectively, these findings strongly suggest that Varroa are exploiting the fat body as their primary source of sustenance: a tissue integral to proper immune function, pesticide detoxification, overwinter survival, and several other essential processes in healthy bees. These findings underscore a need to revisit our understanding of this parasite and its impacts, both direct and indirect, on honey bee health.","author":[{"dropping-particle":"","family":"Ramsey","given":"Samuel D.","non-dropping-particle":"","parse-names":false,"suffix":""},{"dropping-particle":"","family":"Ochoa","given":"Ronald","non-dropping-particle":"","parse-names":false,"suffix":""},{"dropping-particle":"","family":"Bauchan","given":"Gary","non-dropping-particle":"","parse-names":false,"suffix":""},{"dropping-particle":"","family":"Gulbronson","given":"Connor","non-dropping-particle":"","parse-names":false,"suffix":""},{"dropping-particle":"","family":"Mowery","given":"Joseph D.","non-dropping-particle":"","parse-names":false,"suffix":""},{"dropping-particle":"","family":"Cohen","given":"Allen","non-dropping-particle":"","parse-names":false,"suffix":""},{"dropping-particle":"","family":"Lim","given":"David","non-dropping-particle":"","parse-names":false,"suffix":""},{"dropping-particle":"","family":"Joklik","given":"Judith","non-dropping-particle":"","parse-names":false,"suffix":""},{"dropping-particle":"","family":"Cicero","given":"Joseph M.","non-dropping-particle":"","parse-names":false,"suffix":""},{"dropping-particle":"","family":"Ellis","given":"James D.","non-dropping-particle":"","parse-names":false,"suffix":""},{"dropping-particle":"","family":"Hawthorne","given":"David","non-dropping-particle":"","parse-names":false,"suffix":""},{"dropping-particle":"","family":"Engelsdorp","given":"Dennis","non-dropping-particle":"Van","parse-names":false,"suffix":""}],"container-title":"Proceedings of the National Academy of Sciences of the United States of America","id":"ITEM-1","issued":{"date-parts":[["2019"]]},"title":"Varroa destructor feeds primarily on honey bee fat body tissue and not hemolymph","type":"article-journal"},"uris":["http://www.mendeley.com/documents/?uuid=0052b294-4d22-4d21-9e94-f1d41da49af3"]}],"mendeley":{"formattedCitation":"(Ramsey et al. 2019)","plainTextFormattedCitation":"(Ramsey et al. 2019)","previouslyFormattedCitation":"(Ramsey et al. 2019)"},"properties":{"noteIndex":0},"schema":"https://github.com/citation-style-language/schema/raw/master/csl-citation.json"}</w:instrText>
      </w:r>
      <w:r w:rsidR="001943CB">
        <w:rPr>
          <w:rFonts w:ascii="Times New Roman" w:hAnsi="Times New Roman" w:cs="Times New Roman"/>
          <w:sz w:val="24"/>
          <w:szCs w:val="24"/>
        </w:rPr>
        <w:fldChar w:fldCharType="separate"/>
      </w:r>
      <w:r w:rsidR="001943CB" w:rsidRPr="001943CB">
        <w:rPr>
          <w:rFonts w:ascii="Times New Roman" w:hAnsi="Times New Roman" w:cs="Times New Roman"/>
          <w:noProof/>
          <w:sz w:val="24"/>
          <w:szCs w:val="24"/>
        </w:rPr>
        <w:t>(Ramsey et al. 2019)</w:t>
      </w:r>
      <w:r w:rsidR="001943CB">
        <w:rPr>
          <w:rFonts w:ascii="Times New Roman" w:hAnsi="Times New Roman" w:cs="Times New Roman"/>
          <w:sz w:val="24"/>
          <w:szCs w:val="24"/>
        </w:rPr>
        <w:fldChar w:fldCharType="end"/>
      </w:r>
      <w:r w:rsidR="009A35DB">
        <w:rPr>
          <w:rFonts w:ascii="Times New Roman" w:hAnsi="Times New Roman" w:cs="Times New Roman"/>
          <w:sz w:val="24"/>
          <w:szCs w:val="24"/>
        </w:rPr>
        <w:t xml:space="preserve"> and also vector a variety of highly detrimental viruses </w:t>
      </w:r>
      <w:r w:rsidR="001943CB">
        <w:rPr>
          <w:rFonts w:ascii="Times New Roman" w:hAnsi="Times New Roman" w:cs="Times New Roman"/>
          <w:sz w:val="24"/>
          <w:szCs w:val="24"/>
        </w:rPr>
        <w:fldChar w:fldCharType="begin" w:fldLock="1"/>
      </w:r>
      <w:r w:rsidR="006816F6">
        <w:rPr>
          <w:rFonts w:ascii="Times New Roman" w:hAnsi="Times New Roman" w:cs="Times New Roman"/>
          <w:sz w:val="24"/>
          <w:szCs w:val="24"/>
        </w:rPr>
        <w:instrText>ADDIN CSL_CITATION {"citationItems":[{"id":"ITEM-1","itemData":{"DOI":"10.1146/annurev-ento-011118-111942","ISSN":"0066-4170","abstract":"Bees—including solitary, social, wild, and managed species—are key pollinators of flowering plant species, including nearly three-quarters of global food crops. Their ecological importance, coupled with increased annual losses of managed honey bees and declines in populations of key wild species, has focused attention on the factors that adversely affect bee health, including viral pathogens. Genomic approaches have dramatically expanded understanding of the diversity of viruses that infect bees, the complexity of their transmission routes—including intergenus transmission—and the diversity of strategies bees have evolved to combat virus infections, with RNA-mediated responses playing a prominent role. Moreover, the impacts of viruses on their hosts are exacerbated by the other major stressors bee populations face, including parasites, poor nutrition, and exposure to chemicals. Unraveling the complex relationships between viruses and their bee hosts will lead to improved understanding of viral ecology and management strategies that support better bee health.","author":[{"dropping-particle":"","family":"Grozinger","given":"Christina M.","non-dropping-particle":"","parse-names":false,"suffix":""},{"dropping-particle":"","family":"Flenniken","given":"Michelle L.","non-dropping-particle":"","parse-names":false,"suffix":""}],"container-title":"Annual Review of Entomology","id":"ITEM-1","issued":{"date-parts":[["2019"]]},"title":"Bee Viruses: Ecology, Pathogenicity, and Impacts","type":"article-journal"},"uris":["http://www.mendeley.com/documents/?uuid=6d1ac079-bc0f-4f7c-9082-931ef4d99c24"]},{"id":"ITEM-2","itemData":{"DOI":"10.1016/j.pt.2020.04.004","ISSN":"14715007","PMID":"32456963","abstract":"The parasitic mite, Varroa destructor, has shaken the beekeeping and pollination industries since its spread from its native host, the Asian honey bee (Apis cerana), to the naïve European honey bee (Apis mellifera) used commercially for pollination and honey production around the globe. Varroa is the greatest threat to honey bee health. Worrying observations include increasing acaricide resistance in the varroa population and sinking economic treatment thresholds, suggesting that the mites or their vectored viruses are becoming more virulent. Highly infested weak colonies facilitate mite dispersal and disease transmission to stronger and healthier colonies. Here, we review recent developments in the biology, pathology, and management of varroa, and integrate older knowledge that is less well known.","author":[{"dropping-particle":"","family":"Traynor","given":"Kirsten S.","non-dropping-particle":"","parse-names":false,"suffix":""},{"dropping-particle":"","family":"Mondet","given":"Fanny","non-dropping-particle":"","parse-names":false,"suffix":""},{"dropping-particle":"","family":"Miranda","given":"Joachim R.","non-dropping-particle":"de","parse-names":false,"suffix":""},{"dropping-particle":"","family":"Techer","given":"Maeva","non-dropping-particle":"","parse-names":false,"suffix":""},{"dropping-particle":"","family":"Kowallik","given":"Vienna","non-dropping-particle":"","parse-names":false,"suffix":""},{"dropping-particle":"","family":"Oddie","given":"Melissa A.Y.","non-dropping-particle":"","parse-names":false,"suffix":""},{"dropping-particle":"","family":"Chantawannakul","given":"Panuwan","non-dropping-particle":"","parse-names":false,"suffix":""},{"dropping-particle":"","family":"McAfee","given":"Alison","non-dropping-particle":"","parse-names":false,"suffix":""}],"container-title":"Trends in Parasitology","id":"ITEM-2","issued":{"date-parts":[["2020"]]},"title":"Varroa destructor: A Complex Parasite, Crippling Honey Bees Worldwide","type":"article"},"uris":["http://www.mendeley.com/documents/?uuid=4b578247-ddab-4314-b99a-0a3ec5971563"]}],"mendeley":{"formattedCitation":"(Grozinger and Flenniken 2019; Traynor et al. 2020)","plainTextFormattedCitation":"(Grozinger and Flenniken 2019; Traynor et al. 2020)","previouslyFormattedCitation":"(Grozinger and Flenniken 2019; Traynor et al. 2020)"},"properties":{"noteIndex":0},"schema":"https://github.com/citation-style-language/schema/raw/master/csl-citation.json"}</w:instrText>
      </w:r>
      <w:r w:rsidR="001943CB">
        <w:rPr>
          <w:rFonts w:ascii="Times New Roman" w:hAnsi="Times New Roman" w:cs="Times New Roman"/>
          <w:sz w:val="24"/>
          <w:szCs w:val="24"/>
        </w:rPr>
        <w:fldChar w:fldCharType="separate"/>
      </w:r>
      <w:r w:rsidR="001943CB" w:rsidRPr="001943CB">
        <w:rPr>
          <w:rFonts w:ascii="Times New Roman" w:hAnsi="Times New Roman" w:cs="Times New Roman"/>
          <w:noProof/>
          <w:sz w:val="24"/>
          <w:szCs w:val="24"/>
        </w:rPr>
        <w:t>(Grozinger and Flenniken 2019; Traynor et al. 2020)</w:t>
      </w:r>
      <w:r w:rsidR="001943CB">
        <w:rPr>
          <w:rFonts w:ascii="Times New Roman" w:hAnsi="Times New Roman" w:cs="Times New Roman"/>
          <w:sz w:val="24"/>
          <w:szCs w:val="24"/>
        </w:rPr>
        <w:fldChar w:fldCharType="end"/>
      </w:r>
      <w:r w:rsidR="001943CB">
        <w:rPr>
          <w:rFonts w:ascii="Times New Roman" w:hAnsi="Times New Roman" w:cs="Times New Roman"/>
          <w:sz w:val="24"/>
          <w:szCs w:val="24"/>
        </w:rPr>
        <w:t xml:space="preserve">. </w:t>
      </w:r>
      <w:r w:rsidR="005340F9">
        <w:rPr>
          <w:rFonts w:ascii="Times New Roman" w:hAnsi="Times New Roman" w:cs="Times New Roman"/>
          <w:sz w:val="24"/>
          <w:szCs w:val="24"/>
        </w:rPr>
        <w:t>Nutrition has been shown to affect incidence of several of these viruses, including deformed wing virus (DWV;</w:t>
      </w:r>
      <w:r w:rsidR="006816F6">
        <w:rPr>
          <w:rFonts w:ascii="Times New Roman" w:hAnsi="Times New Roman" w:cs="Times New Roman"/>
          <w:sz w:val="24"/>
          <w:szCs w:val="24"/>
        </w:rPr>
        <w:t xml:space="preserve"> </w:t>
      </w:r>
      <w:r w:rsidR="006816F6">
        <w:rPr>
          <w:rFonts w:ascii="Times New Roman" w:hAnsi="Times New Roman" w:cs="Times New Roman"/>
          <w:sz w:val="24"/>
          <w:szCs w:val="24"/>
        </w:rPr>
        <w:fldChar w:fldCharType="begin" w:fldLock="1"/>
      </w:r>
      <w:r w:rsidR="006816F6">
        <w:rPr>
          <w:rFonts w:ascii="Times New Roman" w:hAnsi="Times New Roman" w:cs="Times New Roman"/>
          <w:sz w:val="24"/>
          <w:szCs w:val="24"/>
        </w:rPr>
        <w:instrText>ADDIN CSL_CITATION {"citationItems":[{"id":"ITEM-1","itemData":{"DOI":"10.1016/j.jinsphys.2010.03.017","ISSN":"00221910","abstract":"Elucidating the mechanisms by which honey bees process pollen vs. protein supplements are important in the generation of artificial diets needed to sustain managed honeybees. We measured the effects of diet on protein concentration, hypopharyngeal gland development and virus titers in worker honey bees fed either pollen, a protein supplement (MegaBee), or a protein-free diet of sugar syrup. Workers consumed more pollen than protein supplement, but protein amounts and size of hypopharyngeal gland acini did not differ between the two feeding treatments. Bees fed sugar syrup alone had lower protein concentrations and smaller hypopharyngeal glands compared with the other feeding treatments especially as the bees aged. Deformed wing virus was detected in workers at the start of a trial. The virus concentrations increased as bees aged and were highest in those fed sugar syrup and lowest in bees fed pollen. Overall results suggest a connection between diet, protein levels and immune response and indicate that colony losses might be reduced by alleviating protein stress through supplemental feeding. © 2010.","author":[{"dropping-particle":"","family":"DeGrandi-Hoffman","given":"Gloria","non-dropping-particle":"","parse-names":false,"suffix":""},{"dropping-particle":"","family":"Chen","given":"Yanping","non-dropping-particle":"","parse-names":false,"suffix":""},{"dropping-particle":"","family":"Huang","given":"Eden","non-dropping-particle":"","parse-names":false,"suffix":""},{"dropping-particle":"","family":"Huang","given":"Ming Hua","non-dropping-particle":"","parse-names":false,"suffix":""}],"container-title":"Journal of Insect Physiology","id":"ITEM-1","issued":{"date-parts":[["2010"]]},"title":"The effect of diet on protein concentration, hypopharyngeal gland development and virus load in worker honey bees (Apis mellifera L.)","type":"article-journal"},"uris":["http://www.mendeley.com/documents/?uuid=1958a6c6-d7ea-4a01-8bec-d8756847fcef"]}],"mendeley":{"formattedCitation":"(DeGrandi-Hoffman et al. 2010)","manualFormatting":"DeGrandi-Hoffman et al. 2010)","plainTextFormattedCitation":"(DeGrandi-Hoffman et al. 2010)","previouslyFormattedCitation":"(DeGrandi-Hoffman et al. 2010)"},"properties":{"noteIndex":0},"schema":"https://github.com/citation-style-language/schema/raw/master/csl-citation.json"}</w:instrText>
      </w:r>
      <w:r w:rsidR="006816F6">
        <w:rPr>
          <w:rFonts w:ascii="Times New Roman" w:hAnsi="Times New Roman" w:cs="Times New Roman"/>
          <w:sz w:val="24"/>
          <w:szCs w:val="24"/>
        </w:rPr>
        <w:fldChar w:fldCharType="separate"/>
      </w:r>
      <w:r w:rsidR="006816F6" w:rsidRPr="006816F6">
        <w:rPr>
          <w:rFonts w:ascii="Times New Roman" w:hAnsi="Times New Roman" w:cs="Times New Roman"/>
          <w:noProof/>
          <w:sz w:val="24"/>
          <w:szCs w:val="24"/>
        </w:rPr>
        <w:t>DeGrandi-Hoffman et al. 2010)</w:t>
      </w:r>
      <w:r w:rsidR="006816F6">
        <w:rPr>
          <w:rFonts w:ascii="Times New Roman" w:hAnsi="Times New Roman" w:cs="Times New Roman"/>
          <w:sz w:val="24"/>
          <w:szCs w:val="24"/>
        </w:rPr>
        <w:fldChar w:fldCharType="end"/>
      </w:r>
      <w:r w:rsidR="005340F9">
        <w:rPr>
          <w:rFonts w:ascii="Times New Roman" w:hAnsi="Times New Roman" w:cs="Times New Roman"/>
          <w:sz w:val="24"/>
          <w:szCs w:val="24"/>
        </w:rPr>
        <w:t xml:space="preserve"> and black queen cell virus (BQCV). </w:t>
      </w:r>
      <w:r w:rsidR="006105DB">
        <w:rPr>
          <w:rFonts w:ascii="Times New Roman" w:hAnsi="Times New Roman" w:cs="Times New Roman"/>
          <w:sz w:val="24"/>
          <w:szCs w:val="24"/>
        </w:rPr>
        <w:t xml:space="preserve">Experimental adult feeding and infection experiments have also shown adult pollen diet can affect survivorship </w:t>
      </w:r>
      <w:r w:rsidR="006816F6">
        <w:rPr>
          <w:rFonts w:ascii="Times New Roman" w:hAnsi="Times New Roman" w:cs="Times New Roman"/>
          <w:sz w:val="24"/>
          <w:szCs w:val="24"/>
        </w:rPr>
        <w:fldChar w:fldCharType="begin" w:fldLock="1"/>
      </w:r>
      <w:r w:rsidR="000553E1">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health","type":"article-journal"},"uris":["http://www.mendeley.com/documents/?uuid=c7b832f7-8e35-404b-89b8-423a002c45dd"]}],"mendeley":{"formattedCitation":"(Dolezal et al. 2019a)","plainTextFormattedCitation":"(Dolezal et al. 2019a)","previouslyFormattedCitation":"(Dolezal et al. 2019a)"},"properties":{"noteIndex":0},"schema":"https://github.com/citation-style-language/schema/raw/master/csl-citation.json"}</w:instrText>
      </w:r>
      <w:r w:rsidR="006816F6">
        <w:rPr>
          <w:rFonts w:ascii="Times New Roman" w:hAnsi="Times New Roman" w:cs="Times New Roman"/>
          <w:sz w:val="24"/>
          <w:szCs w:val="24"/>
        </w:rPr>
        <w:fldChar w:fldCharType="separate"/>
      </w:r>
      <w:r w:rsidR="00B92A9D" w:rsidRPr="00B92A9D">
        <w:rPr>
          <w:rFonts w:ascii="Times New Roman" w:hAnsi="Times New Roman" w:cs="Times New Roman"/>
          <w:noProof/>
          <w:sz w:val="24"/>
          <w:szCs w:val="24"/>
        </w:rPr>
        <w:t>(Dolezal et al. 2019a)</w:t>
      </w:r>
      <w:r w:rsidR="006816F6">
        <w:rPr>
          <w:rFonts w:ascii="Times New Roman" w:hAnsi="Times New Roman" w:cs="Times New Roman"/>
          <w:sz w:val="24"/>
          <w:szCs w:val="24"/>
        </w:rPr>
        <w:fldChar w:fldCharType="end"/>
      </w:r>
      <w:r w:rsidR="00F27F90">
        <w:rPr>
          <w:rFonts w:ascii="Times New Roman" w:hAnsi="Times New Roman" w:cs="Times New Roman"/>
          <w:sz w:val="24"/>
          <w:szCs w:val="24"/>
        </w:rPr>
        <w:t xml:space="preserve"> </w:t>
      </w:r>
      <w:r w:rsidR="006105DB">
        <w:rPr>
          <w:rFonts w:ascii="Times New Roman" w:hAnsi="Times New Roman" w:cs="Times New Roman"/>
          <w:sz w:val="24"/>
          <w:szCs w:val="24"/>
        </w:rPr>
        <w:t xml:space="preserve">and transcriptional responses </w:t>
      </w:r>
      <w:r w:rsidR="00F27F90">
        <w:rPr>
          <w:rFonts w:ascii="Times New Roman" w:hAnsi="Times New Roman" w:cs="Times New Roman"/>
          <w:sz w:val="24"/>
          <w:szCs w:val="24"/>
        </w:rPr>
        <w:fldChar w:fldCharType="begin" w:fldLock="1"/>
      </w:r>
      <w:r w:rsidR="00CD643C">
        <w:rPr>
          <w:rFonts w:ascii="Times New Roman" w:hAnsi="Times New Roman" w:cs="Times New Roman"/>
          <w:sz w:val="24"/>
          <w:szCs w:val="24"/>
        </w:rPr>
        <w:instrText>ADDIN CSL_CITATION {"citationItems":[{"id":"ITEM-1","itemData":{"DOI":"10.1186/s12864-019-5767-1","ISSN":"14712164","PMID":"31117959","abstract":"Background: Parts of Europe and the United States have witnessed dramatic losses in commercially managed honey bees over the past decade to what is considered an unsustainable extent. The large-scale loss of bees has considerable implications for the agricultural economy because bees are one of the leading pollinators of numerous crops. Bee declines have been associated with several interactive factors. Recent studies suggest nutritional and pathogen stress can interactively contribute to bee physiological declines, but the molecular mechanisms underlying interactive effects remain unknown. In this study, we provide insight into this question by using RNA-sequencing to examine how monofloral diets and Israeli acute paralysis virus inoculation influence gene expression patterns in bees. Results: We found a considerable nutritional response, with almost 2000 transcripts changing with diet quality. The majority of these genes were over-represented for nutrient signaling (insulin resistance) and immune response (Notch signaling and JaK-STAT pathways). In our experimental conditions, the transcriptomic response to viral infection was fairly limited. We only found 43 transcripts to be differentially expressed, some with known immune functions (argonaute-2), transcriptional regulation, and muscle contraction. We created contrasts to explore whether protective mechanisms of good diet were due to direct effects on immune function (resistance) or indirect effects on energy availability (tolerance). A similar number of resistance and tolerance candidate differentially expressed genes were found, suggesting both processes may play significant roles in dietary buffering from pathogen infection. Conclusions: Through transcriptional contrasts and functional enrichment analysis, we contribute to our understanding of the mechanisms underlying feedbacks between nutrition and disease in bees. We also show that comparing results derived from combined analyses across multiple RNA-seq studies may allow researchers to identify transcriptomic patterns in bees that are concurrently less artificial and less noisy. This work underlines the merits of using data visualization techniques and multiple datasets to interpret RNA-sequencing studies.","author":[{"dropping-particle":"","family":"Rutter","given":"Lindsay","non-dropping-particle":"","parse-names":false,"suffix":""},{"dropping-particle":"","family":"Carrillo-Tripp","given":"Jimena","non-dropping-particle":"","parse-names":false,"suffix":""},{"dropping-particle":"","family":"Bonning","given":"Bryony C.","non-dropping-particle":"","parse-names":false,"suffix":""},{"dropping-particle":"","family":"Cook","given":"Dianne","non-dropping-particle":"","parse-names":false,"suffix":""},{"dropping-particle":"","family":"Toth","given":"Amy L.","non-dropping-particle":"","parse-names":false,"suffix":""},{"dropping-particle":"","family":"Dolezal","given":"Adam G.","non-dropping-particle":"","parse-names":false,"suffix":""}],"container-title":"BMC Genomics","id":"ITEM-1","issued":{"date-parts":[["2019"]]},"title":"Transcriptomic responses to diet quality and viral infection in Apis mellifera","type":"article-journal"},"uris":["http://www.mendeley.com/documents/?uuid=875f61ac-283e-4eb7-b1f1-afbdb0f4d49a"]}],"mendeley":{"formattedCitation":"(Rutter et al. 2019)","plainTextFormattedCitation":"(Rutter et al. 2019)","previouslyFormattedCitation":"(Rutter et al. 2019)"},"properties":{"noteIndex":0},"schema":"https://github.com/citation-style-language/schema/raw/master/csl-citation.json"}</w:instrText>
      </w:r>
      <w:r w:rsidR="00F27F90">
        <w:rPr>
          <w:rFonts w:ascii="Times New Roman" w:hAnsi="Times New Roman" w:cs="Times New Roman"/>
          <w:sz w:val="24"/>
          <w:szCs w:val="24"/>
        </w:rPr>
        <w:fldChar w:fldCharType="separate"/>
      </w:r>
      <w:r w:rsidR="00F27F90" w:rsidRPr="00F27F90">
        <w:rPr>
          <w:rFonts w:ascii="Times New Roman" w:hAnsi="Times New Roman" w:cs="Times New Roman"/>
          <w:noProof/>
          <w:sz w:val="24"/>
          <w:szCs w:val="24"/>
        </w:rPr>
        <w:t>(Rutter et al. 2019)</w:t>
      </w:r>
      <w:r w:rsidR="00F27F90">
        <w:rPr>
          <w:rFonts w:ascii="Times New Roman" w:hAnsi="Times New Roman" w:cs="Times New Roman"/>
          <w:sz w:val="24"/>
          <w:szCs w:val="24"/>
        </w:rPr>
        <w:fldChar w:fldCharType="end"/>
      </w:r>
      <w:r w:rsidR="006105DB">
        <w:rPr>
          <w:rFonts w:ascii="Times New Roman" w:hAnsi="Times New Roman" w:cs="Times New Roman"/>
          <w:sz w:val="24"/>
          <w:szCs w:val="24"/>
        </w:rPr>
        <w:t xml:space="preserve"> to Israeli acute paralysis virus (IAPV). IAPV is a widespread virus </w:t>
      </w:r>
      <w:r w:rsidR="00CD643C">
        <w:rPr>
          <w:rFonts w:ascii="Times New Roman" w:hAnsi="Times New Roman" w:cs="Times New Roman"/>
          <w:sz w:val="24"/>
          <w:szCs w:val="24"/>
        </w:rPr>
        <w:fldChar w:fldCharType="begin" w:fldLock="1"/>
      </w:r>
      <w:r w:rsidR="00CD643C">
        <w:rPr>
          <w:rFonts w:ascii="Times New Roman" w:hAnsi="Times New Roman" w:cs="Times New Roman"/>
          <w:sz w:val="24"/>
          <w:szCs w:val="24"/>
        </w:rPr>
        <w:instrText>ADDIN CSL_CITATION {"citationItems":[{"id":"ITEM-1","itemData":{"DOI":"10.1371/journal.ppat.1004261","ISSN":"15537374","abstract":"Israeli acute paralysis virus (IAPV) is a widespread RNA virus of honey bees that has been linked with colony losses. Here we describe the transmission, prevalence, and genetic traits of this virus, along with host transcriptional responses to infections. Further, we present RNAi-based strategies for limiting an important mechanism used by IAPV to subvert host defenses. Our study shows that IAPV is established as a persistent infection in honey bee populations, likely enabled by both horizontal and vertical transmission pathways. The phenotypic differences in pathology among different strains of IAPV found globally may be due to high levels of standing genetic variation. Microarray profiles of host responses to IAPV infection revealed that mitochondrial function is the most significantly affected biological process, suggesting that viral infection causes significant disturbance in energy-related host processes. The expression of genes involved in immune pathways in adult bees indicates that IAPV infection triggers active immune responses. The evidence that silencing an IAPV-encoded putative suppressor of RNAi reduces IAPV replication suggests a functional assignment for a particular genomic region of IAPV and closely related viruses from the Family Dicistroviridae, and indicates a novel therapeutic strategy for limiting multiple honey bee viruses simultaneously and reducing colony losses due to viral diseases. We believe that the knowledge and insights gained from this study will provide a new platform for continuing studies of the IAPV-host interactions and have positive implications for disease management that will lead to mitigation of escalating honey bee colony losses worldwide. © 2014.","author":[{"dropping-particle":"","family":"Chen","given":"Yan Ping","non-dropping-particle":"","parse-names":false,"suffix":""},{"dropping-particle":"","family":"Pettis","given":"Jeffery S.","non-dropping-particle":"","parse-names":false,"suffix":""},{"dropping-particle":"","family":"Corona","given":"Miguel","non-dropping-particle":"","parse-names":false,"suffix":""},{"dropping-particle":"","family":"Chen","given":"Wei Ping","non-dropping-particle":"","parse-names":false,"suffix":""},{"dropping-particle":"","family":"Li","given":"Cong Jun","non-dropping-particle":"","parse-names":false,"suffix":""},{"dropping-particle":"","family":"Spivak","given":"Marla","non-dropping-particle":"","parse-names":false,"suffix":""},{"dropping-particle":"","family":"Visscher","given":"P. Kirk","non-dropping-particle":"","parse-names":false,"suffix":""},{"dropping-particle":"","family":"DeGrandi-Hoffman","given":"Gloria","non-dropping-particle":"","parse-names":false,"suffix":""},{"dropping-particle":"","family":"Boncristiani","given":"Humberto","non-dropping-particle":"","parse-names":false,"suffix":""},{"dropping-particle":"","family":"Zhao","given":"Yan","non-dropping-particle":"","parse-names":false,"suffix":""},{"dropping-particle":"","family":"vanEngelsdorp","given":"Dennis","non-dropping-particle":"","parse-names":false,"suffix":""},{"dropping-particle":"","family":"Delaplane","given":"Keith","non-dropping-particle":"","parse-names":false,"suffix":""},{"dropping-particle":"","family":"Solter","given":"Leellen","non-dropping-particle":"","parse-names":false,"suffix":""},{"dropping-particle":"","family":"Drummond","given":"Francis","non-dropping-particle":"","parse-names":false,"suffix":""},{"dropping-particle":"","family":"Kramer","given":"Matthew","non-dropping-particle":"","parse-names":false,"suffix":""},{"dropping-particle":"","family":"Lipkin","given":"W. Ian","non-dropping-particle":"","parse-names":false,"suffix":""},{"dropping-particle":"","family":"Palacios","given":"Gustavo","non-dropping-particle":"","parse-names":false,"suffix":""},{"dropping-particle":"","family":"Hamilton","given":"Michele C.","non-dropping-particle":"","parse-names":false,"suffix":""},{"dropping-particle":"","family":"Smith","given":"Barton","non-dropping-particle":"","parse-names":false,"suffix":""},{"dropping-particle":"","family":"Huang","given":"Shao Kang","non-dropping-particle":"","parse-names":false,"suffix":""},{"dropping-particle":"","family":"Zheng","given":"Huo Qing","non-dropping-particle":"","parse-names":false,"suffix":""},{"dropping-particle":"","family":"Li","given":"Ji Lian","non-dropping-particle":"","parse-names":false,"suffix":""},{"dropping-particle":"","family":"Zhang","given":"Xuan","non-dropping-particle":"","parse-names":false,"suffix":""},{"dropping-particle":"","family":"Zhou","given":"Ai Fen","non-dropping-particle":"","parse-names":false,"suffix":""},{"dropping-particle":"","family":"Wu","given":"Li You","non-dropping-particle":"","parse-names":false,"suffix":""},{"dropping-particle":"","family":"Zhou","given":"Ji Zhong","non-dropping-particle":"","parse-names":false,"suffix":""},{"dropping-particle":"","family":"Lee","given":"Myeong L.","non-dropping-particle":"","parse-names":false,"suffix":""},{"dropping-particle":"","family":"Teixeira","given":"Erica W.","non-dropping-particle":"","parse-names":false,"suffix":""},{"dropping-particle":"","family":"Li","given":"Zhi Guo","non-dropping-particle":"","parse-names":false,"suffix":""},{"dropping-particle":"","family":"Evans","given":"Jay D.","non-dropping-particle":"","parse-names":false,"suffix":""}],"container-title":"PLoS Pathogens","id":"ITEM-1","issued":{"date-parts":[["2014"]]},"title":"Israeli Acute Paralysis Virus: Epidemiology, Pathogenesis and Implications for Honey Bee Health","type":"article-journal"},"uris":["http://www.mendeley.com/documents/?uuid=69b0c8ae-93d8-4c1a-9822-906a854d3432"]}],"mendeley":{"formattedCitation":"(Chen et al. 2014)","plainTextFormattedCitation":"(Chen et al. 2014)","previouslyFormattedCitation":"(Chen et al. 2014)"},"properties":{"noteIndex":0},"schema":"https://github.com/citation-style-language/schema/raw/master/csl-citation.json"}</w:instrText>
      </w:r>
      <w:r w:rsidR="00CD643C">
        <w:rPr>
          <w:rFonts w:ascii="Times New Roman" w:hAnsi="Times New Roman" w:cs="Times New Roman"/>
          <w:sz w:val="24"/>
          <w:szCs w:val="24"/>
        </w:rPr>
        <w:fldChar w:fldCharType="separate"/>
      </w:r>
      <w:r w:rsidR="00CD643C" w:rsidRPr="00CD643C">
        <w:rPr>
          <w:rFonts w:ascii="Times New Roman" w:hAnsi="Times New Roman" w:cs="Times New Roman"/>
          <w:noProof/>
          <w:sz w:val="24"/>
          <w:szCs w:val="24"/>
        </w:rPr>
        <w:t>(Chen et al. 2014)</w:t>
      </w:r>
      <w:r w:rsidR="00CD643C">
        <w:rPr>
          <w:rFonts w:ascii="Times New Roman" w:hAnsi="Times New Roman" w:cs="Times New Roman"/>
          <w:sz w:val="24"/>
          <w:szCs w:val="24"/>
        </w:rPr>
        <w:fldChar w:fldCharType="end"/>
      </w:r>
      <w:r w:rsidR="006105DB">
        <w:rPr>
          <w:rFonts w:ascii="Times New Roman" w:hAnsi="Times New Roman" w:cs="Times New Roman"/>
          <w:sz w:val="24"/>
          <w:szCs w:val="24"/>
        </w:rPr>
        <w:t xml:space="preserve"> that has</w:t>
      </w:r>
      <w:r w:rsidR="0035721B">
        <w:rPr>
          <w:rFonts w:ascii="Times New Roman" w:hAnsi="Times New Roman" w:cs="Times New Roman"/>
          <w:sz w:val="24"/>
          <w:szCs w:val="24"/>
        </w:rPr>
        <w:t xml:space="preserve"> been associated with large-scale colony loss</w:t>
      </w:r>
      <w:r w:rsidR="00127C29">
        <w:rPr>
          <w:rFonts w:ascii="Times New Roman" w:hAnsi="Times New Roman" w:cs="Times New Roman"/>
          <w:sz w:val="24"/>
          <w:szCs w:val="24"/>
        </w:rPr>
        <w:t xml:space="preserve"> </w:t>
      </w:r>
      <w:r w:rsidR="00127C29">
        <w:rPr>
          <w:rFonts w:ascii="Times New Roman" w:hAnsi="Times New Roman" w:cs="Times New Roman"/>
          <w:sz w:val="24"/>
          <w:szCs w:val="24"/>
        </w:rPr>
        <w:fldChar w:fldCharType="begin" w:fldLock="1"/>
      </w:r>
      <w:r w:rsidR="00127C29">
        <w:rPr>
          <w:rFonts w:ascii="Times New Roman" w:hAnsi="Times New Roman" w:cs="Times New Roman"/>
          <w:sz w:val="24"/>
          <w:szCs w:val="24"/>
        </w:rPr>
        <w:instrText>ADDIN CSL_CITATION {"citationItems":[{"id":"ITEM-1","itemData":{"DOI":"10.1126/science.1146498","ISSN":"00368075","PMID":"17823314","abstract":"In colony collapse disorder (CCD), honey bee colonies inexplicably lose their workers. CCD has resulted in a loss of 50 to 90% of colonies in beekeeping operations across the United States. The observation that irradiated combs from affected colonies can be repopulated with naive bees suggests that infection may contribute to CCD. We used an unbiased metagenomic approach to survey microflora in CCD hives, normal hives, and imported royal jelly. Candidate pathogens were screened for significance of association with CCD by the examination of samples collected from several sites over a period of 3 years. One organism, Israeli acute paralysis virus of bees, was strongly correlated with CCD.","author":[{"dropping-particle":"","family":"Cox-Foster","given":"Diana L.","non-dropping-particle":"","parse-names":false,"suffix":""},{"dropping-particle":"","family":"Conlan","given":"Sean","non-dropping-particle":"","parse-names":false,"suffix":""},{"dropping-particle":"","family":"Holmes","given":"Edward C.","non-dropping-particle":"","parse-names":false,"suffix":""},{"dropping-particle":"","family":"Palacios","given":"Gustavo","non-dropping-particle":"","parse-names":false,"suffix":""},{"dropping-particle":"","family":"Evans","given":"Jay D.","non-dropping-particle":"","parse-names":false,"suffix":""},{"dropping-particle":"","family":"Moran","given":"Nancy A.","non-dropping-particle":"","parse-names":false,"suffix":""},{"dropping-particle":"","family":"Quan","given":"Phenix Lan","non-dropping-particle":"","parse-names":false,"suffix":""},{"dropping-particle":"","family":"Briese","given":"Thomas","non-dropping-particle":"","parse-names":false,"suffix":""},{"dropping-particle":"","family":"Hornig","given":"Mady","non-dropping-particle":"","parse-names":false,"suffix":""},{"dropping-particle":"","family":"Geiser","given":"David M.","non-dropping-particle":"","parse-names":false,"suffix":""},{"dropping-particle":"","family":"Martinson","given":"Vince","non-dropping-particle":"","parse-names":false,"suffix":""},{"dropping-particle":"","family":"VanEngelsdorp","given":"Dennis","non-dropping-particle":"","parse-names":false,"suffix":""},{"dropping-particle":"","family":"Kalkstein","given":"Abby L.","non-dropping-particle":"","parse-names":false,"suffix":""},{"dropping-particle":"","family":"Drysdale","given":"Andrew","non-dropping-particle":"","parse-names":false,"suffix":""},{"dropping-particle":"","family":"Hui","given":"Jeffrey","non-dropping-particle":"","parse-names":false,"suffix":""},{"dropping-particle":"","family":"Zhai","given":"Junhui","non-dropping-particle":"","parse-names":false,"suffix":""},{"dropping-particle":"","family":"Cui","given":"Liwang","non-dropping-particle":"","parse-names":false,"suffix":""},{"dropping-particle":"","family":"Hutchison","given":"Stephen K.","non-dropping-particle":"","parse-names":false,"suffix":""},{"dropping-particle":"","family":"Simons","given":"Jan Fredrik","non-dropping-particle":"","parse-names":false,"suffix":""},{"dropping-particle":"","family":"Egholm","given":"Michael","non-dropping-particle":"","parse-names":false,"suffix":""},{"dropping-particle":"","family":"Pettis","given":"Jeffery S.","non-dropping-particle":"","parse-names":false,"suffix":""},{"dropping-particle":"","family":"Lipkin","given":"W. Ian","non-dropping-particle":"","parse-names":false,"suffix":""}],"container-title":"Science","id":"ITEM-1","issued":{"date-parts":[["2007"]]},"title":"A metagenomic survey of microbes in honey bee colony collapse disorder","type":"article-journal"},"uris":["http://www.mendeley.com/documents/?uuid=135b2bf2-4633-49cb-b565-0679fc050f1d"]}],"mendeley":{"formattedCitation":"(Cox-Foster et al. 2007)","plainTextFormattedCitation":"(Cox-Foster et al. 2007)","previouslyFormattedCitation":"(Cox-Foster et al. 2007)"},"properties":{"noteIndex":0},"schema":"https://github.com/citation-style-language/schema/raw/master/csl-citation.json"}</w:instrText>
      </w:r>
      <w:r w:rsidR="00127C29">
        <w:rPr>
          <w:rFonts w:ascii="Times New Roman" w:hAnsi="Times New Roman" w:cs="Times New Roman"/>
          <w:sz w:val="24"/>
          <w:szCs w:val="24"/>
        </w:rPr>
        <w:fldChar w:fldCharType="separate"/>
      </w:r>
      <w:r w:rsidR="00127C29" w:rsidRPr="00127C29">
        <w:rPr>
          <w:rFonts w:ascii="Times New Roman" w:hAnsi="Times New Roman" w:cs="Times New Roman"/>
          <w:noProof/>
          <w:sz w:val="24"/>
          <w:szCs w:val="24"/>
        </w:rPr>
        <w:t>(Cox-Foster et al. 2007)</w:t>
      </w:r>
      <w:r w:rsidR="00127C29">
        <w:rPr>
          <w:rFonts w:ascii="Times New Roman" w:hAnsi="Times New Roman" w:cs="Times New Roman"/>
          <w:sz w:val="24"/>
          <w:szCs w:val="24"/>
        </w:rPr>
        <w:fldChar w:fldCharType="end"/>
      </w:r>
      <w:r w:rsidR="0035721B">
        <w:rPr>
          <w:rFonts w:ascii="Times New Roman" w:hAnsi="Times New Roman" w:cs="Times New Roman"/>
          <w:sz w:val="24"/>
          <w:szCs w:val="24"/>
        </w:rPr>
        <w:t>,</w:t>
      </w:r>
      <w:r w:rsidR="006105DB">
        <w:rPr>
          <w:rFonts w:ascii="Times New Roman" w:hAnsi="Times New Roman" w:cs="Times New Roman"/>
          <w:sz w:val="24"/>
          <w:szCs w:val="24"/>
        </w:rPr>
        <w:t xml:space="preserve"> and</w:t>
      </w:r>
      <w:r w:rsidR="0035721B">
        <w:rPr>
          <w:rFonts w:ascii="Times New Roman" w:hAnsi="Times New Roman" w:cs="Times New Roman"/>
          <w:sz w:val="24"/>
          <w:szCs w:val="24"/>
        </w:rPr>
        <w:t xml:space="preserve"> </w:t>
      </w:r>
      <w:r w:rsidR="00DD288F">
        <w:rPr>
          <w:rFonts w:ascii="Times New Roman" w:hAnsi="Times New Roman" w:cs="Times New Roman"/>
          <w:sz w:val="24"/>
          <w:szCs w:val="24"/>
        </w:rPr>
        <w:t xml:space="preserve">it </w:t>
      </w:r>
      <w:r w:rsidR="0035721B">
        <w:rPr>
          <w:rFonts w:ascii="Times New Roman" w:hAnsi="Times New Roman" w:cs="Times New Roman"/>
          <w:sz w:val="24"/>
          <w:szCs w:val="24"/>
        </w:rPr>
        <w:t>produces distinct pathological phenotypes including shivering, paralysis, and death in a relatively short and repeatable window</w:t>
      </w:r>
      <w:r w:rsidR="00127C29">
        <w:rPr>
          <w:rFonts w:ascii="Times New Roman" w:hAnsi="Times New Roman" w:cs="Times New Roman"/>
          <w:sz w:val="24"/>
          <w:szCs w:val="24"/>
        </w:rPr>
        <w:t xml:space="preserve"> </w:t>
      </w:r>
      <w:r w:rsidR="00127C29">
        <w:rPr>
          <w:rFonts w:ascii="Times New Roman" w:hAnsi="Times New Roman" w:cs="Times New Roman"/>
          <w:sz w:val="24"/>
          <w:szCs w:val="24"/>
        </w:rPr>
        <w:fldChar w:fldCharType="begin" w:fldLock="1"/>
      </w:r>
      <w:r w:rsidR="00B92A9D">
        <w:rPr>
          <w:rFonts w:ascii="Times New Roman" w:hAnsi="Times New Roman" w:cs="Times New Roman"/>
          <w:sz w:val="24"/>
          <w:szCs w:val="24"/>
        </w:rPr>
        <w:instrText>ADDIN CSL_CITATION {"citationItems":[{"id":"ITEM-1","itemData":{"DOI":"10.1111/j.1365-2583.2009.00847.x","ISSN":"09621075","abstract":"Colony Collapse Disorder (CCD) has been associated with Israeli acute paralysis virus (IAPV). CCD poses a serious threat to apiculture and agriculture as a whole, due to the consequent inability to provide the necessary amount of bees for pollination of critical crops. Here we report on RNAi-silencing of IAPV infection by feeding bees with double-stranded RNA, as an efficient and feasible way of controlling this viral disease. The association of CCD with IAPV is discussed, as well as the potential of controlling CCD. © 2009 The Authors.","author":[{"dropping-particle":"","family":"Maori","given":"E.","non-dropping-particle":"","parse-names":false,"suffix":""},{"dropping-particle":"","family":"Paldi","given":"N.","non-dropping-particle":"","parse-names":false,"suffix":""},{"dropping-particle":"","family":"Shafir","given":"S.","non-dropping-particle":"","parse-names":false,"suffix":""},{"dropping-particle":"","family":"Kalev","given":"H.","non-dropping-particle":"","parse-names":false,"suffix":""},{"dropping-particle":"","family":"Tsur","given":"E.","non-dropping-particle":"","parse-names":false,"suffix":""},{"dropping-particle":"","family":"Glick","given":"E.","non-dropping-particle":"","parse-names":false,"suffix":""},{"dropping-particle":"","family":"Sela","given":"I.","non-dropping-particle":"","parse-names":false,"suffix":""}],"container-title":"Insect Molecular Biology","id":"ITEM-1","issued":{"date-parts":[["2009"]]},"title":"IAPV, a bee-affecting virus associated with colony collapse disorder can be silenced by dsRNA ingestion","type":"article-journal"},"uris":["http://www.mendeley.com/documents/?uuid=3840ca1c-3863-460d-a36f-dca707274e8c"]}],"mendeley":{"formattedCitation":"(Maori et al. 2009)","manualFormatting":"(Maori et al. 2009; Hsieh et al 2020)","plainTextFormattedCitation":"(Maori et al. 2009)","previouslyFormattedCitation":"(Maori et al. 2009)"},"properties":{"noteIndex":0},"schema":"https://github.com/citation-style-language/schema/raw/master/csl-citation.json"}</w:instrText>
      </w:r>
      <w:r w:rsidR="00127C29">
        <w:rPr>
          <w:rFonts w:ascii="Times New Roman" w:hAnsi="Times New Roman" w:cs="Times New Roman"/>
          <w:sz w:val="24"/>
          <w:szCs w:val="24"/>
        </w:rPr>
        <w:fldChar w:fldCharType="separate"/>
      </w:r>
      <w:r w:rsidR="00127C29" w:rsidRPr="00127C29">
        <w:rPr>
          <w:rFonts w:ascii="Times New Roman" w:hAnsi="Times New Roman" w:cs="Times New Roman"/>
          <w:noProof/>
          <w:sz w:val="24"/>
          <w:szCs w:val="24"/>
        </w:rPr>
        <w:t>(Maori et al. 2009</w:t>
      </w:r>
      <w:r>
        <w:rPr>
          <w:rFonts w:ascii="Times New Roman" w:hAnsi="Times New Roman" w:cs="Times New Roman"/>
          <w:noProof/>
          <w:sz w:val="24"/>
          <w:szCs w:val="24"/>
        </w:rPr>
        <w:t>; Hsieh et al 2020</w:t>
      </w:r>
      <w:r w:rsidR="00127C29" w:rsidRPr="00127C29">
        <w:rPr>
          <w:rFonts w:ascii="Times New Roman" w:hAnsi="Times New Roman" w:cs="Times New Roman"/>
          <w:noProof/>
          <w:sz w:val="24"/>
          <w:szCs w:val="24"/>
        </w:rPr>
        <w:t>)</w:t>
      </w:r>
      <w:r w:rsidR="00127C29">
        <w:rPr>
          <w:rFonts w:ascii="Times New Roman" w:hAnsi="Times New Roman" w:cs="Times New Roman"/>
          <w:sz w:val="24"/>
          <w:szCs w:val="24"/>
        </w:rPr>
        <w:fldChar w:fldCharType="end"/>
      </w:r>
      <w:r w:rsidR="0035721B">
        <w:rPr>
          <w:rFonts w:ascii="Times New Roman" w:hAnsi="Times New Roman" w:cs="Times New Roman"/>
          <w:sz w:val="24"/>
          <w:szCs w:val="24"/>
        </w:rPr>
        <w:t xml:space="preserve">. </w:t>
      </w:r>
      <w:r w:rsidR="00DD288F">
        <w:rPr>
          <w:rFonts w:ascii="Times New Roman" w:hAnsi="Times New Roman" w:cs="Times New Roman"/>
          <w:sz w:val="24"/>
          <w:szCs w:val="24"/>
        </w:rPr>
        <w:t xml:space="preserve">As such, </w:t>
      </w:r>
      <w:r w:rsidR="0035721B">
        <w:rPr>
          <w:rFonts w:ascii="Times New Roman" w:hAnsi="Times New Roman" w:cs="Times New Roman"/>
          <w:sz w:val="24"/>
          <w:szCs w:val="24"/>
        </w:rPr>
        <w:t>IAPV provides a valuable system</w:t>
      </w:r>
      <w:r w:rsidR="00127C29">
        <w:rPr>
          <w:rFonts w:ascii="Times New Roman" w:hAnsi="Times New Roman" w:cs="Times New Roman"/>
          <w:sz w:val="24"/>
          <w:szCs w:val="24"/>
        </w:rPr>
        <w:t xml:space="preserve"> to</w:t>
      </w:r>
      <w:r w:rsidR="0035721B">
        <w:rPr>
          <w:rFonts w:ascii="Times New Roman" w:hAnsi="Times New Roman" w:cs="Times New Roman"/>
          <w:sz w:val="24"/>
          <w:szCs w:val="24"/>
        </w:rPr>
        <w:t xml:space="preserve"> </w:t>
      </w:r>
      <w:r w:rsidR="00127C29">
        <w:rPr>
          <w:rFonts w:ascii="Times New Roman" w:hAnsi="Times New Roman" w:cs="Times New Roman"/>
          <w:sz w:val="24"/>
          <w:szCs w:val="24"/>
        </w:rPr>
        <w:t xml:space="preserve">use an </w:t>
      </w:r>
      <w:r w:rsidR="00DC671F">
        <w:rPr>
          <w:rFonts w:ascii="Times New Roman" w:hAnsi="Times New Roman" w:cs="Times New Roman"/>
          <w:sz w:val="24"/>
          <w:szCs w:val="24"/>
        </w:rPr>
        <w:t>economically relevant</w:t>
      </w:r>
      <w:r w:rsidR="00127C29">
        <w:rPr>
          <w:rFonts w:ascii="Times New Roman" w:hAnsi="Times New Roman" w:cs="Times New Roman"/>
          <w:sz w:val="24"/>
          <w:szCs w:val="24"/>
        </w:rPr>
        <w:t xml:space="preserve"> honey bee virus to investigate whether different types of nutritional stimuli can affect the resilience of bees to disease. Emerging research has </w:t>
      </w:r>
      <w:r w:rsidR="00DC671F">
        <w:rPr>
          <w:rFonts w:ascii="Times New Roman" w:hAnsi="Times New Roman" w:cs="Times New Roman"/>
          <w:sz w:val="24"/>
          <w:szCs w:val="24"/>
        </w:rPr>
        <w:t>highlighted</w:t>
      </w:r>
      <w:r w:rsidR="00127C29">
        <w:rPr>
          <w:rFonts w:ascii="Times New Roman" w:hAnsi="Times New Roman" w:cs="Times New Roman"/>
          <w:sz w:val="24"/>
          <w:szCs w:val="24"/>
        </w:rPr>
        <w:t xml:space="preserve"> the importance of a</w:t>
      </w:r>
      <w:r w:rsidR="00892B2E">
        <w:rPr>
          <w:rFonts w:ascii="Times New Roman" w:hAnsi="Times New Roman" w:cs="Times New Roman"/>
          <w:sz w:val="24"/>
          <w:szCs w:val="24"/>
        </w:rPr>
        <w:t xml:space="preserve">dult nutritional environment in mitigating the effects of IAPV </w:t>
      </w:r>
      <w:r w:rsidR="00892B2E">
        <w:rPr>
          <w:rFonts w:ascii="Times New Roman" w:hAnsi="Times New Roman" w:cs="Times New Roman"/>
          <w:sz w:val="24"/>
          <w:szCs w:val="24"/>
        </w:rPr>
        <w:fldChar w:fldCharType="begin" w:fldLock="1"/>
      </w:r>
      <w:r w:rsidR="000553E1">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health","type":"article-journal"},"uris":["http://www.mendeley.com/documents/?uuid=c7b832f7-8e35-404b-89b8-423a002c45dd"]},{"id":"ITEM-2","itemData":{"DOI":"10.1186/s12864-019-5767-1","ISSN":"14712164","PMID":"31117959","abstract":"Background: Parts of Europe and the United States have witnessed dramatic losses in commercially managed honey bees over the past decade to what is considered an unsustainable extent. The large-scale loss of bees has considerable implications for the agricultural economy because bees are one of the leading pollinators of numerous crops. Bee declines have been associated with several interactive factors. Recent studies suggest nutritional and pathogen stress can interactively contribute to bee physiological declines, but the molecular mechanisms underlying interactive effects remain unknown. In this study, we provide insight into this question by using RNA-sequencing to examine how monofloral diets and Israeli acute paralysis virus inoculation influence gene expression patterns in bees. Results: We found a considerable nutritional response, with almost 2000 transcripts changing with diet quality. The majority of these genes were over-represented for nutrient signaling (insulin resistance) and immune response (Notch signaling and JaK-STAT pathways). In our experimental conditions, the transcriptomic response to viral infection was fairly limited. We only found 43 transcripts to be differentially expressed, some with known immune functions (argonaute-2), transcriptional regulation, and muscle contraction. We created contrasts to explore whether protective mechanisms of good diet were due to direct effects on immune function (resistance) or indirect effects on energy availability (tolerance). A similar number of resistance and tolerance candidate differentially expressed genes were found, suggesting both processes may play significant roles in dietary buffering from pathogen infection. Conclusions: Through transcriptional contrasts and functional enrichment analysis, we contribute to our understanding of the mechanisms underlying feedbacks between nutrition and disease in bees. We also show that comparing results derived from combined analyses across multiple RNA-seq studies may allow researchers to identify transcriptomic patterns in bees that are concurrently less artificial and less noisy. This work underlines the merits of using data visualization techniques and multiple datasets to interpret RNA-sequencing studies.","author":[{"dropping-particle":"","family":"Rutter","given":"Lindsay","non-dropping-particle":"","parse-names":false,"suffix":""},{"dropping-particle":"","family":"Carrillo-Tripp","given":"Jimena","non-dropping-particle":"","parse-names":false,"suffix":""},{"dropping-particle":"","family":"Bonning","given":"Bryony C.","non-dropping-particle":"","parse-names":false,"suffix":""},{"dropping-particle":"","family":"Cook","given":"Dianne","non-dropping-particle":"","parse-names":false,"suffix":""},{"dropping-particle":"","family":"Toth","given":"Amy L.","non-dropping-particle":"","parse-names":false,"suffix":""},{"dropping-particle":"","family":"Dolezal","given":"Adam G.","non-dropping-particle":"","parse-names":false,"suffix":""}],"container-title":"BMC Genomics","id":"ITEM-2","issued":{"date-parts":[["2019"]]},"title":"Transcriptomic responses to diet quality and viral infection in Apis mellifera","type":"article-journal"},"uris":["http://www.mendeley.com/documents/?uuid=875f61ac-283e-4eb7-b1f1-afbdb0f4d49a"]}],"mendeley":{"formattedCitation":"(Dolezal et al. 2019a; Rutter et al. 2019)","manualFormatting":"(Dolezal et al. 2019; Rutter et al. 2019; ","plainTextFormattedCitation":"(Dolezal et al. 2019a; Rutter et al. 2019)","previouslyFormattedCitation":"(Dolezal et al. 2019a; Rutter et al. 2019)"},"properties":{"noteIndex":0},"schema":"https://github.com/citation-style-language/schema/raw/master/csl-citation.json"}</w:instrText>
      </w:r>
      <w:r w:rsidR="00892B2E">
        <w:rPr>
          <w:rFonts w:ascii="Times New Roman" w:hAnsi="Times New Roman" w:cs="Times New Roman"/>
          <w:sz w:val="24"/>
          <w:szCs w:val="24"/>
        </w:rPr>
        <w:fldChar w:fldCharType="separate"/>
      </w:r>
      <w:r w:rsidR="00892B2E" w:rsidRPr="00892B2E">
        <w:rPr>
          <w:rFonts w:ascii="Times New Roman" w:hAnsi="Times New Roman" w:cs="Times New Roman"/>
          <w:noProof/>
          <w:sz w:val="24"/>
          <w:szCs w:val="24"/>
        </w:rPr>
        <w:t>(Dolezal et al. 2019; Rutter et al. 2019</w:t>
      </w:r>
      <w:r w:rsidR="001D458C">
        <w:rPr>
          <w:rFonts w:ascii="Times New Roman" w:hAnsi="Times New Roman" w:cs="Times New Roman"/>
          <w:noProof/>
          <w:sz w:val="24"/>
          <w:szCs w:val="24"/>
        </w:rPr>
        <w:t xml:space="preserve">; </w:t>
      </w:r>
      <w:r w:rsidR="00892B2E">
        <w:rPr>
          <w:rFonts w:ascii="Times New Roman" w:hAnsi="Times New Roman" w:cs="Times New Roman"/>
          <w:sz w:val="24"/>
          <w:szCs w:val="24"/>
        </w:rPr>
        <w:fldChar w:fldCharType="end"/>
      </w:r>
      <w:r w:rsidR="00DD288F">
        <w:rPr>
          <w:rFonts w:ascii="Times New Roman" w:hAnsi="Times New Roman" w:cs="Times New Roman"/>
          <w:sz w:val="24"/>
          <w:szCs w:val="24"/>
        </w:rPr>
        <w:t xml:space="preserve">Hsieh and Dolezal </w:t>
      </w:r>
      <w:r w:rsidR="00DD288F">
        <w:rPr>
          <w:rFonts w:ascii="Times New Roman" w:hAnsi="Times New Roman" w:cs="Times New Roman"/>
          <w:i/>
          <w:sz w:val="24"/>
          <w:szCs w:val="24"/>
        </w:rPr>
        <w:t>submitted)</w:t>
      </w:r>
      <w:r w:rsidR="00892B2E">
        <w:rPr>
          <w:rFonts w:ascii="Times New Roman" w:hAnsi="Times New Roman" w:cs="Times New Roman"/>
          <w:sz w:val="24"/>
          <w:szCs w:val="24"/>
        </w:rPr>
        <w:t xml:space="preserve">. </w:t>
      </w:r>
      <w:r w:rsidR="002C2FBA">
        <w:rPr>
          <w:rFonts w:ascii="Times New Roman" w:hAnsi="Times New Roman" w:cs="Times New Roman"/>
          <w:sz w:val="24"/>
          <w:szCs w:val="24"/>
        </w:rPr>
        <w:t>It is not clear, though, how developmental nutrition affects adult phenotypes in response to virus challenge.</w:t>
      </w:r>
    </w:p>
    <w:p w14:paraId="0EEB652E" w14:textId="1D144CDB" w:rsidR="000740E1" w:rsidRDefault="004142EA">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study</w:t>
      </w:r>
      <w:r w:rsidR="0036689E">
        <w:rPr>
          <w:rFonts w:ascii="Times New Roman" w:hAnsi="Times New Roman" w:cs="Times New Roman"/>
          <w:sz w:val="24"/>
          <w:szCs w:val="24"/>
        </w:rPr>
        <w:t>,</w:t>
      </w:r>
      <w:r w:rsidR="0095436D">
        <w:rPr>
          <w:rFonts w:ascii="Times New Roman" w:hAnsi="Times New Roman" w:cs="Times New Roman"/>
          <w:sz w:val="24"/>
          <w:szCs w:val="24"/>
        </w:rPr>
        <w:t xml:space="preserve"> we combine two different experimental nutritional manipulations to </w:t>
      </w:r>
      <w:r w:rsidR="0095436D">
        <w:rPr>
          <w:rFonts w:ascii="Times New Roman" w:hAnsi="Times New Roman" w:cs="Times New Roman"/>
          <w:sz w:val="24"/>
          <w:szCs w:val="24"/>
        </w:rPr>
        <w:lastRenderedPageBreak/>
        <w:t xml:space="preserve">investigate how developmental nutrition affects bees’ resilience to virus infection and then seek to understand the underpinnings of these differences. </w:t>
      </w:r>
      <w:r w:rsidR="00B00F62">
        <w:rPr>
          <w:rFonts w:ascii="Times New Roman" w:hAnsi="Times New Roman" w:cs="Times New Roman"/>
          <w:sz w:val="24"/>
          <w:szCs w:val="24"/>
        </w:rPr>
        <w:t xml:space="preserve">We hypothesized that both bees who experience either a short-term period of starvation during development and those reared in colonies </w:t>
      </w:r>
      <w:r w:rsidR="00D70FFB">
        <w:rPr>
          <w:rFonts w:ascii="Times New Roman" w:hAnsi="Times New Roman" w:cs="Times New Roman"/>
          <w:sz w:val="24"/>
          <w:szCs w:val="24"/>
        </w:rPr>
        <w:t xml:space="preserve">chronically </w:t>
      </w:r>
      <w:r w:rsidR="00B00F62">
        <w:rPr>
          <w:rFonts w:ascii="Times New Roman" w:hAnsi="Times New Roman" w:cs="Times New Roman"/>
          <w:sz w:val="24"/>
          <w:szCs w:val="24"/>
        </w:rPr>
        <w:t>fed only with low quality pollen would develop into seemingly-normal adult workers with increased sensitivity to infection, likely through modulation of immune responsiveness. We predicted that this would manifest in different levels of survivorship when faced with an IAPV challenge</w:t>
      </w:r>
      <w:r w:rsidR="00D70FFB">
        <w:rPr>
          <w:rFonts w:ascii="Times New Roman" w:hAnsi="Times New Roman" w:cs="Times New Roman"/>
          <w:sz w:val="24"/>
          <w:szCs w:val="24"/>
        </w:rPr>
        <w:t xml:space="preserve"> and be associated with differential gene expression of key immune response genes</w:t>
      </w:r>
      <w:r w:rsidR="00B00F62">
        <w:rPr>
          <w:rFonts w:ascii="Times New Roman" w:hAnsi="Times New Roman" w:cs="Times New Roman"/>
          <w:sz w:val="24"/>
          <w:szCs w:val="24"/>
        </w:rPr>
        <w:t xml:space="preserve">. </w:t>
      </w:r>
      <w:r w:rsidR="00D70FFB">
        <w:rPr>
          <w:rFonts w:ascii="Times New Roman" w:hAnsi="Times New Roman" w:cs="Times New Roman"/>
          <w:sz w:val="24"/>
          <w:szCs w:val="24"/>
        </w:rPr>
        <w:t>We present</w:t>
      </w:r>
      <w:r w:rsidR="000740E1">
        <w:rPr>
          <w:rFonts w:ascii="Times New Roman" w:hAnsi="Times New Roman" w:cs="Times New Roman"/>
          <w:sz w:val="24"/>
          <w:szCs w:val="24"/>
        </w:rPr>
        <w:t xml:space="preserve"> evidence that both forms of nutritional stress can significantly reduce bees’ resilience to infection with</w:t>
      </w:r>
      <w:r w:rsidR="000740E1" w:rsidRPr="000740E1">
        <w:rPr>
          <w:rFonts w:ascii="Times New Roman" w:hAnsi="Times New Roman" w:cs="Times New Roman"/>
          <w:sz w:val="24"/>
          <w:szCs w:val="24"/>
        </w:rPr>
        <w:t xml:space="preserve"> </w:t>
      </w:r>
      <w:r w:rsidR="000740E1">
        <w:rPr>
          <w:rFonts w:ascii="Times New Roman" w:hAnsi="Times New Roman" w:cs="Times New Roman"/>
          <w:sz w:val="24"/>
          <w:szCs w:val="24"/>
        </w:rPr>
        <w:t xml:space="preserve">important ramifications </w:t>
      </w:r>
      <w:r w:rsidR="00965E0F">
        <w:rPr>
          <w:rFonts w:ascii="Times New Roman" w:hAnsi="Times New Roman" w:cs="Times New Roman"/>
          <w:sz w:val="24"/>
          <w:szCs w:val="24"/>
        </w:rPr>
        <w:t xml:space="preserve">to </w:t>
      </w:r>
      <w:r w:rsidR="000740E1">
        <w:rPr>
          <w:rFonts w:ascii="Times New Roman" w:hAnsi="Times New Roman" w:cs="Times New Roman"/>
          <w:sz w:val="24"/>
          <w:szCs w:val="24"/>
        </w:rPr>
        <w:t>our understanding</w:t>
      </w:r>
      <w:r w:rsidR="00965E0F">
        <w:rPr>
          <w:rFonts w:ascii="Times New Roman" w:hAnsi="Times New Roman" w:cs="Times New Roman"/>
          <w:sz w:val="24"/>
          <w:szCs w:val="24"/>
        </w:rPr>
        <w:t xml:space="preserve"> of</w:t>
      </w:r>
      <w:r w:rsidR="000740E1">
        <w:rPr>
          <w:rFonts w:ascii="Times New Roman" w:hAnsi="Times New Roman" w:cs="Times New Roman"/>
          <w:sz w:val="24"/>
          <w:szCs w:val="24"/>
        </w:rPr>
        <w:t xml:space="preserve"> how developmental nutrition affects pathogen responses, particularly within the complex network of environmental stressors faced by pollinators.</w:t>
      </w:r>
    </w:p>
    <w:p w14:paraId="227571BF" w14:textId="77777777" w:rsidR="000740E1" w:rsidRDefault="000740E1">
      <w:pPr>
        <w:widowControl w:val="0"/>
        <w:spacing w:line="480" w:lineRule="auto"/>
        <w:ind w:firstLine="720"/>
        <w:contextualSpacing/>
        <w:jc w:val="both"/>
        <w:rPr>
          <w:rFonts w:ascii="Times New Roman" w:hAnsi="Times New Roman" w:cs="Times New Roman"/>
          <w:sz w:val="24"/>
          <w:szCs w:val="24"/>
        </w:rPr>
      </w:pPr>
    </w:p>
    <w:p w14:paraId="02E4A9B4" w14:textId="77777777" w:rsidR="00FD4BD4" w:rsidRPr="00FD4BD4" w:rsidRDefault="00FD4BD4" w:rsidP="00FD4BD4">
      <w:pPr>
        <w:widowControl w:val="0"/>
        <w:spacing w:line="480" w:lineRule="auto"/>
        <w:contextualSpacing/>
        <w:jc w:val="both"/>
        <w:rPr>
          <w:rFonts w:ascii="Times New Roman" w:hAnsi="Times New Roman" w:cs="Times New Roman"/>
          <w:b/>
          <w:sz w:val="24"/>
          <w:szCs w:val="24"/>
        </w:rPr>
      </w:pPr>
      <w:r w:rsidRPr="00FD4BD4">
        <w:rPr>
          <w:rFonts w:ascii="Times New Roman" w:hAnsi="Times New Roman" w:cs="Times New Roman"/>
          <w:b/>
          <w:sz w:val="24"/>
          <w:szCs w:val="24"/>
        </w:rPr>
        <w:t>METHODS</w:t>
      </w:r>
    </w:p>
    <w:p w14:paraId="194F0C66"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089B6CC4" w14:textId="77777777" w:rsidR="00FD4BD4" w:rsidRPr="00FD4BD4" w:rsidRDefault="00FD4BD4" w:rsidP="00FD4BD4">
      <w:pPr>
        <w:widowControl w:val="0"/>
        <w:spacing w:line="480" w:lineRule="auto"/>
        <w:contextualSpacing/>
        <w:jc w:val="both"/>
        <w:rPr>
          <w:rFonts w:ascii="Times New Roman" w:hAnsi="Times New Roman" w:cs="Times New Roman"/>
          <w:sz w:val="24"/>
          <w:szCs w:val="24"/>
        </w:rPr>
      </w:pPr>
      <w:r w:rsidRPr="00FD4BD4">
        <w:rPr>
          <w:rFonts w:ascii="Times New Roman" w:hAnsi="Times New Roman" w:cs="Times New Roman"/>
          <w:b/>
          <w:sz w:val="24"/>
          <w:szCs w:val="24"/>
        </w:rPr>
        <w:t>Honey bee source</w:t>
      </w:r>
      <w:r w:rsidRPr="00FD4BD4">
        <w:rPr>
          <w:rFonts w:ascii="Times New Roman" w:hAnsi="Times New Roman" w:cs="Times New Roman"/>
          <w:sz w:val="24"/>
          <w:szCs w:val="24"/>
        </w:rPr>
        <w:t>:</w:t>
      </w:r>
    </w:p>
    <w:p w14:paraId="4DA85F2A" w14:textId="594402A6"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For all experiments, honey bee subjects were derived from colonies managed at the Iowa State University Horticulture Research Station</w:t>
      </w:r>
      <w:r w:rsidR="007232B3">
        <w:rPr>
          <w:rFonts w:ascii="Times New Roman" w:hAnsi="Times New Roman" w:cs="Times New Roman"/>
          <w:sz w:val="24"/>
          <w:szCs w:val="24"/>
        </w:rPr>
        <w:t xml:space="preserve"> in Ames, IA</w:t>
      </w:r>
      <w:r w:rsidRPr="00FD4BD4">
        <w:rPr>
          <w:rFonts w:ascii="Times New Roman" w:hAnsi="Times New Roman" w:cs="Times New Roman"/>
          <w:sz w:val="24"/>
          <w:szCs w:val="24"/>
        </w:rPr>
        <w:t xml:space="preserve">. All were produced from open-mated queens from commercial stocks. </w:t>
      </w:r>
    </w:p>
    <w:p w14:paraId="4F579E6E" w14:textId="77777777" w:rsidR="00FD4BD4" w:rsidRPr="00FD4BD4" w:rsidRDefault="00FD4BD4" w:rsidP="00FD4BD4">
      <w:pPr>
        <w:widowControl w:val="0"/>
        <w:spacing w:line="480" w:lineRule="auto"/>
        <w:contextualSpacing/>
        <w:jc w:val="both"/>
        <w:rPr>
          <w:rFonts w:ascii="Times New Roman" w:hAnsi="Times New Roman" w:cs="Times New Roman"/>
          <w:b/>
          <w:sz w:val="24"/>
          <w:szCs w:val="24"/>
        </w:rPr>
      </w:pPr>
      <w:r w:rsidRPr="00FD4BD4">
        <w:rPr>
          <w:rFonts w:ascii="Times New Roman" w:hAnsi="Times New Roman" w:cs="Times New Roman"/>
          <w:b/>
          <w:sz w:val="24"/>
          <w:szCs w:val="24"/>
        </w:rPr>
        <w:t>Experiment 1: Acute larval starvation</w:t>
      </w:r>
    </w:p>
    <w:p w14:paraId="6F65C96F" w14:textId="343099CF"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First, we sought to produce honey bee adults that experienced a highly standardized form of nutritional deprivation as larvae but were still reared under mostly normal colony conditions. To do so, we used a protocol identical to that described in Walton et al 2018, as modified from </w:t>
      </w:r>
      <w:r>
        <w:rPr>
          <w:rFonts w:ascii="Times New Roman" w:hAnsi="Times New Roman" w:cs="Times New Roman"/>
          <w:sz w:val="24"/>
          <w:szCs w:val="24"/>
        </w:rPr>
        <w:fldChar w:fldCharType="begin" w:fldLock="1"/>
      </w:r>
      <w:r w:rsidR="005C2EE9">
        <w:rPr>
          <w:rFonts w:ascii="Times New Roman" w:hAnsi="Times New Roman" w:cs="Times New Roman"/>
          <w:sz w:val="24"/>
          <w:szCs w:val="24"/>
        </w:rPr>
        <w:instrText>ADDIN CSL_CITATION {"citationItems":[{"id":"ITEM-1","itemData":{"DOI":"10.1016/j.anbehav.2014.02.012","ISSN":"00033472","abstract":"The evolution of nonreproductive castes is a fundamental question in evolution biology. The honeybee Apis mellifera L. has a reproductive division of labour: the queen is the primary egg-layer in a colony and has more than 200 ovarian filaments (ovarioles), whereas a worker normally does not reproduce and has fewer than 20 ovarioles. The number of ovarioles influences worker foraging behaviour and the propensity to become an egg-layer in the absence of the queen, suggesting that reproductive regulatory networks evolved with foraging division of labour in honeybee workers. Cooperation between nurse bee feeding behaviour and larval developmental programming results in the differentiation of queens and workers along with variation in ovariole number, body mass and foraging behaviour. Here, we tested how nurse bees affect ovariole number and body mass in workers, and how larvae respond to food delivery during different larval life stages. Our findings demonstrate that nurses control larvae growth and ovariole number by temporally manipulating food delivery and that the response of larvae to food differs with larval life stage and genotype. Body mass of larvae was more sensitive to nutrition during the first to the fourth instar (L1-L4), whereas ovariole number was more sensitive during the fifth instar (L5). Overall, we were able to decouple the nurse feeding program and the larval development program in honeybees. We conclude that nurse feeding behaviour during L5 is critical for modulating ovariole number in workers. © 2014 The Association for the Study of Animal Behaviour.","author":[{"dropping-particle":"","family":"Wang","given":"Ying","non-dropping-particle":"","parse-names":false,"suffix":""},{"dropping-particle":"","family":"Kaftanoglu","given":"Osman","non-dropping-particle":"","parse-names":false,"suffix":""},{"dropping-particle":"","family":"Fondrk","given":"M. Kim","non-dropping-particle":"","parse-names":false,"suffix":""},{"dropping-particle":"","family":"Page","given":"Robert E.","non-dropping-particle":"","parse-names":false,"suffix":""}],"container-title":"Animal Behaviour","id":"ITEM-1","issued":{"date-parts":[["2014"]]},"page":"253-261","publisher":"Elsevier Ltd","title":"Nurse bee behaviour manipulates worker honeybee (Apis mellifera L.) reproductive development","type":"article-journal","volume":"92"},"uris":["http://www.mendeley.com/documents/?uuid=2981ccb6-2f99-4c9d-8cbb-685b5868ac3f"]},{"id":"ITEM-2","itemData":{"DOI":"10.1242/jeb.130435","ISSN":"00220949","abstract":"Most organisms are constantly faced with environmental changes and stressors. In diverse organisms, there is an anticipatory mechanism during development that can program adult phenotypes. The adult phenotype would be adapted to the predicted environment that occurred during organism maturation. However, whether this anticipatory mechanism is present in eusocial species is questionable because eusocial organisms are largely shielded from exogenous conditions by their stable nest environment. In this study, we tested whether food deprivation during development of the honey bee (Apis mellifera), a eusocial insect model, can shift adult phenotypes to better cope with nutritional stress. After subjecting fifth instar worker larvae to short-term starvation, we measured nutrition-related morphology, starvation resistance, physiology, endocrinology and behavior in the adults. We found that the larval starvation caused adult honey bees to become more resilient toward starvation. Moreover, the adult bees were characterized by reduced ovary size, elevated glycogen stores and juvenile hormone (JH) titers, and decreased sugar sensitivity. These changes, in general, can help adult insects survive and reproduce in food-poor environments. Overall, we found for the first time support for an anticipatory mechanism in a eusocial species, the honey bee. Our results suggest that this mechanism may play a role in honey bee queen-worker differentiation and worker division of labor, both of which are related to the responses to nutritional stress.","author":[{"dropping-particle":"","family":"Wang","given":"Ying","non-dropping-particle":"","parse-names":false,"suffix":""},{"dropping-particle":"","family":"Kaftanoglu","given":"Osman","non-dropping-particle":"","parse-names":false,"suffix":""},{"dropping-particle":"","family":"Brent","given":"Colin S.","non-dropping-particle":"","parse-names":false,"suffix":""},{"dropping-particle":"","family":"Page","given":"Robert E.","non-dropping-particle":"","parse-names":false,"suffix":""},{"dropping-particle":"V.","family":"Amdam","given":"Gro","non-dropping-particle":"","parse-names":false,"suffix":""}],"container-title":"Journal of Experimental Biology","id":"ITEM-2","issued":{"date-parts":[["2016"]]},"title":"Starvation stress during larval development facilitates an adaptive response in adult worker honey bees (Apis mellifera L.)","type":"article-journal"},"uris":["http://www.mendeley.com/documents/?uuid=f6d08c93-59d7-4b8d-9d36-cf9cc9690781"]},{"id":"ITEM-3","itemData":{"DOI":"10.1242/jeb.136374","ISSN":"00220949","abstract":"Environmental changes during development have long-term effects on adult phenotypes in diverse organisms. Some of the effects play important roles in helping organisms adapt to different environments, suchasinsectpolymorphism. Others,especiallythoseresultingfroman adverse developmental environment, have a negative effect on adult health and fitness. However, recent studies have shown that those phenotypes influenced by early environmental adversity have adaptive value under certain (anticipatory) conditions that are similar to the developmental environment, though evidence is mostly from morphological and behavioral observations and it is still rare at physiological and molecular levels. In the companion study, we applied a short-term starvation treatment to fifth instar honey bee larvae and measured changes in adult morphology, starvation resistance, hormonal and metabolic physiology and gene expression. Our results suggest that honey bees can adaptively respond to the predicted nutritional stress. In the present study, we further hypothesized that developmental starvation specifically improves the metabolic response of adult bees to starvation instead of globally affecting metabolism under well-fed conditions. Here, we produced adult honey bees that had experienced a short-term larval starvation, thenwestarvedthemfor12 handmonitoredmetabolicrate,bloodsugar concentrations and metabolic reserves. We found that the bees that experienced larval starvation were able to shift to other fuels faster and better maintain stable blood sugar levels during starvation. However, developmental nutritional stress did not change metabolic ratesorblood sugar levels in adult bees under normal conditions. Overall, our study provides further evidence that early larval starvation specifically improves the metabolic responses to adult starvation in honey bees.","author":[{"dropping-particle":"","family":"Wang","given":"Ying","non-dropping-particle":"","parse-names":false,"suffix":""},{"dropping-particle":"","family":"Campbell","given":"Jacob B.","non-dropping-particle":"","parse-names":false,"suffix":""},{"dropping-particle":"","family":"Kaftanoglu","given":"Osman","non-dropping-particle":"","parse-names":false,"suffix":""},{"dropping-particle":"","family":"Page","given":"Robert E.","non-dropping-particle":"","parse-names":false,"suffix":""},{"dropping-particle":"V.","family":"Amdam","given":"Gro","non-dropping-particle":"","parse-names":false,"suffix":""},{"dropping-particle":"","family":"Harrison","given":"Jon F.","non-dropping-particle":"","parse-names":false,"suffix":""}],"container-title":"Journal of Experimental Biology","id":"ITEM-3","issue":"7","issued":{"date-parts":[["2016"]]},"page":"960-968","title":"Larval starvation improves metabolic response to adult starvation in honey bees (Apis mellifera L.)","type":"article-journal","volume":"219"},"uris":["http://www.mendeley.com/documents/?uuid=00779559-10f2-4baa-ac4a-a3d50a7ff7c0"]}],"mendeley":{"formattedCitation":"(Wang et al. 2014, 2016b, 2016a)","manualFormatting":"Wang et al. 2014, 2016b, 2016a","plainTextFormattedCitation":"(Wang et al. 2014, 2016b, 2016a)","previouslyFormattedCitation":"(Wang et al. 2014, 2016b, 2016a)"},"properties":{"noteIndex":0},"schema":"https://github.com/citation-style-language/schema/raw/master/csl-citation.json"}</w:instrText>
      </w:r>
      <w:r>
        <w:rPr>
          <w:rFonts w:ascii="Times New Roman" w:hAnsi="Times New Roman" w:cs="Times New Roman"/>
          <w:sz w:val="24"/>
          <w:szCs w:val="24"/>
        </w:rPr>
        <w:fldChar w:fldCharType="separate"/>
      </w:r>
      <w:r w:rsidRPr="00FD4BD4">
        <w:rPr>
          <w:rFonts w:ascii="Times New Roman" w:hAnsi="Times New Roman" w:cs="Times New Roman"/>
          <w:noProof/>
          <w:sz w:val="24"/>
          <w:szCs w:val="24"/>
        </w:rPr>
        <w:t>Wang et al. 2014, 2016b, 2016a</w:t>
      </w:r>
      <w:r>
        <w:rPr>
          <w:rFonts w:ascii="Times New Roman" w:hAnsi="Times New Roman" w:cs="Times New Roman"/>
          <w:sz w:val="24"/>
          <w:szCs w:val="24"/>
        </w:rPr>
        <w:fldChar w:fldCharType="end"/>
      </w:r>
      <w:r w:rsidR="007232B3">
        <w:rPr>
          <w:rFonts w:ascii="Times New Roman" w:hAnsi="Times New Roman" w:cs="Times New Roman"/>
          <w:sz w:val="24"/>
          <w:szCs w:val="24"/>
        </w:rPr>
        <w:t>.</w:t>
      </w:r>
      <w:r>
        <w:rPr>
          <w:rFonts w:ascii="Times New Roman" w:hAnsi="Times New Roman" w:cs="Times New Roman"/>
          <w:sz w:val="24"/>
          <w:szCs w:val="24"/>
        </w:rPr>
        <w:t xml:space="preserve"> </w:t>
      </w:r>
      <w:r w:rsidR="007232B3">
        <w:rPr>
          <w:rFonts w:ascii="Times New Roman" w:hAnsi="Times New Roman" w:cs="Times New Roman"/>
          <w:sz w:val="24"/>
          <w:szCs w:val="24"/>
        </w:rPr>
        <w:t>F</w:t>
      </w:r>
      <w:r w:rsidRPr="00FD4BD4">
        <w:rPr>
          <w:rFonts w:ascii="Times New Roman" w:hAnsi="Times New Roman" w:cs="Times New Roman"/>
          <w:sz w:val="24"/>
          <w:szCs w:val="24"/>
        </w:rPr>
        <w:t xml:space="preserve">ive queens from five separate honey bee colonies were caged </w:t>
      </w:r>
      <w:r w:rsidRPr="00FD4BD4">
        <w:rPr>
          <w:rFonts w:ascii="Times New Roman" w:hAnsi="Times New Roman" w:cs="Times New Roman"/>
          <w:sz w:val="24"/>
          <w:szCs w:val="24"/>
        </w:rPr>
        <w:lastRenderedPageBreak/>
        <w:t>over a frame of drawn, empty comb, for 48h. After this interval, the cages were removed and frames placed back into the colony; eggs were then allowed to hatch and larvae mature as normal.  At 180h after the egg laying interval, the acute starvation treatment, or a control treatment, was performed on each frame</w:t>
      </w:r>
      <w:r w:rsidR="00841035">
        <w:rPr>
          <w:rFonts w:ascii="Times New Roman" w:hAnsi="Times New Roman" w:cs="Times New Roman"/>
          <w:sz w:val="24"/>
          <w:szCs w:val="24"/>
        </w:rPr>
        <w:t xml:space="preserve"> as follows</w:t>
      </w:r>
      <w:r w:rsidRPr="00FD4BD4">
        <w:rPr>
          <w:rFonts w:ascii="Times New Roman" w:hAnsi="Times New Roman" w:cs="Times New Roman"/>
          <w:sz w:val="24"/>
          <w:szCs w:val="24"/>
        </w:rPr>
        <w:t>. Frames were removed from the colony and nurse bees brushed off the frame completely. A wire push-in cage was then placed over half of the developing larvae, preventing nurse bees from accessing them for feeding; the other half of the larvae on the frame remained accessible. Each frame was outside of the colony &lt;2 minutes during the treatment. The frame was returned to the colony for 10 h, with bees maturing to approximately the developmental stage where larvae initiate spinning and stop feeding (Jay 1963).  After this point, the frames were taken from the frames briefly and the push in cages removed, again allowing access by adult workers.  Because honey bee larval development is highly regimented, focusing our starvation period to end at the spinning phase does not allow a window for compensatory feeding by the workers; i.e., they cannot feed the starved workers more after the treatment. After the starvation treatment, frames were returned to the colony and the pupae allowed to mature normally to the pharate stage</w:t>
      </w:r>
      <w:r w:rsidR="00841035">
        <w:rPr>
          <w:rFonts w:ascii="Times New Roman" w:hAnsi="Times New Roman" w:cs="Times New Roman"/>
          <w:sz w:val="24"/>
          <w:szCs w:val="24"/>
        </w:rPr>
        <w:t xml:space="preserve"> (</w:t>
      </w:r>
      <w:r w:rsidR="002F67BE">
        <w:rPr>
          <w:rFonts w:ascii="Times New Roman" w:hAnsi="Times New Roman" w:cs="Times New Roman"/>
          <w:sz w:val="24"/>
          <w:szCs w:val="24"/>
        </w:rPr>
        <w:t>20 days after oviposition),</w:t>
      </w:r>
      <w:r w:rsidRPr="00FD4BD4">
        <w:rPr>
          <w:rFonts w:ascii="Times New Roman" w:hAnsi="Times New Roman" w:cs="Times New Roman"/>
          <w:sz w:val="24"/>
          <w:szCs w:val="24"/>
        </w:rPr>
        <w:t xml:space="preserve"> after which they were removed from the colony and placed in an incubator at 33C overnight. Separate enclosures were placed over each treatment (starved vs control) on each frame to keep emerging adults separate. Once adults had emerged, the treatment and control bees were separated and the resulting bees mixed between the five colony sources. Within the first 24h after emergence, they were then separated into observation cages and treated as described below. </w:t>
      </w:r>
      <w:commentRangeStart w:id="6"/>
      <w:r w:rsidRPr="00FD4BD4">
        <w:rPr>
          <w:rFonts w:ascii="Times New Roman" w:hAnsi="Times New Roman" w:cs="Times New Roman"/>
          <w:sz w:val="24"/>
          <w:szCs w:val="24"/>
        </w:rPr>
        <w:t xml:space="preserve">This procedure was repeated twice, thus producing two separate generations of workers that experienced </w:t>
      </w:r>
      <w:r w:rsidR="00841035">
        <w:rPr>
          <w:rFonts w:ascii="Times New Roman" w:hAnsi="Times New Roman" w:cs="Times New Roman"/>
          <w:sz w:val="24"/>
          <w:szCs w:val="24"/>
        </w:rPr>
        <w:t>control or starvation conditions within the same colonies.</w:t>
      </w:r>
      <w:commentRangeEnd w:id="6"/>
      <w:r w:rsidR="00F825B7">
        <w:rPr>
          <w:rStyle w:val="CommentReference"/>
        </w:rPr>
        <w:commentReference w:id="6"/>
      </w:r>
    </w:p>
    <w:p w14:paraId="2EEDA19C" w14:textId="77777777" w:rsidR="00FD4BD4" w:rsidRPr="00FD4BD4" w:rsidRDefault="00FD4BD4" w:rsidP="00FD4BD4">
      <w:pPr>
        <w:widowControl w:val="0"/>
        <w:spacing w:line="480" w:lineRule="auto"/>
        <w:ind w:firstLine="720"/>
        <w:contextualSpacing/>
        <w:jc w:val="both"/>
        <w:rPr>
          <w:rFonts w:ascii="Times New Roman" w:hAnsi="Times New Roman" w:cs="Times New Roman"/>
          <w:b/>
          <w:sz w:val="24"/>
          <w:szCs w:val="24"/>
        </w:rPr>
      </w:pPr>
      <w:r w:rsidRPr="00FD4BD4">
        <w:rPr>
          <w:rFonts w:ascii="Times New Roman" w:hAnsi="Times New Roman" w:cs="Times New Roman"/>
          <w:b/>
          <w:sz w:val="24"/>
          <w:szCs w:val="24"/>
        </w:rPr>
        <w:t>Experiment 2: Pollen quality limitation</w:t>
      </w:r>
    </w:p>
    <w:p w14:paraId="6D5DA1EE" w14:textId="62EB200A"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lastRenderedPageBreak/>
        <w:t>While Experiment 1 allows a repeatable, standardized nutritional treatment, it is also confounded by the restriction of nurse bees performing other behaviors with the developing larvae, such as grooming and cleaning.</w:t>
      </w:r>
      <w:r w:rsidR="000553E1">
        <w:rPr>
          <w:rFonts w:ascii="Times New Roman" w:hAnsi="Times New Roman" w:cs="Times New Roman"/>
          <w:sz w:val="24"/>
          <w:szCs w:val="24"/>
        </w:rPr>
        <w:t xml:space="preserve"> In addition starvation,</w:t>
      </w:r>
      <w:r w:rsidRPr="00FD4BD4">
        <w:rPr>
          <w:rFonts w:ascii="Times New Roman" w:hAnsi="Times New Roman" w:cs="Times New Roman"/>
          <w:sz w:val="24"/>
          <w:szCs w:val="24"/>
        </w:rPr>
        <w:t xml:space="preserve"> honey bee nutrition can also be affected by the quantity or quality of the food they have access to; recent years have seen an increasing focus on understanding how different nutritional sources affect bees’ resilience to other stressors </w:t>
      </w:r>
      <w:r w:rsidR="005C2EE9">
        <w:rPr>
          <w:rFonts w:ascii="Times New Roman" w:hAnsi="Times New Roman" w:cs="Times New Roman"/>
          <w:sz w:val="24"/>
          <w:szCs w:val="24"/>
        </w:rPr>
        <w:fldChar w:fldCharType="begin" w:fldLock="1"/>
      </w:r>
      <w:r w:rsidR="000553E1">
        <w:rPr>
          <w:rFonts w:ascii="Times New Roman" w:hAnsi="Times New Roman" w:cs="Times New Roman"/>
          <w:sz w:val="24"/>
          <w:szCs w:val="24"/>
        </w:rPr>
        <w:instrText>ADDIN CSL_CITATION {"citationItems":[{"id":"ITEM-1","itemData":{"DOI":"10.3390/insects10010021","ISSN":"20754450","abstract":"Neonicotinoid insecticides have come under scrutiny for their potential role in honey bee declines. Additionally, reduced access to forage in agricultural areas creates the potential for risk interactions with these pesticides in regions critical for honey production. In this study, we sought to determine whether sufficient access to pollen during larval development could mitigate stress associated with oral clothianidin exposure in honey bee adults. An apiary was established where pollen traps deprived half of the colonies of pollen, which was then supplemented to the others. Adults were fed 0, 10, 40, 200, or 400 µg/L clothianidin in the laboratory, and larval and adult lipids and superoxide dismutase (SOD) activities were compared between feeding treatments. Survival at sublethal concentrations of clothianidin was significantly reduced for adult bees reared in pollen deprived colonies. Adult SOD activity was affected by clothianidin dose but not larval feeding treatment, though within the pollen-deprived cohort, SOD was greater in controls than those fed clothianidin. Larval SOD differed between field replicates, with supplemented colonies having slightly higher activity levels during a period of pollen dearth, indicating that supplementation during these periods is particularly important for mitigating oxidative stress within the hive. Larval lipids were significantly higher in supplemented colonies during a substantial pollen flow, though adult lipids were unaffected by feeding treatment. These results suggest that during periods of pollen dearth, oxidative stress and adult worker longevity will be improved by supplementing colonies with locally collected pollen.","author":[{"dropping-particle":"","family":"Mogren","given":"Christina L.","non-dropping-particle":"","parse-names":false,"suffix":""},{"dropping-particle":"","family":"Danka","given":"Robert G.","non-dropping-particle":"","parse-names":false,"suffix":""},{"dropping-particle":"","family":"Healy","given":"Kristen B.","non-dropping-particle":"","parse-names":false,"suffix":""}],"container-title":"Insects","id":"ITEM-1","issued":{"date-parts":[["2019"]]},"title":"Larval Pollen stress increases adult susceptibility to clothianidin in honey bees","type":"article-journal"},"uris":["http://www.mendeley.com/documents/?uuid=752ef395-8b78-4ff0-a581-e71f9a4cca88"]},{"id":"ITEM-2","itemData":{"DOI":"10.1146/annurev-ento-020117-043423","ISSN":"00664170","PMID":"29029590","abstract":"Honey bees feed on floral nectar and pollen that they store in their colonies as honey and bee bread. Social division of labor enables the collection of stores of food that are consumed by within-hive bees that convert stored pollen and honey into royal jelly. Royal jelly and other glandular secretions are the primary food of growing larvae and of the queen but are also fed to other colony members. Research clearly shows that bees regulate their intake, like other animals, around specific proportions of macronutrients. This form of regulation is done as individuals and at the colony level by foragers.","author":[{"dropping-particle":"","family":"Wright","given":"Geraldine A.","non-dropping-particle":"","parse-names":false,"suffix":""},{"dropping-particle":"","family":"Nicolson","given":"Susan W.","non-dropping-particle":"","parse-names":false,"suffix":""},{"dropping-particle":"","family":"Shafir","given":"Sharoni","non-dropping-particle":"","parse-names":false,"suffix":""}],"container-title":"Annual Review of Entomology","id":"ITEM-2","issued":{"date-parts":[["2018"]]},"title":"Nutritional Physiology and Ecology of Honey Bees","type":"article"},"uris":["http://www.mendeley.com/documents/?uuid=8dca2d29-2a80-4709-bcbb-5de12d2ff247"]}],"mendeley":{"formattedCitation":"(Wright et al. 2018; Mogren et al. 2019)","plainTextFormattedCitation":"(Wright et al. 2018; Mogren et al. 2019)","previouslyFormattedCitation":"(Wright et al. 2018; Mogren et al. 2019)"},"properties":{"noteIndex":0},"schema":"https://github.com/citation-style-language/schema/raw/master/csl-citation.json"}</w:instrText>
      </w:r>
      <w:r w:rsidR="005C2EE9">
        <w:rPr>
          <w:rFonts w:ascii="Times New Roman" w:hAnsi="Times New Roman" w:cs="Times New Roman"/>
          <w:sz w:val="24"/>
          <w:szCs w:val="24"/>
        </w:rPr>
        <w:fldChar w:fldCharType="separate"/>
      </w:r>
      <w:r w:rsidR="00B92A9D" w:rsidRPr="00B92A9D">
        <w:rPr>
          <w:rFonts w:ascii="Times New Roman" w:hAnsi="Times New Roman" w:cs="Times New Roman"/>
          <w:noProof/>
          <w:sz w:val="24"/>
          <w:szCs w:val="24"/>
        </w:rPr>
        <w:t>(Wright et al. 2018; Mogren et al. 2019)</w:t>
      </w:r>
      <w:r w:rsidR="005C2EE9">
        <w:rPr>
          <w:rFonts w:ascii="Times New Roman" w:hAnsi="Times New Roman" w:cs="Times New Roman"/>
          <w:sz w:val="24"/>
          <w:szCs w:val="24"/>
        </w:rPr>
        <w:fldChar w:fldCharType="end"/>
      </w:r>
      <w:r w:rsidR="00B92A9D">
        <w:rPr>
          <w:rFonts w:ascii="Times New Roman" w:hAnsi="Times New Roman" w:cs="Times New Roman"/>
          <w:sz w:val="24"/>
          <w:szCs w:val="24"/>
        </w:rPr>
        <w:t xml:space="preserve">. </w:t>
      </w:r>
      <w:r w:rsidRPr="00FD4BD4">
        <w:rPr>
          <w:rFonts w:ascii="Times New Roman" w:hAnsi="Times New Roman" w:cs="Times New Roman"/>
          <w:sz w:val="24"/>
          <w:szCs w:val="24"/>
        </w:rPr>
        <w:t>Therefore, we performed a second set of experiments where we sought to produce adult bees that experienced chronic differences in nutrition during the entirety of development. This</w:t>
      </w:r>
      <w:r w:rsidR="000F7F57">
        <w:rPr>
          <w:rFonts w:ascii="Times New Roman" w:hAnsi="Times New Roman" w:cs="Times New Roman"/>
          <w:sz w:val="24"/>
          <w:szCs w:val="24"/>
        </w:rPr>
        <w:t xml:space="preserve"> manipulation</w:t>
      </w:r>
      <w:r w:rsidRPr="00FD4BD4">
        <w:rPr>
          <w:rFonts w:ascii="Times New Roman" w:hAnsi="Times New Roman" w:cs="Times New Roman"/>
          <w:sz w:val="24"/>
          <w:szCs w:val="24"/>
        </w:rPr>
        <w:t xml:space="preserve"> poses a challenge</w:t>
      </w:r>
      <w:r w:rsidR="000F7F57">
        <w:rPr>
          <w:rFonts w:ascii="Times New Roman" w:hAnsi="Times New Roman" w:cs="Times New Roman"/>
          <w:sz w:val="24"/>
          <w:szCs w:val="24"/>
        </w:rPr>
        <w:t>,</w:t>
      </w:r>
      <w:r w:rsidRPr="00FD4BD4">
        <w:rPr>
          <w:rFonts w:ascii="Times New Roman" w:hAnsi="Times New Roman" w:cs="Times New Roman"/>
          <w:sz w:val="24"/>
          <w:szCs w:val="24"/>
        </w:rPr>
        <w:t xml:space="preserve"> as honey bees will not rear larvae successfully if the colony is under full starvation conditions</w:t>
      </w:r>
      <w:r w:rsidR="00A819CA">
        <w:rPr>
          <w:rFonts w:ascii="Times New Roman" w:hAnsi="Times New Roman" w:cs="Times New Roman"/>
          <w:sz w:val="24"/>
          <w:szCs w:val="24"/>
        </w:rPr>
        <w:t xml:space="preserve"> </w:t>
      </w:r>
      <w:r w:rsidR="00A819CA">
        <w:rPr>
          <w:rFonts w:ascii="Times New Roman" w:hAnsi="Times New Roman" w:cs="Times New Roman"/>
          <w:sz w:val="24"/>
          <w:szCs w:val="24"/>
        </w:rPr>
        <w:fldChar w:fldCharType="begin" w:fldLock="1"/>
      </w:r>
      <w:r w:rsidR="00757068">
        <w:rPr>
          <w:rFonts w:ascii="Times New Roman" w:hAnsi="Times New Roman" w:cs="Times New Roman"/>
          <w:sz w:val="24"/>
          <w:szCs w:val="24"/>
        </w:rPr>
        <w:instrText>ADDIN CSL_CITATION {"citationItems":[{"id":"ITEM-1","itemData":{"DOI":"10.1007/s003590100226","ISSN":"03407594","abstract":"We observed the impact of bad pollen supply (non-foraging due to artificial rain and pollen removal under poor-foraging conditions) on the survival of honey bee larvae, and on the total development time from egg-laying to the capping of a larval cell. Five days of non-foraging led to cannibalism of larvae younger than 3 days old and to a shortening of the time until larvae were sealed, but 4- and 5-day-old larvae survived even worse pollen supply situations. Manual pollen removal and reduction of income (pollen trap) induced cannibalism of younger larvae. The larvae's mean capping age significantly correlated with the mean pollen income: the less pollen was stored by the hive during the larvae's development, the earlier the larvae were capped. Both behavioral patterns lead to a quick reduction in the amount of unsealed older brood in response to a shortage of available protein. Older larvae have the highest pollen demand, so this strategy compensates for a shortage of supply by reducing demand. Additionally worker jelly gets enriched by protein gained from cannibalism, and the early capping of older larvae saves the oldest part of the brood, which represents the highest broodcare investment.","author":[{"dropping-particle":"","family":"Schmickl","given":"T.","non-dropping-particle":"","parse-names":false,"suffix":""},{"dropping-particle":"","family":"Crailsheim","given":"K.","non-dropping-particle":"","parse-names":false,"suffix":""}],"container-title":"Journal of Comparative Physiology - A Sensory, Neural, and Behavioral Physiology","id":"ITEM-1","issued":{"date-parts":[["2001"]]},"title":"Cannibalism and early capping: Strategy of honeybee colonies in times of experimental pollen shortages","type":"article-journal"},"uris":["http://www.mendeley.com/documents/?uuid=53f9e425-d16d-41c6-a574-fae66b147880"]}],"mendeley":{"formattedCitation":"(Schmickl and Crailsheim 2001)","plainTextFormattedCitation":"(Schmickl and Crailsheim 2001)","previouslyFormattedCitation":"(Schmickl and Crailsheim 2001)"},"properties":{"noteIndex":0},"schema":"https://github.com/citation-style-language/schema/raw/master/csl-citation.json"}</w:instrText>
      </w:r>
      <w:r w:rsidR="00A819CA">
        <w:rPr>
          <w:rFonts w:ascii="Times New Roman" w:hAnsi="Times New Roman" w:cs="Times New Roman"/>
          <w:sz w:val="24"/>
          <w:szCs w:val="24"/>
        </w:rPr>
        <w:fldChar w:fldCharType="separate"/>
      </w:r>
      <w:r w:rsidR="00A819CA" w:rsidRPr="00A819CA">
        <w:rPr>
          <w:rFonts w:ascii="Times New Roman" w:hAnsi="Times New Roman" w:cs="Times New Roman"/>
          <w:noProof/>
          <w:sz w:val="24"/>
          <w:szCs w:val="24"/>
        </w:rPr>
        <w:t>(Schmickl and Crailsheim 2001)</w:t>
      </w:r>
      <w:r w:rsidR="00A819CA">
        <w:rPr>
          <w:rFonts w:ascii="Times New Roman" w:hAnsi="Times New Roman" w:cs="Times New Roman"/>
          <w:sz w:val="24"/>
          <w:szCs w:val="24"/>
        </w:rPr>
        <w:fldChar w:fldCharType="end"/>
      </w:r>
      <w:r w:rsidRPr="00FD4BD4">
        <w:rPr>
          <w:rFonts w:ascii="Times New Roman" w:hAnsi="Times New Roman" w:cs="Times New Roman"/>
          <w:sz w:val="24"/>
          <w:szCs w:val="24"/>
        </w:rPr>
        <w:t>. Instead, we produced experimental colonies that received pollen diets from single-source pollens that are both naturally collected by bees and have previously been associated with causing different responses to immune challenge (Di</w:t>
      </w:r>
      <w:r w:rsidR="00B637BF">
        <w:rPr>
          <w:rFonts w:ascii="Times New Roman" w:hAnsi="Times New Roman" w:cs="Times New Roman"/>
          <w:sz w:val="24"/>
          <w:szCs w:val="24"/>
        </w:rPr>
        <w:t xml:space="preserve"> </w:t>
      </w:r>
      <w:r w:rsidRPr="00FD4BD4">
        <w:rPr>
          <w:rFonts w:ascii="Times New Roman" w:hAnsi="Times New Roman" w:cs="Times New Roman"/>
          <w:sz w:val="24"/>
          <w:szCs w:val="24"/>
        </w:rPr>
        <w:t xml:space="preserve">Pasquale et al 2013; Dolezal et al 2019; Rutter et al 2019).   </w:t>
      </w:r>
    </w:p>
    <w:p w14:paraId="3C1A1382" w14:textId="3D7D0A6D"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To accomplish this, in July 2015, we </w:t>
      </w:r>
      <w:r w:rsidR="00757068">
        <w:rPr>
          <w:rFonts w:ascii="Times New Roman" w:hAnsi="Times New Roman" w:cs="Times New Roman"/>
          <w:sz w:val="24"/>
          <w:szCs w:val="24"/>
        </w:rPr>
        <w:t>constructed</w:t>
      </w:r>
      <w:r w:rsidR="00757068" w:rsidRPr="00FD4BD4">
        <w:rPr>
          <w:rFonts w:ascii="Times New Roman" w:hAnsi="Times New Roman" w:cs="Times New Roman"/>
          <w:sz w:val="24"/>
          <w:szCs w:val="24"/>
        </w:rPr>
        <w:t xml:space="preserve"> </w:t>
      </w:r>
      <w:r w:rsidRPr="00FD4BD4">
        <w:rPr>
          <w:rFonts w:ascii="Times New Roman" w:hAnsi="Times New Roman" w:cs="Times New Roman"/>
          <w:sz w:val="24"/>
          <w:szCs w:val="24"/>
        </w:rPr>
        <w:t xml:space="preserve">four experimental colonies as the mechanism for delivering the nutritional treatment to our focal larvae. Two colonies would receive high quality </w:t>
      </w:r>
      <w:proofErr w:type="spellStart"/>
      <w:r w:rsidRPr="00FD4BD4">
        <w:rPr>
          <w:rFonts w:ascii="Times New Roman" w:hAnsi="Times New Roman" w:cs="Times New Roman"/>
          <w:i/>
          <w:sz w:val="24"/>
          <w:szCs w:val="24"/>
        </w:rPr>
        <w:t>Castanea</w:t>
      </w:r>
      <w:proofErr w:type="spellEnd"/>
      <w:r w:rsidRPr="00FD4BD4">
        <w:rPr>
          <w:rFonts w:ascii="Times New Roman" w:hAnsi="Times New Roman" w:cs="Times New Roman"/>
          <w:i/>
          <w:sz w:val="24"/>
          <w:szCs w:val="24"/>
        </w:rPr>
        <w:t xml:space="preserve"> spp. </w:t>
      </w:r>
      <w:r w:rsidRPr="00FD4BD4">
        <w:rPr>
          <w:rFonts w:ascii="Times New Roman" w:hAnsi="Times New Roman" w:cs="Times New Roman"/>
          <w:sz w:val="24"/>
          <w:szCs w:val="24"/>
        </w:rPr>
        <w:t xml:space="preserve">pollen and the other two putatively lower quality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 </w:t>
      </w:r>
      <w:r w:rsidRPr="00FD4BD4">
        <w:rPr>
          <w:rFonts w:ascii="Times New Roman" w:hAnsi="Times New Roman" w:cs="Times New Roman"/>
          <w:i/>
          <w:sz w:val="24"/>
          <w:szCs w:val="24"/>
        </w:rPr>
        <w:t>sp.</w:t>
      </w:r>
      <w:r w:rsidRPr="00FD4BD4">
        <w:rPr>
          <w:rFonts w:ascii="Times New Roman" w:hAnsi="Times New Roman" w:cs="Times New Roman"/>
          <w:sz w:val="24"/>
          <w:szCs w:val="24"/>
        </w:rPr>
        <w:t xml:space="preserve"> pollen. Each of these colonies was housed in a standard single deep box per standard beekeeping protocols. Each hive contained ten frames, as follows: two drawn (i.e., covered in wax comb) but empty frames; two drawn frames with one side filled with honey; one frame with capped brood (pupae); 5 frames of foundation (to be removed later). Great care was taken to only use frames that contained no stored pollen.</w:t>
      </w:r>
    </w:p>
    <w:p w14:paraId="4F6B395E" w14:textId="307691FF" w:rsidR="00FD4BD4" w:rsidRPr="00FD4BD4" w:rsidRDefault="00757068" w:rsidP="00FD4BD4">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Bee populations in these</w:t>
      </w:r>
      <w:r w:rsidRPr="00FD4BD4">
        <w:rPr>
          <w:rFonts w:ascii="Times New Roman" w:hAnsi="Times New Roman" w:cs="Times New Roman"/>
          <w:sz w:val="24"/>
          <w:szCs w:val="24"/>
        </w:rPr>
        <w:t xml:space="preserve"> </w:t>
      </w:r>
      <w:r>
        <w:rPr>
          <w:rFonts w:ascii="Times New Roman" w:hAnsi="Times New Roman" w:cs="Times New Roman"/>
          <w:sz w:val="24"/>
          <w:szCs w:val="24"/>
        </w:rPr>
        <w:t>hives</w:t>
      </w:r>
      <w:r w:rsidRPr="00FD4BD4">
        <w:rPr>
          <w:rFonts w:ascii="Times New Roman" w:hAnsi="Times New Roman" w:cs="Times New Roman"/>
          <w:sz w:val="24"/>
          <w:szCs w:val="24"/>
        </w:rPr>
        <w:t xml:space="preserve"> </w:t>
      </w:r>
      <w:r w:rsidR="00FD4BD4" w:rsidRPr="00FD4BD4">
        <w:rPr>
          <w:rFonts w:ascii="Times New Roman" w:hAnsi="Times New Roman" w:cs="Times New Roman"/>
          <w:sz w:val="24"/>
          <w:szCs w:val="24"/>
        </w:rPr>
        <w:t xml:space="preserve">were </w:t>
      </w:r>
      <w:r>
        <w:rPr>
          <w:rFonts w:ascii="Times New Roman" w:hAnsi="Times New Roman" w:cs="Times New Roman"/>
          <w:sz w:val="24"/>
          <w:szCs w:val="24"/>
        </w:rPr>
        <w:t>initiated</w:t>
      </w:r>
      <w:r w:rsidRPr="00FD4BD4">
        <w:rPr>
          <w:rFonts w:ascii="Times New Roman" w:hAnsi="Times New Roman" w:cs="Times New Roman"/>
          <w:sz w:val="24"/>
          <w:szCs w:val="24"/>
        </w:rPr>
        <w:t xml:space="preserve"> </w:t>
      </w:r>
      <w:r w:rsidR="00FD4BD4" w:rsidRPr="00FD4BD4">
        <w:rPr>
          <w:rFonts w:ascii="Times New Roman" w:hAnsi="Times New Roman" w:cs="Times New Roman"/>
          <w:sz w:val="24"/>
          <w:szCs w:val="24"/>
        </w:rPr>
        <w:t>by brushing frames of nurse bees from four brood-containing frames from six different colonies (i.e., 24 frames of bees) into a single container. These were the</w:t>
      </w:r>
      <w:r w:rsidR="000553E1">
        <w:rPr>
          <w:rFonts w:ascii="Times New Roman" w:hAnsi="Times New Roman" w:cs="Times New Roman"/>
          <w:sz w:val="24"/>
          <w:szCs w:val="24"/>
        </w:rPr>
        <w:t>n</w:t>
      </w:r>
      <w:r w:rsidR="00FD4BD4" w:rsidRPr="00FD4BD4">
        <w:rPr>
          <w:rFonts w:ascii="Times New Roman" w:hAnsi="Times New Roman" w:cs="Times New Roman"/>
          <w:sz w:val="24"/>
          <w:szCs w:val="24"/>
        </w:rPr>
        <w:t xml:space="preserve"> </w:t>
      </w:r>
      <w:commentRangeStart w:id="7"/>
      <w:r w:rsidR="00FD4BD4" w:rsidRPr="00FD4BD4">
        <w:rPr>
          <w:rFonts w:ascii="Times New Roman" w:hAnsi="Times New Roman" w:cs="Times New Roman"/>
          <w:sz w:val="24"/>
          <w:szCs w:val="24"/>
        </w:rPr>
        <w:t>mixed</w:t>
      </w:r>
      <w:commentRangeEnd w:id="7"/>
      <w:r w:rsidR="00FD4BD4" w:rsidRPr="00FD4BD4">
        <w:rPr>
          <w:rFonts w:ascii="Times New Roman" w:hAnsi="Times New Roman" w:cs="Times New Roman"/>
          <w:sz w:val="24"/>
          <w:szCs w:val="24"/>
        </w:rPr>
        <w:commentReference w:id="7"/>
      </w:r>
      <w:r w:rsidR="00FD4BD4" w:rsidRPr="00FD4BD4">
        <w:rPr>
          <w:rFonts w:ascii="Times New Roman" w:hAnsi="Times New Roman" w:cs="Times New Roman"/>
          <w:sz w:val="24"/>
          <w:szCs w:val="24"/>
        </w:rPr>
        <w:t xml:space="preserve"> gently to create a large homogenate of worker bees. From this mixture, </w:t>
      </w:r>
      <w:r w:rsidR="00FD4BD4" w:rsidRPr="00FD4BD4">
        <w:rPr>
          <w:rFonts w:ascii="Times New Roman" w:hAnsi="Times New Roman" w:cs="Times New Roman"/>
          <w:sz w:val="24"/>
          <w:szCs w:val="24"/>
        </w:rPr>
        <w:lastRenderedPageBreak/>
        <w:t xml:space="preserve">approximately 4000 workers were measured out by volume (1.3 liters) and added to </w:t>
      </w:r>
      <w:r>
        <w:rPr>
          <w:rFonts w:ascii="Times New Roman" w:hAnsi="Times New Roman" w:cs="Times New Roman"/>
          <w:sz w:val="24"/>
          <w:szCs w:val="24"/>
        </w:rPr>
        <w:t>each</w:t>
      </w:r>
      <w:r w:rsidRPr="00FD4BD4">
        <w:rPr>
          <w:rFonts w:ascii="Times New Roman" w:hAnsi="Times New Roman" w:cs="Times New Roman"/>
          <w:sz w:val="24"/>
          <w:szCs w:val="24"/>
        </w:rPr>
        <w:t xml:space="preserve"> </w:t>
      </w:r>
      <w:r w:rsidR="00FD4BD4" w:rsidRPr="00FD4BD4">
        <w:rPr>
          <w:rFonts w:ascii="Times New Roman" w:hAnsi="Times New Roman" w:cs="Times New Roman"/>
          <w:sz w:val="24"/>
          <w:szCs w:val="24"/>
        </w:rPr>
        <w:t>of the four experimental hives. As such, each hive began the experiment with an</w:t>
      </w:r>
      <w:r w:rsidR="000B7ABB">
        <w:rPr>
          <w:rFonts w:ascii="Times New Roman" w:hAnsi="Times New Roman" w:cs="Times New Roman"/>
          <w:sz w:val="24"/>
          <w:szCs w:val="24"/>
        </w:rPr>
        <w:t xml:space="preserve"> approximately</w:t>
      </w:r>
      <w:r w:rsidR="00FD4BD4" w:rsidRPr="00FD4BD4">
        <w:rPr>
          <w:rFonts w:ascii="Times New Roman" w:hAnsi="Times New Roman" w:cs="Times New Roman"/>
          <w:sz w:val="24"/>
          <w:szCs w:val="24"/>
        </w:rPr>
        <w:t xml:space="preserve"> identical worker population from a single </w:t>
      </w:r>
      <w:proofErr w:type="spellStart"/>
      <w:r w:rsidR="00FD4BD4" w:rsidRPr="00FD4BD4">
        <w:rPr>
          <w:rFonts w:ascii="Times New Roman" w:hAnsi="Times New Roman" w:cs="Times New Roman"/>
          <w:sz w:val="24"/>
          <w:szCs w:val="24"/>
        </w:rPr>
        <w:t>homogenated</w:t>
      </w:r>
      <w:proofErr w:type="spellEnd"/>
      <w:r w:rsidR="00FD4BD4" w:rsidRPr="00FD4BD4">
        <w:rPr>
          <w:rFonts w:ascii="Times New Roman" w:hAnsi="Times New Roman" w:cs="Times New Roman"/>
          <w:sz w:val="24"/>
          <w:szCs w:val="24"/>
        </w:rPr>
        <w:t xml:space="preserve"> worker source.  Each colony also received a standardized queen signal, in the form of a commercially available </w:t>
      </w:r>
      <w:proofErr w:type="spellStart"/>
      <w:r w:rsidR="00FD4BD4" w:rsidRPr="00FD4BD4">
        <w:rPr>
          <w:rFonts w:ascii="Times New Roman" w:hAnsi="Times New Roman" w:cs="Times New Roman"/>
          <w:sz w:val="24"/>
          <w:szCs w:val="24"/>
        </w:rPr>
        <w:t>pseudoqueen</w:t>
      </w:r>
      <w:proofErr w:type="spellEnd"/>
      <w:r>
        <w:rPr>
          <w:rFonts w:ascii="Times New Roman" w:hAnsi="Times New Roman" w:cs="Times New Roman"/>
          <w:sz w:val="24"/>
          <w:szCs w:val="24"/>
        </w:rPr>
        <w:t xml:space="preserve"> (</w:t>
      </w:r>
      <w:r w:rsidRPr="00757068">
        <w:rPr>
          <w:rFonts w:ascii="Times New Roman" w:hAnsi="Times New Roman" w:cs="Times New Roman"/>
          <w:sz w:val="24"/>
          <w:szCs w:val="24"/>
          <w:lang w:bidi="en-US"/>
        </w:rPr>
        <w:t>Mann Lake, LTD, Minnesota</w:t>
      </w:r>
      <w:r>
        <w:rPr>
          <w:rFonts w:ascii="Times New Roman" w:hAnsi="Times New Roman" w:cs="Times New Roman"/>
          <w:sz w:val="24"/>
          <w:szCs w:val="24"/>
          <w:lang w:bidi="en-US"/>
        </w:rPr>
        <w:t>)</w:t>
      </w:r>
      <w:r w:rsidR="00FD4BD4" w:rsidRPr="00FD4BD4">
        <w:rPr>
          <w:rFonts w:ascii="Times New Roman" w:hAnsi="Times New Roman" w:cs="Times New Roman"/>
          <w:sz w:val="24"/>
          <w:szCs w:val="24"/>
        </w:rPr>
        <w:t>; use of this standardized signal removes variation in behavior that may occur due to different queen quality stimuli sensed by the workers.</w:t>
      </w:r>
    </w:p>
    <w:p w14:paraId="5F84AE80" w14:textId="17B2DA64"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To differentiate the hives by nutritional treatment, each colony was fitted with a ‘front porch’ style pollen trap </w:t>
      </w:r>
      <w:r w:rsidR="00757068">
        <w:rPr>
          <w:rFonts w:ascii="Times New Roman" w:hAnsi="Times New Roman" w:cs="Times New Roman"/>
          <w:sz w:val="24"/>
          <w:szCs w:val="24"/>
        </w:rPr>
        <w:fldChar w:fldCharType="begin" w:fldLock="1"/>
      </w:r>
      <w:r w:rsidR="00194072">
        <w:rPr>
          <w:rFonts w:ascii="Times New Roman" w:hAnsi="Times New Roman" w:cs="Times New Roman"/>
          <w:sz w:val="24"/>
          <w:szCs w:val="24"/>
        </w:rPr>
        <w:instrText>ADDIN CSL_CITATION {"citationItems":[{"id":"ITEM-1","itemData":{"DOI":"10.1007/s13592-015-0386-6","ISSN":"12979678","abstract":"Malnutrition is a major cause of colony losses. In managed hives, bees are fed protein supplements (PS) during pollen shortages. If bees were provided with natural forage instead of PS, would they have lower pathogen levels and higher queen and colony survival? We addressed this question by either providing colonies with forage (Brassica rapa—rapini) or feeding them PS from November to February. Soluble protein concentrations in the PS were lower than the rapini pollen as were levels of most amino acids. Nurse bees digested less of the protein in PS than the pollen. Hemolymph protein titers in nurse bees and colony growth did not differ between those fed PS or foraging on rapini. However, colonies fed PS had higher levels of black queen cell virus and Nosema and greater queen losses, indicating that natural forage might improve overwintering survival.","author":[{"dropping-particle":"","family":"DeGrandi-Hoffman","given":"Gloria","non-dropping-particle":"","parse-names":false,"suffix":""},{"dropping-particle":"","family":"Chen","given":"Yanping","non-dropping-particle":"","parse-names":false,"suffix":""},{"dropping-particle":"","family":"Rivera","given":"Raul","non-dropping-particle":"","parse-names":false,"suffix":""},{"dropping-particle":"","family":"Carroll","given":"Mark","non-dropping-particle":"","parse-names":false,"suffix":""},{"dropping-particle":"","family":"Chambers","given":"Mona","non-dropping-particle":"","parse-names":false,"suffix":""},{"dropping-particle":"","family":"Hidalgo","given":"Geoffrey","non-dropping-particle":"","parse-names":false,"suffix":""},{"dropping-particle":"","family":"Jong","given":"Emily Watkins","non-dropping-particle":"de","parse-names":false,"suffix":""}],"container-title":"Apidologie","id":"ITEM-1","issued":{"date-parts":[["2016"]]},"title":"Honey bee colonies provided with natural forage have lower pathogen loads and higher overwinter survival than those fed protein supplements","type":"article-journal"},"uris":["http://www.mendeley.com/documents/?uuid=f73993f1-afec-4a70-8b02-398f8c44b16e"]}],"mendeley":{"formattedCitation":"(DeGrandi-Hoffman et al. 2016)","plainTextFormattedCitation":"(DeGrandi-Hoffman et al. 2016)","previouslyFormattedCitation":"(DeGrandi-Hoffman et al. 2016)"},"properties":{"noteIndex":0},"schema":"https://github.com/citation-style-language/schema/raw/master/csl-citation.json"}</w:instrText>
      </w:r>
      <w:r w:rsidR="00757068">
        <w:rPr>
          <w:rFonts w:ascii="Times New Roman" w:hAnsi="Times New Roman" w:cs="Times New Roman"/>
          <w:sz w:val="24"/>
          <w:szCs w:val="24"/>
        </w:rPr>
        <w:fldChar w:fldCharType="separate"/>
      </w:r>
      <w:r w:rsidR="00757068" w:rsidRPr="00757068">
        <w:rPr>
          <w:rFonts w:ascii="Times New Roman" w:hAnsi="Times New Roman" w:cs="Times New Roman"/>
          <w:noProof/>
          <w:sz w:val="24"/>
          <w:szCs w:val="24"/>
        </w:rPr>
        <w:t>(DeGrandi-Hoffman et al. 2016)</w:t>
      </w:r>
      <w:r w:rsidR="00757068">
        <w:rPr>
          <w:rFonts w:ascii="Times New Roman" w:hAnsi="Times New Roman" w:cs="Times New Roman"/>
          <w:sz w:val="24"/>
          <w:szCs w:val="24"/>
        </w:rPr>
        <w:fldChar w:fldCharType="end"/>
      </w:r>
      <w:r w:rsidR="00757068">
        <w:rPr>
          <w:rFonts w:ascii="Times New Roman" w:hAnsi="Times New Roman" w:cs="Times New Roman"/>
          <w:sz w:val="24"/>
          <w:szCs w:val="24"/>
        </w:rPr>
        <w:t xml:space="preserve"> </w:t>
      </w:r>
      <w:r w:rsidRPr="00FD4BD4">
        <w:rPr>
          <w:rFonts w:ascii="Times New Roman" w:hAnsi="Times New Roman" w:cs="Times New Roman"/>
          <w:sz w:val="24"/>
          <w:szCs w:val="24"/>
        </w:rPr>
        <w:t>that was constantly engaged. This device knocks the majority of the pollen off of the legs of returning foragers, effectively precluding the colony from accessing pollen resources from the landscape while allowing for free flight of workers and collection of nectar. Instead, each colony received an experimental pollen treatment</w:t>
      </w:r>
      <w:r w:rsidR="00844416">
        <w:rPr>
          <w:rFonts w:ascii="Times New Roman" w:hAnsi="Times New Roman" w:cs="Times New Roman"/>
          <w:sz w:val="24"/>
          <w:szCs w:val="24"/>
        </w:rPr>
        <w:t xml:space="preserve">. </w:t>
      </w:r>
      <w:r w:rsidR="00844416" w:rsidRPr="00844416">
        <w:rPr>
          <w:rFonts w:ascii="Times New Roman" w:hAnsi="Times New Roman" w:cs="Times New Roman"/>
          <w:sz w:val="24"/>
          <w:szCs w:val="24"/>
          <w:lang w:bidi="en-US"/>
        </w:rPr>
        <w:t xml:space="preserve">10 grams of pollen was placed into </w:t>
      </w:r>
      <w:r w:rsidR="00844416">
        <w:rPr>
          <w:rFonts w:ascii="Times New Roman" w:hAnsi="Times New Roman" w:cs="Times New Roman"/>
          <w:sz w:val="24"/>
          <w:szCs w:val="24"/>
          <w:lang w:bidi="en-US"/>
        </w:rPr>
        <w:t xml:space="preserve">hives </w:t>
      </w:r>
      <w:r w:rsidR="00844416" w:rsidRPr="00844416">
        <w:rPr>
          <w:rFonts w:ascii="Times New Roman" w:hAnsi="Times New Roman" w:cs="Times New Roman"/>
          <w:sz w:val="24"/>
          <w:szCs w:val="24"/>
          <w:lang w:bidi="en-US"/>
        </w:rPr>
        <w:t>every other day</w:t>
      </w:r>
      <w:r w:rsidR="00844416">
        <w:rPr>
          <w:rFonts w:ascii="Times New Roman" w:hAnsi="Times New Roman" w:cs="Times New Roman"/>
          <w:sz w:val="24"/>
          <w:szCs w:val="24"/>
          <w:lang w:bidi="en-US"/>
        </w:rPr>
        <w:t xml:space="preserve"> by filling a lid from a Falcon 50mL centrifuge tube (</w:t>
      </w:r>
      <w:proofErr w:type="spellStart"/>
      <w:r w:rsidR="00844416">
        <w:rPr>
          <w:rFonts w:ascii="Times New Roman" w:hAnsi="Times New Roman" w:cs="Times New Roman"/>
          <w:sz w:val="24"/>
          <w:szCs w:val="24"/>
          <w:lang w:bidi="en-US"/>
        </w:rPr>
        <w:t>Thermo</w:t>
      </w:r>
      <w:proofErr w:type="spellEnd"/>
      <w:r w:rsidR="00844416">
        <w:rPr>
          <w:rFonts w:ascii="Times New Roman" w:hAnsi="Times New Roman" w:cs="Times New Roman"/>
          <w:sz w:val="24"/>
          <w:szCs w:val="24"/>
          <w:lang w:bidi="en-US"/>
        </w:rPr>
        <w:t xml:space="preserve"> Fisher Scientific) with </w:t>
      </w:r>
      <w:proofErr w:type="spellStart"/>
      <w:r w:rsidR="00844416">
        <w:rPr>
          <w:rFonts w:ascii="Times New Roman" w:hAnsi="Times New Roman" w:cs="Times New Roman"/>
          <w:i/>
          <w:sz w:val="24"/>
          <w:szCs w:val="24"/>
          <w:lang w:bidi="en-US"/>
        </w:rPr>
        <w:t>Castanea</w:t>
      </w:r>
      <w:proofErr w:type="spellEnd"/>
      <w:r w:rsidR="00844416">
        <w:rPr>
          <w:rFonts w:ascii="Times New Roman" w:hAnsi="Times New Roman" w:cs="Times New Roman"/>
          <w:i/>
          <w:sz w:val="24"/>
          <w:szCs w:val="24"/>
          <w:lang w:bidi="en-US"/>
        </w:rPr>
        <w:t xml:space="preserve"> </w:t>
      </w:r>
      <w:r w:rsidR="00844416">
        <w:rPr>
          <w:rFonts w:ascii="Times New Roman" w:hAnsi="Times New Roman" w:cs="Times New Roman"/>
          <w:sz w:val="24"/>
          <w:szCs w:val="24"/>
          <w:lang w:bidi="en-US"/>
        </w:rPr>
        <w:t xml:space="preserve">or </w:t>
      </w:r>
      <w:r w:rsidR="00844416">
        <w:rPr>
          <w:rFonts w:ascii="Times New Roman" w:hAnsi="Times New Roman" w:cs="Times New Roman"/>
          <w:i/>
          <w:sz w:val="24"/>
          <w:szCs w:val="24"/>
          <w:lang w:bidi="en-US"/>
        </w:rPr>
        <w:t>Cistus</w:t>
      </w:r>
      <w:r w:rsidR="00844416">
        <w:rPr>
          <w:rFonts w:ascii="Times New Roman" w:hAnsi="Times New Roman" w:cs="Times New Roman"/>
          <w:sz w:val="24"/>
          <w:szCs w:val="24"/>
          <w:lang w:bidi="en-US"/>
        </w:rPr>
        <w:t xml:space="preserve"> pollen, which was then pushed into the wax on a frame</w:t>
      </w:r>
      <w:r w:rsidR="00844416" w:rsidRPr="00844416">
        <w:rPr>
          <w:rFonts w:ascii="Times New Roman" w:hAnsi="Times New Roman" w:cs="Times New Roman"/>
          <w:sz w:val="24"/>
          <w:szCs w:val="24"/>
          <w:lang w:bidi="en-US"/>
        </w:rPr>
        <w:t>.</w:t>
      </w:r>
      <w:r w:rsidR="00844416">
        <w:rPr>
          <w:rFonts w:ascii="Times New Roman" w:hAnsi="Times New Roman" w:cs="Times New Roman"/>
          <w:sz w:val="24"/>
          <w:szCs w:val="24"/>
        </w:rPr>
        <w:t xml:space="preserve"> </w:t>
      </w:r>
      <w:r w:rsidR="000B7ABB">
        <w:rPr>
          <w:rFonts w:ascii="Times New Roman" w:hAnsi="Times New Roman" w:cs="Times New Roman"/>
          <w:sz w:val="24"/>
          <w:szCs w:val="24"/>
        </w:rPr>
        <w:t>Because the pollen was replaced before it was completely consumed,</w:t>
      </w:r>
      <w:r w:rsidRPr="00FD4BD4">
        <w:rPr>
          <w:rFonts w:ascii="Times New Roman" w:hAnsi="Times New Roman" w:cs="Times New Roman"/>
          <w:sz w:val="24"/>
          <w:szCs w:val="24"/>
        </w:rPr>
        <w:t xml:space="preserve"> each colony was provided </w:t>
      </w:r>
      <w:r w:rsidRPr="00FD4BD4">
        <w:rPr>
          <w:rFonts w:ascii="Times New Roman" w:hAnsi="Times New Roman" w:cs="Times New Roman"/>
          <w:i/>
          <w:sz w:val="24"/>
          <w:szCs w:val="24"/>
        </w:rPr>
        <w:t>ad libitum</w:t>
      </w:r>
      <w:r w:rsidRPr="00FD4BD4">
        <w:rPr>
          <w:rFonts w:ascii="Times New Roman" w:hAnsi="Times New Roman" w:cs="Times New Roman"/>
          <w:sz w:val="24"/>
          <w:szCs w:val="24"/>
        </w:rPr>
        <w:t xml:space="preserve"> access to their respective pollen treatment, but was not able to gather pollen resources from natural forage.</w:t>
      </w:r>
    </w:p>
    <w:p w14:paraId="00275F29" w14:textId="73338EA5"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Because the nutritional status of the workers decides the quality of food delivered to the larvae, it was necessary to first maintain these colonies under experimental conditions for multiple generations of workers to ensure the nutritional treatment was established. The first generation of workers were those in the original colony production, made up of a mixture of workers from wild type colonies; these would first start to be succeeded by the bees emerging from the capped brood frame </w:t>
      </w:r>
      <w:r w:rsidR="00844416">
        <w:rPr>
          <w:rFonts w:ascii="Times New Roman" w:hAnsi="Times New Roman" w:cs="Times New Roman"/>
          <w:sz w:val="24"/>
          <w:szCs w:val="24"/>
        </w:rPr>
        <w:t xml:space="preserve">initially </w:t>
      </w:r>
      <w:r w:rsidRPr="00FD4BD4">
        <w:rPr>
          <w:rFonts w:ascii="Times New Roman" w:hAnsi="Times New Roman" w:cs="Times New Roman"/>
          <w:sz w:val="24"/>
          <w:szCs w:val="24"/>
        </w:rPr>
        <w:t>present in the</w:t>
      </w:r>
      <w:r w:rsidR="00844416">
        <w:rPr>
          <w:rFonts w:ascii="Times New Roman" w:hAnsi="Times New Roman" w:cs="Times New Roman"/>
          <w:sz w:val="24"/>
          <w:szCs w:val="24"/>
        </w:rPr>
        <w:t xml:space="preserve"> experimental</w:t>
      </w:r>
      <w:r w:rsidRPr="00FD4BD4">
        <w:rPr>
          <w:rFonts w:ascii="Times New Roman" w:hAnsi="Times New Roman" w:cs="Times New Roman"/>
          <w:sz w:val="24"/>
          <w:szCs w:val="24"/>
        </w:rPr>
        <w:t xml:space="preserve"> colony. These bees, while experiencing normal larval development, emerged as adults into the nutritional treatment. A second and third frame of pupae </w:t>
      </w:r>
      <w:r w:rsidRPr="00FD4BD4">
        <w:rPr>
          <w:rFonts w:ascii="Times New Roman" w:hAnsi="Times New Roman" w:cs="Times New Roman"/>
          <w:sz w:val="24"/>
          <w:szCs w:val="24"/>
        </w:rPr>
        <w:lastRenderedPageBreak/>
        <w:t xml:space="preserve">was added to each colony once per week for the next three weeks. Also added to each colony were frames of eggs derived from one of four different queens in the general apiary; these provided larvae for the workers to care for to simulate a normal colony environment in the lead up to the production of the focal bees. When placed into each experimental hive, a frame of undrawn foundation was removed to make space. At 21 days after the creation of the colony (the duration of a worker bees’ development from egg to adulthood), two frames, each partially filled with newly-laid eggs from different unmanipulated queens, </w:t>
      </w:r>
      <w:r w:rsidR="00844416">
        <w:rPr>
          <w:rFonts w:ascii="Times New Roman" w:hAnsi="Times New Roman" w:cs="Times New Roman"/>
          <w:sz w:val="24"/>
          <w:szCs w:val="24"/>
        </w:rPr>
        <w:t>were</w:t>
      </w:r>
      <w:r w:rsidR="00844416" w:rsidRPr="00FD4BD4">
        <w:rPr>
          <w:rFonts w:ascii="Times New Roman" w:hAnsi="Times New Roman" w:cs="Times New Roman"/>
          <w:sz w:val="24"/>
          <w:szCs w:val="24"/>
        </w:rPr>
        <w:t xml:space="preserve"> </w:t>
      </w:r>
      <w:r w:rsidRPr="00FD4BD4">
        <w:rPr>
          <w:rFonts w:ascii="Times New Roman" w:hAnsi="Times New Roman" w:cs="Times New Roman"/>
          <w:sz w:val="24"/>
          <w:szCs w:val="24"/>
        </w:rPr>
        <w:t>added to each colony. These eggs were allowed to develop normally within the colony until the they had reached the pharate stage</w:t>
      </w:r>
      <w:r w:rsidR="000B7ABB">
        <w:rPr>
          <w:rFonts w:ascii="Times New Roman" w:hAnsi="Times New Roman" w:cs="Times New Roman"/>
          <w:sz w:val="24"/>
          <w:szCs w:val="24"/>
        </w:rPr>
        <w:t xml:space="preserve"> (with cells capped)</w:t>
      </w:r>
      <w:r w:rsidRPr="00FD4BD4">
        <w:rPr>
          <w:rFonts w:ascii="Times New Roman" w:hAnsi="Times New Roman" w:cs="Times New Roman"/>
          <w:sz w:val="24"/>
          <w:szCs w:val="24"/>
        </w:rPr>
        <w:t xml:space="preserve">, after which they were removed to a 33C incubator for adult emergence. Once adults had emerged, they were mixed by treatment (i.e., all of the bees derived from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treated hives were combined and homogenized) and separated into observation cages for treatment as described below. This procedure was repeated twice more, once 14 days after the original addition of focal eggs, and once more 14 days after that. Each iteration used eggs derived from different, randomly-selected queens. Thus, we produced three separate generations of adults that experienced the hive nutritional treatment. Throughout this period, approximately 500 newly-emerged </w:t>
      </w:r>
      <w:r w:rsidR="00194072">
        <w:rPr>
          <w:rFonts w:ascii="Times New Roman" w:hAnsi="Times New Roman" w:cs="Times New Roman"/>
          <w:sz w:val="24"/>
          <w:szCs w:val="24"/>
        </w:rPr>
        <w:t xml:space="preserve">non-focal </w:t>
      </w:r>
      <w:r w:rsidRPr="00FD4BD4">
        <w:rPr>
          <w:rFonts w:ascii="Times New Roman" w:hAnsi="Times New Roman" w:cs="Times New Roman"/>
          <w:sz w:val="24"/>
          <w:szCs w:val="24"/>
        </w:rPr>
        <w:t xml:space="preserve">adults </w:t>
      </w:r>
      <w:r w:rsidR="00194072" w:rsidRPr="00FD4BD4">
        <w:rPr>
          <w:rFonts w:ascii="Times New Roman" w:hAnsi="Times New Roman" w:cs="Times New Roman"/>
          <w:sz w:val="24"/>
          <w:szCs w:val="24"/>
        </w:rPr>
        <w:t>were</w:t>
      </w:r>
      <w:r w:rsidRPr="00FD4BD4">
        <w:rPr>
          <w:rFonts w:ascii="Times New Roman" w:hAnsi="Times New Roman" w:cs="Times New Roman"/>
          <w:sz w:val="24"/>
          <w:szCs w:val="24"/>
        </w:rPr>
        <w:t xml:space="preserve"> added to each colony per week to ensure continuation of a stable population that experienced the hive nutritional treatment for their entire adulthood.</w:t>
      </w:r>
    </w:p>
    <w:p w14:paraId="017A68A3"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19EBB27D" w14:textId="353E925B" w:rsidR="00FD4BD4" w:rsidRPr="00FD4BD4" w:rsidRDefault="00FD4BD4" w:rsidP="000553E1">
      <w:pPr>
        <w:widowControl w:val="0"/>
        <w:spacing w:line="480" w:lineRule="auto"/>
        <w:contextualSpacing/>
        <w:jc w:val="both"/>
        <w:rPr>
          <w:rFonts w:ascii="Times New Roman" w:hAnsi="Times New Roman" w:cs="Times New Roman"/>
          <w:sz w:val="24"/>
          <w:szCs w:val="24"/>
        </w:rPr>
      </w:pPr>
      <w:r w:rsidRPr="00FD4BD4">
        <w:rPr>
          <w:rFonts w:ascii="Times New Roman" w:hAnsi="Times New Roman" w:cs="Times New Roman"/>
          <w:b/>
          <w:sz w:val="24"/>
          <w:szCs w:val="24"/>
        </w:rPr>
        <w:t>Body analysis of nutritional treatments</w:t>
      </w:r>
    </w:p>
    <w:p w14:paraId="022B190A" w14:textId="6F78193E"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For each nutritional treatment, body mass and total lipid content was measured on a subset of newly-emerged bees (pre-virus treatment) that were not used in the cage assays. For experiment 1, 16 bees from the starvation treatment and 20 from the normal diet treatment were weighed; 6 from each treatment were assayed for lipid content. For experiment 2, 12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reared and 10 </w:t>
      </w:r>
      <w:proofErr w:type="spellStart"/>
      <w:r w:rsidRPr="00FD4BD4">
        <w:rPr>
          <w:rFonts w:ascii="Times New Roman" w:hAnsi="Times New Roman" w:cs="Times New Roman"/>
          <w:i/>
          <w:sz w:val="24"/>
          <w:szCs w:val="24"/>
        </w:rPr>
        <w:lastRenderedPageBreak/>
        <w:t>Castanea</w:t>
      </w:r>
      <w:proofErr w:type="spellEnd"/>
      <w:r w:rsidRPr="00FD4BD4">
        <w:rPr>
          <w:rFonts w:ascii="Times New Roman" w:hAnsi="Times New Roman" w:cs="Times New Roman"/>
          <w:i/>
          <w:sz w:val="24"/>
          <w:szCs w:val="24"/>
        </w:rPr>
        <w:t>-</w:t>
      </w:r>
      <w:r w:rsidRPr="00FD4BD4">
        <w:rPr>
          <w:rFonts w:ascii="Times New Roman" w:hAnsi="Times New Roman" w:cs="Times New Roman"/>
          <w:sz w:val="24"/>
          <w:szCs w:val="24"/>
        </w:rPr>
        <w:t xml:space="preserve">reared bees were weighed and measured for lipid content. Lipid content was assayed as described in </w:t>
      </w:r>
      <w:r w:rsidR="00194072">
        <w:rPr>
          <w:rFonts w:ascii="Times New Roman" w:hAnsi="Times New Roman" w:cs="Times New Roman"/>
          <w:sz w:val="24"/>
          <w:szCs w:val="24"/>
        </w:rPr>
        <w:fldChar w:fldCharType="begin" w:fldLock="1"/>
      </w:r>
      <w:r w:rsidR="001E42DA">
        <w:rPr>
          <w:rFonts w:ascii="Times New Roman" w:hAnsi="Times New Roman" w:cs="Times New Roman"/>
          <w:sz w:val="24"/>
          <w:szCs w:val="24"/>
        </w:rPr>
        <w:instrText>ADDIN CSL_CITATION {"citationItems":[{"id":"ITEM-1","itemData":{"DOI":"10.1016/j.anbehav.2004.03.017","ISSN":"00033472","abstract":"We determined whether there is an association between nutritional state (as indicated by stored abdominal lipid amounts) and division of labour in the honeybee, Apis mellifera. We found that foragers (typically older bees) had lower lipid amounts than did nurses (typically young bees). Results from experimental colonies that contained nurses and foragers of the same age showed that the lipid decline in foragers was not attributable to age. Analysis of bees with different amounts of foraging experience revealed little effect of the act of foraging on lipid stores. Lipid levels were low even on the first day of foraging, suggesting that the decline in stored lipid precedes the onset of foraging. We also found that bees that revert from foraging to nursing did not regain their lipid stores, indicating that high lipid stores are not required to sustain brood care behaviour. This demonstration of a robust association between reduced lipid stores and the transition to foraging suggests that worker nutritional state may be involved in the regulation of division of labour in honeybee colonies. © 2004 The Association for the Study of Animal Behaviour. Published by Elsevier Ltd. All rights reserved.","author":[{"dropping-particle":"","family":"Toth","given":"Amy L.","non-dropping-particle":"","parse-names":false,"suffix":""},{"dropping-particle":"","family":"Robinson","given":"Gene E.","non-dropping-particle":"","parse-names":false,"suffix":""}],"container-title":"Animal Behaviour","id":"ITEM-1","issue":"2","issued":{"date-parts":[["2005","2"]]},"page":"427-435","title":"Worker nutrition and division of labour in honeybees","type":"article-journal","volume":"69"},"uris":["http://www.mendeley.com/documents/?uuid=26b362ef-42d0-3131-85a3-856edd9a8bdf"]}],"mendeley":{"formattedCitation":"(Toth and Robinson 2005)","manualFormatting":"Toth and Robinson 2005","plainTextFormattedCitation":"(Toth and Robinson 2005)","previouslyFormattedCitation":"(Toth and Robinson 2005)"},"properties":{"noteIndex":0},"schema":"https://github.com/citation-style-language/schema/raw/master/csl-citation.json"}</w:instrText>
      </w:r>
      <w:r w:rsidR="00194072">
        <w:rPr>
          <w:rFonts w:ascii="Times New Roman" w:hAnsi="Times New Roman" w:cs="Times New Roman"/>
          <w:sz w:val="24"/>
          <w:szCs w:val="24"/>
        </w:rPr>
        <w:fldChar w:fldCharType="separate"/>
      </w:r>
      <w:r w:rsidR="00194072" w:rsidRPr="00194072">
        <w:rPr>
          <w:rFonts w:ascii="Times New Roman" w:hAnsi="Times New Roman" w:cs="Times New Roman"/>
          <w:noProof/>
          <w:sz w:val="24"/>
          <w:szCs w:val="24"/>
        </w:rPr>
        <w:t>Toth and Robinson 2005</w:t>
      </w:r>
      <w:r w:rsidR="00194072">
        <w:rPr>
          <w:rFonts w:ascii="Times New Roman" w:hAnsi="Times New Roman" w:cs="Times New Roman"/>
          <w:sz w:val="24"/>
          <w:szCs w:val="24"/>
        </w:rPr>
        <w:fldChar w:fldCharType="end"/>
      </w:r>
      <w:r w:rsidRPr="00FD4BD4">
        <w:rPr>
          <w:rFonts w:ascii="Times New Roman" w:hAnsi="Times New Roman" w:cs="Times New Roman"/>
          <w:sz w:val="24"/>
          <w:szCs w:val="24"/>
        </w:rPr>
        <w:t xml:space="preserve">, as modified by </w:t>
      </w:r>
      <w:r w:rsidR="001E42DA">
        <w:rPr>
          <w:rFonts w:ascii="Times New Roman" w:hAnsi="Times New Roman" w:cs="Times New Roman"/>
          <w:sz w:val="24"/>
          <w:szCs w:val="24"/>
        </w:rPr>
        <w:fldChar w:fldCharType="begin" w:fldLock="1"/>
      </w:r>
      <w:r w:rsidR="006E4633">
        <w:rPr>
          <w:rFonts w:ascii="Times New Roman" w:hAnsi="Times New Roman" w:cs="Times New Roman"/>
          <w:sz w:val="24"/>
          <w:szCs w:val="24"/>
        </w:rPr>
        <w:instrText>ADDIN CSL_CITATION {"citationItems":[{"id":"ITEM-1","itemData":{"DOI":"10.1093/jee/tov301","ISSN":"1938291X","abstract":"Honey bees are exposed to a variety of environmental factors that impact their health, including nutritional stress, pathogens, and pesticides. In particular, there has been increasing evidence that sublethal exposure to pesticides can cause subtle, yet important effects on honey bee health and behavior. Here, we add to this body of knowledge by presenting data on bee-collected pollen containing sublethal levels of cyhalothrin, a pyrethroid insecticide, which, when fed to young honey bees, resulted in significant changes in lifespan, nutritional physiology, and behavior. For the first time, we show that when young, nest-aged bees are presented with pollen containing field-relevant levels of cyhalothrin, they reduce their consumption of contaminated pollen. This indicates that, at least for some chemicals, young bees are able to detect contamination in pollen and change their behavioral response, even if the contamination levels do not prevent foraging honey bees from collecting the contaminated pollen.","author":[{"dropping-particle":"","family":"Dolezal","given":"Adam G.","non-dropping-particle":"","parse-names":false,"suffix":""},{"dropping-particle":"","family":"Carrillo-Tripp","given":"Jimena","non-dropping-particle":"","parse-names":false,"suffix":""},{"dropping-particle":"","family":"Miller","given":"W. Allen","non-dropping-particle":"","parse-names":false,"suffix":""},{"dropping-particle":"","family":"Bonning","given":"Bryony C.","non-dropping-particle":"","parse-names":false,"suffix":""},{"dropping-particle":"","family":"Toth","given":"Amy L.","non-dropping-particle":"","parse-names":false,"suffix":""}],"container-title":"Journal of Economic Entomology","id":"ITEM-1","issued":{"date-parts":[["2016"]]},"title":"Pollen contaminated with field-relevant levels of cyhalothrin affects honey bee survival, nutritional physiology, and pollen consumption behavior","type":"article-journal"},"uris":["http://www.mendeley.com/documents/?uuid=5a4232fc-1872-4094-a77a-ba6950b6f868"]}],"mendeley":{"formattedCitation":"(Dolezal et al. 2016b)","plainTextFormattedCitation":"(Dolezal et al. 2016b)","previouslyFormattedCitation":"(Dolezal et al. 2016b)"},"properties":{"noteIndex":0},"schema":"https://github.com/citation-style-language/schema/raw/master/csl-citation.json"}</w:instrText>
      </w:r>
      <w:r w:rsidR="001E42DA">
        <w:rPr>
          <w:rFonts w:ascii="Times New Roman" w:hAnsi="Times New Roman" w:cs="Times New Roman"/>
          <w:sz w:val="24"/>
          <w:szCs w:val="24"/>
        </w:rPr>
        <w:fldChar w:fldCharType="separate"/>
      </w:r>
      <w:r w:rsidR="006E4633" w:rsidRPr="006E4633">
        <w:rPr>
          <w:rFonts w:ascii="Times New Roman" w:hAnsi="Times New Roman" w:cs="Times New Roman"/>
          <w:noProof/>
          <w:sz w:val="24"/>
          <w:szCs w:val="24"/>
        </w:rPr>
        <w:t>(Dolezal et al. 2016b)</w:t>
      </w:r>
      <w:r w:rsidR="001E42DA">
        <w:rPr>
          <w:rFonts w:ascii="Times New Roman" w:hAnsi="Times New Roman" w:cs="Times New Roman"/>
          <w:sz w:val="24"/>
          <w:szCs w:val="24"/>
        </w:rPr>
        <w:fldChar w:fldCharType="end"/>
      </w:r>
      <w:r w:rsidRPr="00FD4BD4">
        <w:rPr>
          <w:rFonts w:ascii="Times New Roman" w:hAnsi="Times New Roman" w:cs="Times New Roman"/>
          <w:sz w:val="24"/>
          <w:szCs w:val="24"/>
        </w:rPr>
        <w:t>.</w:t>
      </w:r>
    </w:p>
    <w:p w14:paraId="4A6C4DE1"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37F481E4" w14:textId="77777777" w:rsidR="00FD4BD4" w:rsidRPr="00FD4BD4" w:rsidRDefault="00FD4BD4" w:rsidP="007670B8">
      <w:pPr>
        <w:widowControl w:val="0"/>
        <w:spacing w:line="480" w:lineRule="auto"/>
        <w:contextualSpacing/>
        <w:jc w:val="both"/>
        <w:rPr>
          <w:rFonts w:ascii="Times New Roman" w:hAnsi="Times New Roman" w:cs="Times New Roman"/>
          <w:b/>
          <w:sz w:val="24"/>
          <w:szCs w:val="24"/>
        </w:rPr>
      </w:pPr>
      <w:r w:rsidRPr="00FD4BD4">
        <w:rPr>
          <w:rFonts w:ascii="Times New Roman" w:hAnsi="Times New Roman" w:cs="Times New Roman"/>
          <w:b/>
          <w:sz w:val="24"/>
          <w:szCs w:val="24"/>
        </w:rPr>
        <w:t>Cage assays</w:t>
      </w:r>
    </w:p>
    <w:p w14:paraId="231B1C0F" w14:textId="37227F23" w:rsidR="00FD4BD4" w:rsidRPr="00FD4BD4" w:rsidRDefault="00FD4BD4" w:rsidP="0063489D">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For both experiments, newly-emerged bees were </w:t>
      </w:r>
      <w:r w:rsidR="006A4F8C">
        <w:rPr>
          <w:rFonts w:ascii="Times New Roman" w:hAnsi="Times New Roman" w:cs="Times New Roman"/>
          <w:sz w:val="24"/>
          <w:szCs w:val="24"/>
        </w:rPr>
        <w:t>assorted</w:t>
      </w:r>
      <w:r w:rsidR="006A4F8C" w:rsidRPr="00FD4BD4">
        <w:rPr>
          <w:rFonts w:ascii="Times New Roman" w:hAnsi="Times New Roman" w:cs="Times New Roman"/>
          <w:sz w:val="24"/>
          <w:szCs w:val="24"/>
        </w:rPr>
        <w:t xml:space="preserve"> </w:t>
      </w:r>
      <w:r w:rsidRPr="00FD4BD4">
        <w:rPr>
          <w:rFonts w:ascii="Times New Roman" w:hAnsi="Times New Roman" w:cs="Times New Roman"/>
          <w:sz w:val="24"/>
          <w:szCs w:val="24"/>
        </w:rPr>
        <w:t xml:space="preserve">into cages and assayed for survival against a challenge with a virus inoculum previously shown to cause repeatable mortality due to infection primarily with Israeli acute paralysis virus (IAPV) using methods identical to those described in Dolezal et al 2019, as modified from Carrillo-Tripp et al 2016. In short, </w:t>
      </w:r>
      <w:r w:rsidR="00CC1FC1" w:rsidRPr="00FD4BD4">
        <w:rPr>
          <w:rFonts w:ascii="Times New Roman" w:hAnsi="Times New Roman" w:cs="Times New Roman"/>
          <w:sz w:val="24"/>
          <w:szCs w:val="24"/>
        </w:rPr>
        <w:t>3</w:t>
      </w:r>
      <w:r w:rsidR="00CC1FC1">
        <w:rPr>
          <w:rFonts w:ascii="Times New Roman" w:hAnsi="Times New Roman" w:cs="Times New Roman"/>
          <w:sz w:val="24"/>
          <w:szCs w:val="24"/>
        </w:rPr>
        <w:t>5</w:t>
      </w:r>
      <w:r w:rsidR="00CC1FC1" w:rsidRPr="00FD4BD4">
        <w:rPr>
          <w:rFonts w:ascii="Times New Roman" w:hAnsi="Times New Roman" w:cs="Times New Roman"/>
          <w:sz w:val="24"/>
          <w:szCs w:val="24"/>
        </w:rPr>
        <w:t xml:space="preserve"> </w:t>
      </w:r>
      <w:r w:rsidRPr="00FD4BD4">
        <w:rPr>
          <w:rFonts w:ascii="Times New Roman" w:hAnsi="Times New Roman" w:cs="Times New Roman"/>
          <w:sz w:val="24"/>
          <w:szCs w:val="24"/>
        </w:rPr>
        <w:t xml:space="preserve">newly emerged bees derived from the treatment-specific mixture of bees were placed into an acrylic observation cage (dimensions: 10.6 × 10.16 × 7.62 cm). Within 2h of the formation of each cage, a small weigh boat containing 600 µl of 30% sucrose solution was placed on the floor of each cage. Control cages received only sterile sucrose solution; virus treatment cages received a 1:1000 dilution of a virus inoculum, identical to that described in Carrillo-Tripp et al 2016 and Dolezal et al 2019. After 16 h, the solution in each cage had been completely consumed by the workers; then, a top feeder of sterile 30% sucrose solution was added to the top of each cage, providing virus-free diet </w:t>
      </w:r>
      <w:r w:rsidRPr="00FD4BD4">
        <w:rPr>
          <w:rFonts w:ascii="Times New Roman" w:hAnsi="Times New Roman" w:cs="Times New Roman"/>
          <w:i/>
          <w:sz w:val="24"/>
          <w:szCs w:val="24"/>
        </w:rPr>
        <w:t>ad libitum</w:t>
      </w:r>
      <w:r w:rsidRPr="00FD4BD4">
        <w:rPr>
          <w:rFonts w:ascii="Times New Roman" w:hAnsi="Times New Roman" w:cs="Times New Roman"/>
          <w:sz w:val="24"/>
          <w:szCs w:val="24"/>
        </w:rPr>
        <w:t xml:space="preserve"> for the remainder of the experiment.  Mortality in each cage was monitored each day for four (96h) days, the duration previously shown to be necessary to observe virus-induced mortality</w:t>
      </w:r>
      <w:r w:rsidR="00CC1FC1">
        <w:rPr>
          <w:rFonts w:ascii="Times New Roman" w:hAnsi="Times New Roman" w:cs="Times New Roman"/>
          <w:sz w:val="24"/>
          <w:szCs w:val="24"/>
        </w:rPr>
        <w:t xml:space="preserve"> </w:t>
      </w:r>
      <w:r w:rsidR="007670B8">
        <w:rPr>
          <w:rFonts w:ascii="Times New Roman" w:hAnsi="Times New Roman" w:cs="Times New Roman"/>
          <w:sz w:val="24"/>
          <w:szCs w:val="24"/>
        </w:rPr>
        <w:fldChar w:fldCharType="begin" w:fldLock="1"/>
      </w:r>
      <w:r w:rsidR="00FF256F">
        <w:rPr>
          <w:rFonts w:ascii="Times New Roman" w:hAnsi="Times New Roman" w:cs="Times New Roman"/>
          <w:sz w:val="24"/>
          <w:szCs w:val="24"/>
        </w:rPr>
        <w:instrText>ADDIN CSL_CITATION {"citationItems":[{"id":"ITEM-1","itemData":{"DOI":"10.1038/srep22265","ISSN":"20452322","PMID":"26923109","abstract":"The honey bee (Apis mellifera) is commonly infected by multiple viruses. We developed an experimental system for the study of such mixed viral infections in newly emerged honey bees and in the cell line AmE-711, derived from honey bee embryos. When inoculating a mixture of iflavirids [sacbrood bee virus (SBV), deformed wing virus (DWV)] and dicistrovirids [Israeli acute paralysis virus (IAPV), black queen cell virus (BQCV)] in both live bee and cell culture assays, IAPV replicated to higher levels than other viruses despite the fact that SBV was the major component of the inoculum mixture. When a different virus mix composed mainly of the dicistrovirid Kashmir bee virus (KBV) was tested in cell culture, the outcome was a rapid increase in KBV but not IAPV. We also sequenced the complete genome of an isolate of DWV that covertly infects the AmE-711 cell line, and found that this virus does not prevent IAPV and KBV from accumulating to high levels and causing cytopathic effects. These results indicate that different mechanisms of virus-host interaction affect virus dynamics, including complex virus-virus interactions, superinfections, specific virus saturation limits in cells and virus specialization for different cell types.","author":[{"dropping-particle":"","family":"Carrillo-Tripp","given":"Jimena","non-dropping-particle":"","parse-names":false,"suffix":""},{"dropping-particle":"","family":"Dolezal","given":"Adam G.","non-dropping-particle":"","parse-names":false,"suffix":""},{"dropping-particle":"","family":"Goblirsch","given":"Michael J.","non-dropping-particle":"","parse-names":false,"suffix":""},{"dropping-particle":"","family":"Miller","given":"W. Allen","non-dropping-particle":"","parse-names":false,"suffix":""},{"dropping-particle":"","family":"Toth","given":"Amy L.","non-dropping-particle":"","parse-names":false,"suffix":""},{"dropping-particle":"","family":"Bonning","given":"Bryony C.","non-dropping-particle":"","parse-names":false,"suffix":""}],"container-title":"Scientific Reports","id":"ITEM-1","issued":{"date-parts":[["2016"]]},"title":"In vivo and in vitro infection dynamics of honey bee viruses","type":"article-journal"},"uris":["http://www.mendeley.com/documents/?uuid=637a1fa6-f16c-4158-aaf2-e7a6bc57730f"]},{"id":"ITEM-2","itemData":{"DOI":"10.1111/j.1365-2583.2009.00847.x","ISSN":"09621075","abstract":"Colony Collapse Disorder (CCD) has been associated with Israeli acute paralysis virus (IAPV). CCD poses a serious threat to apiculture and agriculture as a whole, due to the consequent inability to provide the necessary amount of bees for pollination of critical crops. Here we report on RNAi-silencing of IAPV infection by feeding bees with double-stranded RNA, as an efficient and feasible way of controlling this viral disease. The association of CCD with IAPV is discussed, as well as the potential of controlling CCD. © 2009 The Authors.","author":[{"dropping-particle":"","family":"Maori","given":"E.","non-dropping-particle":"","parse-names":false,"suffix":""},{"dropping-particle":"","family":"Paldi","given":"N.","non-dropping-particle":"","parse-names":false,"suffix":""},{"dropping-particle":"","family":"Shafir","given":"S.","non-dropping-particle":"","parse-names":false,"suffix":""},{"dropping-particle":"","family":"Kalev","given":"H.","non-dropping-particle":"","parse-names":false,"suffix":""},{"dropping-particle":"","family":"Tsur","given":"E.","non-dropping-particle":"","parse-names":false,"suffix":""},{"dropping-particle":"","family":"Glick","given":"E.","non-dropping-particle":"","parse-names":false,"suffix":""},{"dropping-particle":"","family":"Sela","given":"I.","non-dropping-particle":"","parse-names":false,"suffix":""}],"container-title":"Insect Molecular Biology","id":"ITEM-2","issued":{"date-parts":[["2009"]]},"title":"IAPV, a bee-affecting virus associated with colony collapse disorder can be silenced by dsRNA ingestion","type":"article-journal"},"uris":["http://www.mendeley.com/documents/?uuid=3840ca1c-3863-460d-a36f-dca707274e8c"]}],"mendeley":{"formattedCitation":"(Maori et al. 2009; Carrillo-Tripp et al. 2016)","plainTextFormattedCitation":"(Maori et al. 2009; Carrillo-Tripp et al. 2016)","previouslyFormattedCitation":"(Maori et al. 2009; Carrillo-Tripp et al. 2016)"},"properties":{"noteIndex":0},"schema":"https://github.com/citation-style-language/schema/raw/master/csl-citation.json"}</w:instrText>
      </w:r>
      <w:r w:rsidR="007670B8">
        <w:rPr>
          <w:rFonts w:ascii="Times New Roman" w:hAnsi="Times New Roman" w:cs="Times New Roman"/>
          <w:sz w:val="24"/>
          <w:szCs w:val="24"/>
        </w:rPr>
        <w:fldChar w:fldCharType="separate"/>
      </w:r>
      <w:r w:rsidR="007670B8" w:rsidRPr="007670B8">
        <w:rPr>
          <w:rFonts w:ascii="Times New Roman" w:hAnsi="Times New Roman" w:cs="Times New Roman"/>
          <w:noProof/>
          <w:sz w:val="24"/>
          <w:szCs w:val="24"/>
        </w:rPr>
        <w:t>(Maori et al. 2009; Carrillo-Tripp et al. 2016)</w:t>
      </w:r>
      <w:r w:rsidR="007670B8">
        <w:rPr>
          <w:rFonts w:ascii="Times New Roman" w:hAnsi="Times New Roman" w:cs="Times New Roman"/>
          <w:sz w:val="24"/>
          <w:szCs w:val="24"/>
        </w:rPr>
        <w:fldChar w:fldCharType="end"/>
      </w:r>
      <w:r w:rsidR="007670B8">
        <w:rPr>
          <w:rFonts w:ascii="Times New Roman" w:hAnsi="Times New Roman" w:cs="Times New Roman"/>
          <w:sz w:val="24"/>
          <w:szCs w:val="24"/>
        </w:rPr>
        <w:t xml:space="preserve">. </w:t>
      </w:r>
      <w:r w:rsidRPr="00FD4BD4">
        <w:rPr>
          <w:rFonts w:ascii="Times New Roman" w:hAnsi="Times New Roman" w:cs="Times New Roman"/>
          <w:sz w:val="24"/>
          <w:szCs w:val="24"/>
        </w:rPr>
        <w:t xml:space="preserve">At 36 </w:t>
      </w:r>
      <w:r w:rsidR="006A4F8C">
        <w:rPr>
          <w:rFonts w:ascii="Times New Roman" w:hAnsi="Times New Roman" w:cs="Times New Roman"/>
          <w:sz w:val="24"/>
          <w:szCs w:val="24"/>
        </w:rPr>
        <w:t>hours post-infection (</w:t>
      </w:r>
      <w:proofErr w:type="spellStart"/>
      <w:r w:rsidR="006A4F8C">
        <w:rPr>
          <w:rFonts w:ascii="Times New Roman" w:hAnsi="Times New Roman" w:cs="Times New Roman"/>
          <w:sz w:val="24"/>
          <w:szCs w:val="24"/>
        </w:rPr>
        <w:t>hpi</w:t>
      </w:r>
      <w:proofErr w:type="spellEnd"/>
      <w:r w:rsidR="006A4F8C">
        <w:rPr>
          <w:rFonts w:ascii="Times New Roman" w:hAnsi="Times New Roman" w:cs="Times New Roman"/>
          <w:sz w:val="24"/>
          <w:szCs w:val="24"/>
        </w:rPr>
        <w:t>)</w:t>
      </w:r>
      <w:r w:rsidRPr="00FD4BD4">
        <w:rPr>
          <w:rFonts w:ascii="Times New Roman" w:hAnsi="Times New Roman" w:cs="Times New Roman"/>
          <w:sz w:val="24"/>
          <w:szCs w:val="24"/>
        </w:rPr>
        <w:t xml:space="preserve"> 3 live bees were sampled from each cage for virus titer and gene expression analysis.</w:t>
      </w:r>
    </w:p>
    <w:p w14:paraId="22DD94F9" w14:textId="23EDE38A" w:rsidR="00FD4BD4" w:rsidRPr="00FD4BD4" w:rsidRDefault="00FD4BD4" w:rsidP="0063489D">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Thus, for Experiment 1, there were four cage treatments: </w:t>
      </w:r>
      <w:proofErr w:type="spellStart"/>
      <w:r w:rsidRPr="00FD4BD4">
        <w:rPr>
          <w:rFonts w:ascii="Times New Roman" w:hAnsi="Times New Roman" w:cs="Times New Roman"/>
          <w:sz w:val="24"/>
          <w:szCs w:val="24"/>
        </w:rPr>
        <w:t>starvation+sucrose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normal </w:t>
      </w:r>
      <w:proofErr w:type="spellStart"/>
      <w:r w:rsidRPr="00FD4BD4">
        <w:rPr>
          <w:rFonts w:ascii="Times New Roman" w:hAnsi="Times New Roman" w:cs="Times New Roman"/>
          <w:sz w:val="24"/>
          <w:szCs w:val="24"/>
        </w:rPr>
        <w:t>diet+sucrose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The first generation of workers reared under treatment conditions were used to produce 39 cages (n=9 for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n=10 for all others); the second generation produced 40 more cage (n=10 per treatment), for a final of </w:t>
      </w:r>
      <w:r w:rsidRPr="00FD4BD4">
        <w:rPr>
          <w:rFonts w:ascii="Times New Roman" w:hAnsi="Times New Roman" w:cs="Times New Roman"/>
          <w:sz w:val="24"/>
          <w:szCs w:val="24"/>
        </w:rPr>
        <w:lastRenderedPageBreak/>
        <w:t xml:space="preserve">79 total cages (n=19 for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n=20 for all others). For experiment two, there were also four cage treatments, spread across three generations:  </w:t>
      </w:r>
      <w:proofErr w:type="spellStart"/>
      <w:r w:rsidRPr="00FD4BD4">
        <w:rPr>
          <w:rFonts w:ascii="Times New Roman" w:hAnsi="Times New Roman" w:cs="Times New Roman"/>
          <w:i/>
          <w:sz w:val="24"/>
          <w:szCs w:val="24"/>
        </w:rPr>
        <w:t>Cistus-reared</w:t>
      </w:r>
      <w:r w:rsidRPr="00FD4BD4">
        <w:rPr>
          <w:rFonts w:ascii="Times New Roman" w:hAnsi="Times New Roman" w:cs="Times New Roman"/>
          <w:sz w:val="24"/>
          <w:szCs w:val="24"/>
        </w:rPr>
        <w:t>+sucrose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i/>
          <w:sz w:val="24"/>
          <w:szCs w:val="24"/>
        </w:rPr>
        <w:t>Cistus</w:t>
      </w:r>
      <w:r w:rsidRPr="00FD4BD4">
        <w:rPr>
          <w:rFonts w:ascii="Times New Roman" w:hAnsi="Times New Roman" w:cs="Times New Roman"/>
          <w:sz w:val="24"/>
          <w:szCs w:val="24"/>
        </w:rPr>
        <w:t>-</w:t>
      </w:r>
      <w:r w:rsidRPr="00FD4BD4">
        <w:rPr>
          <w:rFonts w:ascii="Times New Roman" w:hAnsi="Times New Roman" w:cs="Times New Roman"/>
          <w:i/>
          <w:sz w:val="24"/>
          <w:szCs w:val="24"/>
        </w:rPr>
        <w:t>reared</w:t>
      </w:r>
      <w:r w:rsidRPr="00FD4BD4">
        <w:rPr>
          <w:rFonts w:ascii="Times New Roman" w:hAnsi="Times New Roman" w:cs="Times New Roman"/>
          <w:sz w:val="24"/>
          <w:szCs w:val="24"/>
        </w:rPr>
        <w:t>+virus</w:t>
      </w:r>
      <w:proofErr w:type="spellEnd"/>
      <w:r w:rsidRPr="00FD4BD4">
        <w:rPr>
          <w:rFonts w:ascii="Times New Roman" w:hAnsi="Times New Roman" w:cs="Times New Roman"/>
          <w:sz w:val="24"/>
          <w:szCs w:val="24"/>
        </w:rPr>
        <w:t xml:space="preserve">; </w:t>
      </w:r>
      <w:proofErr w:type="spellStart"/>
      <w:r w:rsidRPr="00FD4BD4">
        <w:rPr>
          <w:rFonts w:ascii="Times New Roman" w:hAnsi="Times New Roman" w:cs="Times New Roman"/>
          <w:i/>
          <w:sz w:val="24"/>
          <w:szCs w:val="24"/>
        </w:rPr>
        <w:t>Castanea-reared</w:t>
      </w:r>
      <w:r w:rsidRPr="00FD4BD4">
        <w:rPr>
          <w:rFonts w:ascii="Times New Roman" w:hAnsi="Times New Roman" w:cs="Times New Roman"/>
          <w:sz w:val="24"/>
          <w:szCs w:val="24"/>
        </w:rPr>
        <w:t>+sucrose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i/>
          <w:sz w:val="24"/>
          <w:szCs w:val="24"/>
        </w:rPr>
        <w:t>Castanea</w:t>
      </w:r>
      <w:proofErr w:type="spellEnd"/>
      <w:r w:rsidRPr="00FD4BD4">
        <w:rPr>
          <w:rFonts w:ascii="Times New Roman" w:hAnsi="Times New Roman" w:cs="Times New Roman"/>
          <w:i/>
          <w:sz w:val="24"/>
          <w:szCs w:val="24"/>
        </w:rPr>
        <w:t>-reared</w:t>
      </w:r>
      <w:r w:rsidRPr="00FD4BD4">
        <w:rPr>
          <w:rFonts w:ascii="Times New Roman" w:hAnsi="Times New Roman" w:cs="Times New Roman"/>
          <w:sz w:val="24"/>
          <w:szCs w:val="24"/>
        </w:rPr>
        <w:t xml:space="preserve"> +virus. </w:t>
      </w:r>
      <w:commentRangeStart w:id="8"/>
      <w:r w:rsidRPr="00FD4BD4">
        <w:rPr>
          <w:rFonts w:ascii="Times New Roman" w:hAnsi="Times New Roman" w:cs="Times New Roman"/>
          <w:sz w:val="24"/>
          <w:szCs w:val="24"/>
        </w:rPr>
        <w:t>Because</w:t>
      </w:r>
      <w:commentRangeEnd w:id="8"/>
      <w:r w:rsidRPr="00FD4BD4">
        <w:rPr>
          <w:rFonts w:ascii="Times New Roman" w:hAnsi="Times New Roman" w:cs="Times New Roman"/>
          <w:sz w:val="24"/>
          <w:szCs w:val="24"/>
        </w:rPr>
        <w:commentReference w:id="8"/>
      </w:r>
      <w:r w:rsidRPr="00FD4BD4">
        <w:rPr>
          <w:rFonts w:ascii="Times New Roman" w:hAnsi="Times New Roman" w:cs="Times New Roman"/>
          <w:sz w:val="24"/>
          <w:szCs w:val="24"/>
        </w:rPr>
        <w:t xml:space="preserve"> there were more variable numbers of bees reared in the more natural but less controlled conditions, the number of cages produced from each generation was more variable, as follows. </w:t>
      </w:r>
      <w:proofErr w:type="spellStart"/>
      <w:r w:rsidRPr="00FD4BD4">
        <w:rPr>
          <w:rFonts w:ascii="Times New Roman" w:hAnsi="Times New Roman" w:cs="Times New Roman"/>
          <w:i/>
          <w:sz w:val="24"/>
          <w:szCs w:val="24"/>
        </w:rPr>
        <w:t>Cistus-</w:t>
      </w:r>
      <w:r w:rsidRPr="00FD4BD4">
        <w:rPr>
          <w:rFonts w:ascii="Times New Roman" w:hAnsi="Times New Roman" w:cs="Times New Roman"/>
          <w:sz w:val="24"/>
          <w:szCs w:val="24"/>
        </w:rPr>
        <w:t>reared+sucrose</w:t>
      </w:r>
      <w:proofErr w:type="spellEnd"/>
      <w:r w:rsidRPr="00FD4BD4">
        <w:rPr>
          <w:rFonts w:ascii="Times New Roman" w:hAnsi="Times New Roman" w:cs="Times New Roman"/>
          <w:sz w:val="24"/>
          <w:szCs w:val="24"/>
        </w:rPr>
        <w:t xml:space="preserve"> control (generation 1, n=8; generation 2, n=5; generation 3, n=8; total n=21); </w:t>
      </w:r>
      <w:proofErr w:type="spellStart"/>
      <w:r w:rsidRPr="00FD4BD4">
        <w:rPr>
          <w:rFonts w:ascii="Times New Roman" w:hAnsi="Times New Roman" w:cs="Times New Roman"/>
          <w:i/>
          <w:sz w:val="24"/>
          <w:szCs w:val="24"/>
        </w:rPr>
        <w:t>Cistus</w:t>
      </w:r>
      <w:r w:rsidRPr="00FD4BD4">
        <w:rPr>
          <w:rFonts w:ascii="Times New Roman" w:hAnsi="Times New Roman" w:cs="Times New Roman"/>
          <w:sz w:val="24"/>
          <w:szCs w:val="24"/>
        </w:rPr>
        <w:t>-reared+virus</w:t>
      </w:r>
      <w:proofErr w:type="spellEnd"/>
      <w:r w:rsidRPr="00FD4BD4">
        <w:rPr>
          <w:rFonts w:ascii="Times New Roman" w:hAnsi="Times New Roman" w:cs="Times New Roman"/>
          <w:sz w:val="24"/>
          <w:szCs w:val="24"/>
        </w:rPr>
        <w:t xml:space="preserve"> (generation 1, n=9; generation 2, n=6; generation 3, n=7; total n=22 ); </w:t>
      </w:r>
      <w:proofErr w:type="spellStart"/>
      <w:r w:rsidRPr="00FD4BD4">
        <w:rPr>
          <w:rFonts w:ascii="Times New Roman" w:hAnsi="Times New Roman" w:cs="Times New Roman"/>
          <w:i/>
          <w:sz w:val="24"/>
          <w:szCs w:val="24"/>
        </w:rPr>
        <w:t>Castanea</w:t>
      </w:r>
      <w:r w:rsidRPr="00FD4BD4">
        <w:rPr>
          <w:rFonts w:ascii="Times New Roman" w:hAnsi="Times New Roman" w:cs="Times New Roman"/>
          <w:sz w:val="24"/>
          <w:szCs w:val="24"/>
        </w:rPr>
        <w:t>-reared+sucrose</w:t>
      </w:r>
      <w:proofErr w:type="spellEnd"/>
      <w:r w:rsidRPr="00FD4BD4">
        <w:rPr>
          <w:rFonts w:ascii="Times New Roman" w:hAnsi="Times New Roman" w:cs="Times New Roman"/>
          <w:sz w:val="24"/>
          <w:szCs w:val="24"/>
        </w:rPr>
        <w:t xml:space="preserve"> control (generation 1, n=3; generation 2, n=6; generation 3, n=2; total n=11); </w:t>
      </w:r>
      <w:proofErr w:type="spellStart"/>
      <w:r w:rsidRPr="00FD4BD4">
        <w:rPr>
          <w:rFonts w:ascii="Times New Roman" w:hAnsi="Times New Roman" w:cs="Times New Roman"/>
          <w:i/>
          <w:sz w:val="24"/>
          <w:szCs w:val="24"/>
        </w:rPr>
        <w:t>Castanea-</w:t>
      </w:r>
      <w:r w:rsidRPr="00FD4BD4">
        <w:rPr>
          <w:rFonts w:ascii="Times New Roman" w:hAnsi="Times New Roman" w:cs="Times New Roman"/>
          <w:sz w:val="24"/>
          <w:szCs w:val="24"/>
        </w:rPr>
        <w:t>reared+virus</w:t>
      </w:r>
      <w:proofErr w:type="spellEnd"/>
      <w:r w:rsidRPr="00FD4BD4">
        <w:rPr>
          <w:rFonts w:ascii="Times New Roman" w:hAnsi="Times New Roman" w:cs="Times New Roman"/>
          <w:sz w:val="24"/>
          <w:szCs w:val="24"/>
        </w:rPr>
        <w:t xml:space="preserve"> (generation 1, n=3; generation 2, n=6; generation 3, n=2; total n=11). </w:t>
      </w:r>
    </w:p>
    <w:p w14:paraId="29A8E528"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7C8B4BE2" w14:textId="55A5B6A5" w:rsidR="00FD4BD4" w:rsidRPr="00FD4BD4" w:rsidRDefault="00FD4BD4" w:rsidP="00FF256F">
      <w:pPr>
        <w:widowControl w:val="0"/>
        <w:spacing w:line="480" w:lineRule="auto"/>
        <w:contextualSpacing/>
        <w:jc w:val="both"/>
        <w:rPr>
          <w:rFonts w:ascii="Times New Roman" w:hAnsi="Times New Roman" w:cs="Times New Roman"/>
          <w:sz w:val="24"/>
          <w:szCs w:val="24"/>
        </w:rPr>
      </w:pPr>
      <w:r w:rsidRPr="00FD4BD4">
        <w:rPr>
          <w:rFonts w:ascii="Times New Roman" w:hAnsi="Times New Roman" w:cs="Times New Roman"/>
          <w:b/>
          <w:sz w:val="24"/>
          <w:szCs w:val="24"/>
        </w:rPr>
        <w:t>Virus titration</w:t>
      </w:r>
    </w:p>
    <w:p w14:paraId="06EB0A5A" w14:textId="644DB162"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From the 6 bees collected from each cage at 36 hours post treatment, RNA was extracted and IAPV titer measured </w:t>
      </w:r>
      <w:r w:rsidR="0063489D">
        <w:rPr>
          <w:rFonts w:ascii="Times New Roman" w:hAnsi="Times New Roman" w:cs="Times New Roman"/>
          <w:sz w:val="24"/>
          <w:szCs w:val="24"/>
        </w:rPr>
        <w:t>from</w:t>
      </w:r>
      <w:r w:rsidR="0063489D" w:rsidRPr="00FD4BD4">
        <w:rPr>
          <w:rFonts w:ascii="Times New Roman" w:hAnsi="Times New Roman" w:cs="Times New Roman"/>
          <w:sz w:val="24"/>
          <w:szCs w:val="24"/>
        </w:rPr>
        <w:t xml:space="preserve"> </w:t>
      </w:r>
      <w:r w:rsidRPr="00FD4BD4">
        <w:rPr>
          <w:rFonts w:ascii="Times New Roman" w:hAnsi="Times New Roman" w:cs="Times New Roman"/>
          <w:sz w:val="24"/>
          <w:szCs w:val="24"/>
        </w:rPr>
        <w:t>the pooled RNA of bees from 10 randomly-selected subset</w:t>
      </w:r>
      <w:r w:rsidR="0063489D">
        <w:rPr>
          <w:rFonts w:ascii="Times New Roman" w:hAnsi="Times New Roman" w:cs="Times New Roman"/>
          <w:sz w:val="24"/>
          <w:szCs w:val="24"/>
        </w:rPr>
        <w:t>s</w:t>
      </w:r>
      <w:r w:rsidRPr="00FD4BD4">
        <w:rPr>
          <w:rFonts w:ascii="Times New Roman" w:hAnsi="Times New Roman" w:cs="Times New Roman"/>
          <w:sz w:val="24"/>
          <w:szCs w:val="24"/>
        </w:rPr>
        <w:t xml:space="preserve"> of cages from each treatment; this was done identically to the methods of Dolezal et al 2019 and </w:t>
      </w:r>
      <w:r w:rsidR="0063489D">
        <w:rPr>
          <w:rFonts w:ascii="Times New Roman" w:hAnsi="Times New Roman" w:cs="Times New Roman"/>
          <w:sz w:val="24"/>
          <w:szCs w:val="24"/>
        </w:rPr>
        <w:fldChar w:fldCharType="begin" w:fldLock="1"/>
      </w:r>
      <w:r w:rsidR="009D12B4">
        <w:rPr>
          <w:rFonts w:ascii="Times New Roman" w:hAnsi="Times New Roman" w:cs="Times New Roman"/>
          <w:sz w:val="24"/>
          <w:szCs w:val="24"/>
        </w:rPr>
        <w:instrText>ADDIN CSL_CITATION {"citationItems":[{"id":"ITEM-1","itemData":{"DOI":"10.1073/pnas.2002268117","ISSN":"10916490","PMID":"32341145","abstract":"Anthropogenic changes create evolutionarily novel environments that present opportunities for emerging diseases, potentially changing the balance between host and pathogen. Honey bees provide essential pollination services, but intensification and globalization of honey bee management has coincided with increased pathogen pressure, primarily due to a parasitic mite/virus complex. Here, we investigated how honey bee individual and group phenotypes are altered by a virus of concern, Israeli acute paralysis virus (IAPV). Using automated and manual behavioral monitoring of IAPV-inoculated individuals, we find evidence for pathogen manipulation of worker behavior by IAPV, and reveal that this effect depends on social context; that is, within versus between colony interactions. Experimental inoculation reduced social contacts between honey bee colony members, suggesting an adaptive host social immune response to diminish transmission. Parallel analyses with double-stranded RNA (dsRNA)- immunostimulated bees revealed these behaviors are part of a generalized social immune defensive response. Conversely, inoculated bees presented to groups of bees from other colonies experienced reduced aggression compared with dsRNA-immunostimulated bees, facilitating entry into susceptible colonies. This reduction was associated with a shift in cuticular hydrocarbons, the chemical signatures used by bees to discriminate colony members from intruders. These responses were specific to IAPV infection, suggestive of pathogen manipulation of the host. Emerging bee pathogens may thus shape host phenotypes to increase transmission, a strategy especiallywellsuited to the unnaturally high colony densities of modern apiculture. These findings demonstrate how anthropogenic changes could affect arms races between human-managed hosts and their pathogens to potentially affect global food security.","author":[{"dropping-particle":"","family":"Geffre","given":"Amy C.","non-dropping-particle":"","parse-names":false,"suffix":""},{"dropping-particle":"","family":"Gernat","given":"Tim","non-dropping-particle":"","parse-names":false,"suffix":""},{"dropping-particle":"","family":"Harwood","given":"Gyan P.","non-dropping-particle":"","parse-names":false,"suffix":""},{"dropping-particle":"","family":"Jones","given":"Beryl M.","non-dropping-particle":"","parse-names":false,"suffix":""},{"dropping-particle":"","family":"Gysi","given":"Deisy Morselli","non-dropping-particle":"","parse-names":false,"suffix":""},{"dropping-particle":"","family":"Hamilton","given":"Adam R.","non-dropping-particle":"","parse-names":false,"suffix":""},{"dropping-particle":"","family":"Bonning","given":"Bryony C.","non-dropping-particle":"","parse-names":false,"suffix":""},{"dropping-particle":"","family":"Toth","given":"Amy L.","non-dropping-particle":"","parse-names":false,"suffix":""},{"dropping-particle":"","family":"Robinson","given":"Gene E.","non-dropping-particle":"","parse-names":false,"suffix":""},{"dropping-particle":"","family":"Dolezal","given":"Adam G.","non-dropping-particle":"","parse-names":false,"suffix":""}],"container-title":"Proceedings of the National Academy of Sciences of the United States of America","id":"ITEM-1","issued":{"date-parts":[["2020"]]},"title":"Honey bee virus causes context-dependent changes in host social behavior","type":"article-journal"},"uris":["http://www.mendeley.com/documents/?uuid=cd4df21d-2346-46e9-b612-e6fb21cffa15"]}],"mendeley":{"formattedCitation":"(Geffre et al. 2020)","manualFormatting":"Geffre et al. 2020","plainTextFormattedCitation":"(Geffre et al. 2020)","previouslyFormattedCitation":"(Geffre et al. 2020)"},"properties":{"noteIndex":0},"schema":"https://github.com/citation-style-language/schema/raw/master/csl-citation.json"}</w:instrText>
      </w:r>
      <w:r w:rsidR="0063489D">
        <w:rPr>
          <w:rFonts w:ascii="Times New Roman" w:hAnsi="Times New Roman" w:cs="Times New Roman"/>
          <w:sz w:val="24"/>
          <w:szCs w:val="24"/>
        </w:rPr>
        <w:fldChar w:fldCharType="separate"/>
      </w:r>
      <w:r w:rsidR="0063489D" w:rsidRPr="0063489D">
        <w:rPr>
          <w:rFonts w:ascii="Times New Roman" w:hAnsi="Times New Roman" w:cs="Times New Roman"/>
          <w:noProof/>
          <w:sz w:val="24"/>
          <w:szCs w:val="24"/>
        </w:rPr>
        <w:t>Geffre et al. 2020</w:t>
      </w:r>
      <w:r w:rsidR="0063489D">
        <w:rPr>
          <w:rFonts w:ascii="Times New Roman" w:hAnsi="Times New Roman" w:cs="Times New Roman"/>
          <w:sz w:val="24"/>
          <w:szCs w:val="24"/>
        </w:rPr>
        <w:fldChar w:fldCharType="end"/>
      </w:r>
      <w:r w:rsidRPr="00FD4BD4">
        <w:rPr>
          <w:rFonts w:ascii="Times New Roman" w:hAnsi="Times New Roman" w:cs="Times New Roman"/>
          <w:sz w:val="24"/>
          <w:szCs w:val="24"/>
        </w:rPr>
        <w:t xml:space="preserve">. In short, RNA was extracted from each sample using </w:t>
      </w:r>
      <w:proofErr w:type="spellStart"/>
      <w:r w:rsidRPr="00FD4BD4">
        <w:rPr>
          <w:rFonts w:ascii="Times New Roman" w:hAnsi="Times New Roman" w:cs="Times New Roman"/>
          <w:sz w:val="24"/>
          <w:szCs w:val="24"/>
        </w:rPr>
        <w:t>Trizol</w:t>
      </w:r>
      <w:proofErr w:type="spellEnd"/>
      <w:r w:rsidRPr="00FD4BD4">
        <w:rPr>
          <w:rFonts w:ascii="Times New Roman" w:hAnsi="Times New Roman" w:cs="Times New Roman"/>
          <w:sz w:val="24"/>
          <w:szCs w:val="24"/>
        </w:rPr>
        <w:t xml:space="preserve"> reagent</w:t>
      </w:r>
      <w:r w:rsidR="0063489D">
        <w:rPr>
          <w:rFonts w:ascii="Times New Roman" w:hAnsi="Times New Roman" w:cs="Times New Roman"/>
          <w:sz w:val="24"/>
          <w:szCs w:val="24"/>
        </w:rPr>
        <w:t>.</w:t>
      </w:r>
      <w:r w:rsidRPr="00FD4BD4">
        <w:rPr>
          <w:rFonts w:ascii="Times New Roman" w:hAnsi="Times New Roman" w:cs="Times New Roman"/>
          <w:sz w:val="24"/>
          <w:szCs w:val="24"/>
        </w:rPr>
        <w:t xml:space="preserve"> </w:t>
      </w:r>
      <w:r w:rsidR="0063489D">
        <w:rPr>
          <w:rFonts w:ascii="Times New Roman" w:hAnsi="Times New Roman" w:cs="Times New Roman"/>
          <w:sz w:val="24"/>
          <w:szCs w:val="24"/>
        </w:rPr>
        <w:t>T</w:t>
      </w:r>
      <w:r w:rsidRPr="00FD4BD4">
        <w:rPr>
          <w:rFonts w:ascii="Times New Roman" w:hAnsi="Times New Roman" w:cs="Times New Roman"/>
          <w:sz w:val="24"/>
          <w:szCs w:val="24"/>
        </w:rPr>
        <w:t xml:space="preserve">his material was then cleaned and treated with </w:t>
      </w:r>
      <w:proofErr w:type="spellStart"/>
      <w:r w:rsidRPr="00FD4BD4">
        <w:rPr>
          <w:rFonts w:ascii="Times New Roman" w:hAnsi="Times New Roman" w:cs="Times New Roman"/>
          <w:sz w:val="24"/>
          <w:szCs w:val="24"/>
        </w:rPr>
        <w:t>DNAse</w:t>
      </w:r>
      <w:proofErr w:type="spellEnd"/>
      <w:r w:rsidRPr="00FD4BD4">
        <w:rPr>
          <w:rFonts w:ascii="Times New Roman" w:hAnsi="Times New Roman" w:cs="Times New Roman"/>
          <w:sz w:val="24"/>
          <w:szCs w:val="24"/>
        </w:rPr>
        <w:t xml:space="preserve">. RNA concentration was then equalized across all samples and measured via qPCR against an RNA standard curve used </w:t>
      </w:r>
      <w:r w:rsidR="0063489D">
        <w:rPr>
          <w:rFonts w:ascii="Times New Roman" w:hAnsi="Times New Roman" w:cs="Times New Roman"/>
          <w:sz w:val="24"/>
          <w:szCs w:val="24"/>
        </w:rPr>
        <w:t xml:space="preserve">to </w:t>
      </w:r>
      <w:r w:rsidRPr="00FD4BD4">
        <w:rPr>
          <w:rFonts w:ascii="Times New Roman" w:hAnsi="Times New Roman" w:cs="Times New Roman"/>
          <w:sz w:val="24"/>
          <w:szCs w:val="24"/>
        </w:rPr>
        <w:t xml:space="preserve">estimate viral genome equivalents. </w:t>
      </w:r>
    </w:p>
    <w:p w14:paraId="01F8CBE2"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40B23E85" w14:textId="77777777" w:rsidR="00FD4BD4" w:rsidRPr="00FD4BD4" w:rsidRDefault="00FD4BD4" w:rsidP="00FF256F">
      <w:pPr>
        <w:widowControl w:val="0"/>
        <w:spacing w:line="480" w:lineRule="auto"/>
        <w:contextualSpacing/>
        <w:jc w:val="both"/>
        <w:rPr>
          <w:rFonts w:ascii="Times New Roman" w:hAnsi="Times New Roman" w:cs="Times New Roman"/>
          <w:b/>
          <w:sz w:val="24"/>
          <w:szCs w:val="24"/>
        </w:rPr>
      </w:pPr>
      <w:r w:rsidRPr="00FD4BD4">
        <w:rPr>
          <w:rFonts w:ascii="Times New Roman" w:hAnsi="Times New Roman" w:cs="Times New Roman"/>
          <w:b/>
          <w:sz w:val="24"/>
          <w:szCs w:val="24"/>
        </w:rPr>
        <w:t>Gene expression</w:t>
      </w:r>
    </w:p>
    <w:p w14:paraId="631B6810" w14:textId="2B11BF44" w:rsidR="007A7907" w:rsidRPr="00EC68E1" w:rsidRDefault="00EC68E1" w:rsidP="00FF25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measure gene expression, we used the RNA extracted for virus titration (above). qPCR was performed </w:t>
      </w:r>
      <w:r w:rsidR="00E140F9" w:rsidRPr="00FF256F">
        <w:rPr>
          <w:rFonts w:ascii="Times New Roman" w:hAnsi="Times New Roman" w:cs="Times New Roman"/>
          <w:sz w:val="24"/>
          <w:szCs w:val="24"/>
        </w:rPr>
        <w:t xml:space="preserve">with the CFX384 </w:t>
      </w:r>
      <w:proofErr w:type="spellStart"/>
      <w:r w:rsidR="00E140F9" w:rsidRPr="00FF256F">
        <w:rPr>
          <w:rFonts w:ascii="Times New Roman" w:hAnsi="Times New Roman" w:cs="Times New Roman"/>
          <w:sz w:val="24"/>
          <w:szCs w:val="24"/>
        </w:rPr>
        <w:t>TouchTM</w:t>
      </w:r>
      <w:proofErr w:type="spellEnd"/>
      <w:r w:rsidR="00E140F9" w:rsidRPr="00FF256F">
        <w:rPr>
          <w:rFonts w:ascii="Times New Roman" w:hAnsi="Times New Roman" w:cs="Times New Roman"/>
          <w:sz w:val="24"/>
          <w:szCs w:val="24"/>
        </w:rPr>
        <w:t xml:space="preserve"> Real-Time PCR Detection System. We used </w:t>
      </w:r>
      <w:r w:rsidRPr="00FF256F">
        <w:rPr>
          <w:rFonts w:ascii="Times New Roman" w:hAnsi="Times New Roman" w:cs="Times New Roman"/>
          <w:sz w:val="24"/>
          <w:szCs w:val="24"/>
        </w:rPr>
        <w:t>the</w:t>
      </w:r>
      <w:r w:rsidR="00E140F9" w:rsidRPr="00FF256F">
        <w:rPr>
          <w:rFonts w:ascii="Times New Roman" w:hAnsi="Times New Roman" w:cs="Times New Roman"/>
          <w:sz w:val="24"/>
          <w:szCs w:val="24"/>
        </w:rPr>
        <w:t xml:space="preserve"> gene </w:t>
      </w:r>
      <w:r w:rsidRPr="00FF256F">
        <w:rPr>
          <w:rFonts w:ascii="Times New Roman" w:hAnsi="Times New Roman" w:cs="Times New Roman"/>
          <w:i/>
          <w:sz w:val="24"/>
          <w:szCs w:val="24"/>
        </w:rPr>
        <w:t>actin</w:t>
      </w:r>
      <w:r w:rsidR="00E140F9" w:rsidRPr="00FF256F">
        <w:rPr>
          <w:rFonts w:ascii="Times New Roman" w:hAnsi="Times New Roman" w:cs="Times New Roman"/>
          <w:sz w:val="24"/>
          <w:szCs w:val="24"/>
        </w:rPr>
        <w:t xml:space="preserve"> </w:t>
      </w:r>
      <w:r w:rsidRPr="00FF256F">
        <w:rPr>
          <w:rFonts w:ascii="Times New Roman" w:hAnsi="Times New Roman" w:cs="Times New Roman"/>
          <w:sz w:val="24"/>
          <w:szCs w:val="24"/>
        </w:rPr>
        <w:t xml:space="preserve">as an internal reference </w:t>
      </w:r>
      <w:r w:rsidR="00E140F9" w:rsidRPr="00FF256F">
        <w:rPr>
          <w:rFonts w:ascii="Times New Roman" w:hAnsi="Times New Roman" w:cs="Times New Roman"/>
          <w:sz w:val="24"/>
          <w:szCs w:val="24"/>
        </w:rPr>
        <w:t>to normalize gene expression data</w:t>
      </w:r>
      <w:r w:rsidR="003846AF">
        <w:rPr>
          <w:rFonts w:ascii="Times New Roman" w:hAnsi="Times New Roman" w:cs="Times New Roman"/>
          <w:sz w:val="24"/>
          <w:szCs w:val="24"/>
        </w:rPr>
        <w:t>, and the gene</w:t>
      </w:r>
      <w:r w:rsidR="00E140F9" w:rsidRPr="00FF256F">
        <w:rPr>
          <w:rFonts w:ascii="Times New Roman" w:hAnsi="Times New Roman" w:cs="Times New Roman"/>
          <w:sz w:val="24"/>
          <w:szCs w:val="24"/>
        </w:rPr>
        <w:t>. We used the 2</w:t>
      </w:r>
      <w:r w:rsidR="00E140F9" w:rsidRPr="00FF256F">
        <w:rPr>
          <w:rFonts w:ascii="Times New Roman" w:hAnsi="Times New Roman" w:cs="Times New Roman"/>
          <w:sz w:val="24"/>
          <w:szCs w:val="24"/>
          <w:vertAlign w:val="superscript"/>
        </w:rPr>
        <w:t>−ΔΔCT</w:t>
      </w:r>
      <w:r w:rsidR="00E140F9" w:rsidRPr="00FF256F">
        <w:rPr>
          <w:rFonts w:ascii="Times New Roman" w:hAnsi="Times New Roman" w:cs="Times New Roman"/>
          <w:sz w:val="24"/>
          <w:szCs w:val="24"/>
        </w:rPr>
        <w:t xml:space="preserve"> method </w:t>
      </w:r>
      <w:r w:rsidR="00E140F9" w:rsidRPr="00FF256F">
        <w:rPr>
          <w:rFonts w:ascii="Times New Roman" w:hAnsi="Times New Roman" w:cs="Times New Roman"/>
          <w:sz w:val="24"/>
          <w:szCs w:val="24"/>
        </w:rPr>
        <w:fldChar w:fldCharType="begin" w:fldLock="1"/>
      </w:r>
      <w:r w:rsidR="000553E1">
        <w:rPr>
          <w:rFonts w:ascii="Times New Roman" w:hAnsi="Times New Roman" w:cs="Times New Roman"/>
          <w:sz w:val="24"/>
          <w:szCs w:val="24"/>
        </w:rPr>
        <w:instrText>ADDIN CSL_CITATION {"citationItems":[{"id":"ITEM-1","itemData":{"DOI":"10.1006/meth.2001.1262","ISSN":"10462023","PMID":"11846609","abstract":"The two most commonly used methods to analyze data from real-time, quantitative PCR experiments are absolute quantification and relative quantification. Absolute quantification determines the input copy number, usually by relating the PCR signal to a standard curve. Relative quantification relates the PCR signal of the target transcript in a treatment group to that of another sample such as an untreated control. The 2-ΔΔCT method is a convenient way to analyze the relative changes in gene expression from real-time quantitative PCR experiments. The purpose of this report is to present the derivation, assumptions, and applications of the 2-ΔΔCT method. In addition, we present the derivation and applications of two variations of the 2-ΔΔCT method that may be useful in the analysis of real-time, quantitative PCR data. © 2001 Elsevier Science (USA).","author":[{"dropping-particle":"","family":"Livak","given":"Kenneth J.","non-dropping-particle":"","parse-names":false,"suffix":""},{"dropping-particle":"","family":"Schmittgen","given":"Thomas D.","non-dropping-particle":"","parse-names":false,"suffix":""}],"container-title":"Methods","id":"ITEM-1","issued":{"date-parts":[["2001"]]},"title":"Analysis of relative gene expression data using real-time quantitative PCR and the 2-ΔΔCT method","type":"article-journal"},"uris":["http://www.mendeley.com/documents/?uuid=f320d718-16ce-4f3a-9cc8-8ea38ff03035"]}],"mendeley":{"formattedCitation":"(Livak and Schmittgen 2001)","plainTextFormattedCitation":"(Livak and Schmittgen 2001)","previouslyFormattedCitation":"(Livak and Schmittgen 2001)"},"properties":{"noteIndex":0},"schema":"https://github.com/citation-style-language/schema/raw/master/csl-citation.json"}</w:instrText>
      </w:r>
      <w:r w:rsidR="00E140F9" w:rsidRPr="00FF256F">
        <w:rPr>
          <w:rFonts w:ascii="Times New Roman" w:hAnsi="Times New Roman" w:cs="Times New Roman"/>
          <w:sz w:val="24"/>
          <w:szCs w:val="24"/>
        </w:rPr>
        <w:fldChar w:fldCharType="separate"/>
      </w:r>
      <w:r w:rsidR="00B92A9D" w:rsidRPr="00B92A9D">
        <w:rPr>
          <w:rFonts w:ascii="Times New Roman" w:hAnsi="Times New Roman" w:cs="Times New Roman"/>
          <w:noProof/>
          <w:sz w:val="24"/>
          <w:szCs w:val="24"/>
        </w:rPr>
        <w:t>(Livak and Schmittgen 2001)</w:t>
      </w:r>
      <w:r w:rsidR="00E140F9" w:rsidRPr="00FF256F">
        <w:rPr>
          <w:rFonts w:ascii="Times New Roman" w:hAnsi="Times New Roman" w:cs="Times New Roman"/>
          <w:sz w:val="24"/>
          <w:szCs w:val="24"/>
        </w:rPr>
        <w:fldChar w:fldCharType="end"/>
      </w:r>
      <w:r w:rsidR="00E140F9" w:rsidRPr="00FF256F">
        <w:rPr>
          <w:rFonts w:ascii="Times New Roman" w:hAnsi="Times New Roman" w:cs="Times New Roman"/>
          <w:sz w:val="24"/>
          <w:szCs w:val="24"/>
        </w:rPr>
        <w:t xml:space="preserve"> to calculate relative gene expression, with </w:t>
      </w:r>
      <w:r w:rsidR="00E140F9" w:rsidRPr="00FF256F">
        <w:rPr>
          <w:rFonts w:ascii="Times New Roman" w:hAnsi="Times New Roman" w:cs="Times New Roman"/>
          <w:sz w:val="24"/>
          <w:szCs w:val="24"/>
        </w:rPr>
        <w:lastRenderedPageBreak/>
        <w:t xml:space="preserve">expression normalized to the internal control gene </w:t>
      </w:r>
      <w:r w:rsidR="00E140F9" w:rsidRPr="00FF256F">
        <w:rPr>
          <w:rFonts w:ascii="Times New Roman" w:hAnsi="Times New Roman" w:cs="Times New Roman"/>
          <w:i/>
          <w:sz w:val="24"/>
          <w:szCs w:val="24"/>
        </w:rPr>
        <w:t>rp49</w:t>
      </w:r>
      <w:r w:rsidR="00E140F9" w:rsidRPr="00FF256F">
        <w:rPr>
          <w:rFonts w:ascii="Times New Roman" w:hAnsi="Times New Roman" w:cs="Times New Roman"/>
          <w:sz w:val="24"/>
          <w:szCs w:val="24"/>
        </w:rPr>
        <w:t xml:space="preserve">, and shown relative to the </w:t>
      </w:r>
      <w:r>
        <w:rPr>
          <w:rFonts w:ascii="Times New Roman" w:hAnsi="Times New Roman" w:cs="Times New Roman"/>
          <w:sz w:val="24"/>
          <w:szCs w:val="24"/>
        </w:rPr>
        <w:t>“normal diet + sucrose control”</w:t>
      </w:r>
      <w:r w:rsidR="00E140F9" w:rsidRPr="00FF256F">
        <w:rPr>
          <w:rFonts w:ascii="Times New Roman" w:hAnsi="Times New Roman" w:cs="Times New Roman"/>
          <w:sz w:val="24"/>
          <w:szCs w:val="24"/>
        </w:rPr>
        <w:t xml:space="preserve"> treatment as the reference group</w:t>
      </w:r>
      <w:r>
        <w:rPr>
          <w:rFonts w:ascii="Times New Roman" w:hAnsi="Times New Roman" w:cs="Times New Roman"/>
          <w:sz w:val="24"/>
          <w:szCs w:val="24"/>
        </w:rPr>
        <w:t xml:space="preserve"> in Experiment 1 and the “</w:t>
      </w:r>
      <w:proofErr w:type="spellStart"/>
      <w:r>
        <w:rPr>
          <w:rFonts w:ascii="Times New Roman" w:hAnsi="Times New Roman" w:cs="Times New Roman"/>
          <w:i/>
          <w:sz w:val="24"/>
          <w:szCs w:val="24"/>
        </w:rPr>
        <w:t>Castanea</w:t>
      </w:r>
      <w:proofErr w:type="spellEnd"/>
      <w:r>
        <w:rPr>
          <w:rFonts w:ascii="Times New Roman" w:hAnsi="Times New Roman" w:cs="Times New Roman"/>
          <w:i/>
          <w:sz w:val="24"/>
          <w:szCs w:val="24"/>
        </w:rPr>
        <w:t xml:space="preserve"> </w:t>
      </w:r>
      <w:r>
        <w:rPr>
          <w:rFonts w:ascii="Times New Roman" w:hAnsi="Times New Roman" w:cs="Times New Roman"/>
          <w:sz w:val="24"/>
          <w:szCs w:val="24"/>
        </w:rPr>
        <w:t>+ sucrose control” treatment as the reference group in Experiment 2</w:t>
      </w:r>
      <w:r w:rsidR="00E140F9" w:rsidRPr="00FF256F">
        <w:rPr>
          <w:rFonts w:ascii="Times New Roman" w:hAnsi="Times New Roman" w:cs="Times New Roman"/>
          <w:sz w:val="24"/>
          <w:szCs w:val="24"/>
        </w:rPr>
        <w:t>.</w:t>
      </w:r>
    </w:p>
    <w:p w14:paraId="79757C6D" w14:textId="77777777" w:rsidR="00FD4BD4" w:rsidRPr="00EC68E1" w:rsidRDefault="00FD4BD4" w:rsidP="00FF256F">
      <w:pPr>
        <w:widowControl w:val="0"/>
        <w:spacing w:line="480" w:lineRule="auto"/>
        <w:contextualSpacing/>
        <w:jc w:val="both"/>
        <w:rPr>
          <w:rFonts w:ascii="Times New Roman" w:hAnsi="Times New Roman" w:cs="Times New Roman"/>
          <w:sz w:val="24"/>
          <w:szCs w:val="24"/>
        </w:rPr>
      </w:pPr>
    </w:p>
    <w:p w14:paraId="6DD9E02E" w14:textId="423850CB" w:rsidR="00FD4BD4" w:rsidRPr="00FD4BD4" w:rsidRDefault="00FD4BD4" w:rsidP="00FF256F">
      <w:pPr>
        <w:widowControl w:val="0"/>
        <w:spacing w:line="480" w:lineRule="auto"/>
        <w:contextualSpacing/>
        <w:jc w:val="both"/>
        <w:rPr>
          <w:rFonts w:ascii="Times New Roman" w:hAnsi="Times New Roman" w:cs="Times New Roman"/>
          <w:sz w:val="24"/>
          <w:szCs w:val="24"/>
        </w:rPr>
      </w:pPr>
      <w:r w:rsidRPr="00FD4BD4">
        <w:rPr>
          <w:rFonts w:ascii="Times New Roman" w:hAnsi="Times New Roman" w:cs="Times New Roman"/>
          <w:b/>
          <w:sz w:val="24"/>
          <w:szCs w:val="24"/>
        </w:rPr>
        <w:t>Statistical analysis</w:t>
      </w:r>
    </w:p>
    <w:p w14:paraId="5A7A2F8F" w14:textId="6CE84222"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For all experiments, analyses were performed in R using version 3.3.1 </w:t>
      </w:r>
      <w:r w:rsidR="009D12B4">
        <w:rPr>
          <w:rFonts w:ascii="Times New Roman" w:hAnsi="Times New Roman" w:cs="Times New Roman"/>
          <w:sz w:val="24"/>
          <w:szCs w:val="24"/>
        </w:rPr>
        <w:fldChar w:fldCharType="begin" w:fldLock="1"/>
      </w:r>
      <w:r w:rsidR="00BA1969">
        <w:rPr>
          <w:rFonts w:ascii="Times New Roman" w:hAnsi="Times New Roman" w:cs="Times New Roman"/>
          <w:sz w:val="24"/>
          <w:szCs w:val="24"/>
        </w:rPr>
        <w:instrText>ADDIN CSL_CITATION {"citationItems":[{"id":"ITEM-1","itemData":{"abstract":"(2008). . R Foundation for Statistical Computing, Vienna, Austria. ISBN 3-900051-07-0, URL .","author":[{"dropping-particle":"","family":"Team","given":"R Core","non-dropping-particle":"","parse-names":false,"suffix":""}],"container-title":"R Foundation for Statistical Computing","id":"ITEM-1","issued":{"date-parts":[["2016"]]},"title":"R: A Language and Environment for Statistical Computing","type":"article"},"uris":["http://www.mendeley.com/documents/?uuid=5e25e07e-5a88-41d4-940e-61aca45962ac"]}],"mendeley":{"formattedCitation":"(Team 2016)","manualFormatting":"(R Core Team 2016)","plainTextFormattedCitation":"(Team 2016)","previouslyFormattedCitation":"(Team 2016)"},"properties":{"noteIndex":0},"schema":"https://github.com/citation-style-language/schema/raw/master/csl-citation.json"}</w:instrText>
      </w:r>
      <w:r w:rsidR="009D12B4">
        <w:rPr>
          <w:rFonts w:ascii="Times New Roman" w:hAnsi="Times New Roman" w:cs="Times New Roman"/>
          <w:sz w:val="24"/>
          <w:szCs w:val="24"/>
        </w:rPr>
        <w:fldChar w:fldCharType="separate"/>
      </w:r>
      <w:r w:rsidR="009D12B4" w:rsidRPr="009D12B4">
        <w:rPr>
          <w:rFonts w:ascii="Times New Roman" w:hAnsi="Times New Roman" w:cs="Times New Roman"/>
          <w:noProof/>
          <w:sz w:val="24"/>
          <w:szCs w:val="24"/>
        </w:rPr>
        <w:t>(</w:t>
      </w:r>
      <w:r w:rsidR="009D12B4">
        <w:rPr>
          <w:rFonts w:ascii="Times New Roman" w:hAnsi="Times New Roman" w:cs="Times New Roman"/>
          <w:noProof/>
          <w:sz w:val="24"/>
          <w:szCs w:val="24"/>
        </w:rPr>
        <w:t xml:space="preserve">R Core </w:t>
      </w:r>
      <w:r w:rsidR="009D12B4" w:rsidRPr="009D12B4">
        <w:rPr>
          <w:rFonts w:ascii="Times New Roman" w:hAnsi="Times New Roman" w:cs="Times New Roman"/>
          <w:noProof/>
          <w:sz w:val="24"/>
          <w:szCs w:val="24"/>
        </w:rPr>
        <w:t>Team 2016)</w:t>
      </w:r>
      <w:r w:rsidR="009D12B4">
        <w:rPr>
          <w:rFonts w:ascii="Times New Roman" w:hAnsi="Times New Roman" w:cs="Times New Roman"/>
          <w:sz w:val="24"/>
          <w:szCs w:val="24"/>
        </w:rPr>
        <w:fldChar w:fldCharType="end"/>
      </w:r>
      <w:r w:rsidRPr="00FD4BD4">
        <w:rPr>
          <w:rFonts w:ascii="Times New Roman" w:hAnsi="Times New Roman" w:cs="Times New Roman"/>
          <w:sz w:val="24"/>
          <w:szCs w:val="24"/>
        </w:rPr>
        <w:t xml:space="preserve">. For experiments 1 and 2, survival against the virus challenge was analyzed by comparing the proportion of each cage that survived the bioassay between the treatments via a linear mixed effects model using the </w:t>
      </w:r>
      <w:proofErr w:type="spellStart"/>
      <w:r w:rsidRPr="00FD4BD4">
        <w:rPr>
          <w:rFonts w:ascii="Times New Roman" w:hAnsi="Times New Roman" w:cs="Times New Roman"/>
          <w:sz w:val="24"/>
          <w:szCs w:val="24"/>
        </w:rPr>
        <w:t>lmer</w:t>
      </w:r>
      <w:proofErr w:type="spellEnd"/>
      <w:r w:rsidRPr="00FD4BD4">
        <w:rPr>
          <w:rFonts w:ascii="Times New Roman" w:hAnsi="Times New Roman" w:cs="Times New Roman"/>
          <w:sz w:val="24"/>
          <w:szCs w:val="24"/>
        </w:rPr>
        <w:t xml:space="preserve"> function from the package lme4 </w:t>
      </w:r>
      <w:r w:rsidR="00BA1969">
        <w:rPr>
          <w:rFonts w:ascii="Times New Roman" w:hAnsi="Times New Roman" w:cs="Times New Roman"/>
          <w:sz w:val="24"/>
          <w:szCs w:val="24"/>
        </w:rPr>
        <w:fldChar w:fldCharType="begin" w:fldLock="1"/>
      </w:r>
      <w:r w:rsidR="00BA1969">
        <w:rPr>
          <w:rFonts w:ascii="Times New Roman" w:hAnsi="Times New Roman" w:cs="Times New Roman"/>
          <w:sz w:val="24"/>
          <w:szCs w:val="24"/>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lme4","type":"article-journal"},"uris":["http://www.mendeley.com/documents/?uuid=a46a3adb-9341-4290-9d63-972190a3a606"]}],"mendeley":{"formattedCitation":"(Bates et al. 2015)","plainTextFormattedCitation":"(Bates et al. 2015)","previouslyFormattedCitation":"(Bates et al. 2015)"},"properties":{"noteIndex":0},"schema":"https://github.com/citation-style-language/schema/raw/master/csl-citation.json"}</w:instrText>
      </w:r>
      <w:r w:rsidR="00BA1969">
        <w:rPr>
          <w:rFonts w:ascii="Times New Roman" w:hAnsi="Times New Roman" w:cs="Times New Roman"/>
          <w:sz w:val="24"/>
          <w:szCs w:val="24"/>
        </w:rPr>
        <w:fldChar w:fldCharType="separate"/>
      </w:r>
      <w:r w:rsidR="00BA1969" w:rsidRPr="00BA1969">
        <w:rPr>
          <w:rFonts w:ascii="Times New Roman" w:hAnsi="Times New Roman" w:cs="Times New Roman"/>
          <w:noProof/>
          <w:sz w:val="24"/>
          <w:szCs w:val="24"/>
        </w:rPr>
        <w:t>(Bates et al. 2015)</w:t>
      </w:r>
      <w:r w:rsidR="00BA1969">
        <w:rPr>
          <w:rFonts w:ascii="Times New Roman" w:hAnsi="Times New Roman" w:cs="Times New Roman"/>
          <w:sz w:val="24"/>
          <w:szCs w:val="24"/>
        </w:rPr>
        <w:fldChar w:fldCharType="end"/>
      </w:r>
      <w:r w:rsidRPr="00FD4BD4">
        <w:rPr>
          <w:rFonts w:ascii="Times New Roman" w:hAnsi="Times New Roman" w:cs="Times New Roman"/>
          <w:sz w:val="24"/>
          <w:szCs w:val="24"/>
        </w:rPr>
        <w:t xml:space="preserve">, with treatment generation as a random factor. ANOVAs followed by a Tukey HSD </w:t>
      </w:r>
      <w:proofErr w:type="spellStart"/>
      <w:r w:rsidRPr="00FD4BD4">
        <w:rPr>
          <w:rFonts w:ascii="Times New Roman" w:hAnsi="Times New Roman" w:cs="Times New Roman"/>
          <w:sz w:val="24"/>
          <w:szCs w:val="24"/>
        </w:rPr>
        <w:t>posthoc</w:t>
      </w:r>
      <w:proofErr w:type="spellEnd"/>
      <w:r w:rsidRPr="00FD4BD4">
        <w:rPr>
          <w:rFonts w:ascii="Times New Roman" w:hAnsi="Times New Roman" w:cs="Times New Roman"/>
          <w:sz w:val="24"/>
          <w:szCs w:val="24"/>
        </w:rPr>
        <w:t xml:space="preserve"> test, using the package </w:t>
      </w:r>
      <w:proofErr w:type="spellStart"/>
      <w:r w:rsidRPr="00FD4BD4">
        <w:rPr>
          <w:rFonts w:ascii="Times New Roman" w:hAnsi="Times New Roman" w:cs="Times New Roman"/>
          <w:sz w:val="24"/>
          <w:szCs w:val="24"/>
        </w:rPr>
        <w:t>multcomp</w:t>
      </w:r>
      <w:proofErr w:type="spellEnd"/>
      <w:r w:rsidR="00BA1969">
        <w:rPr>
          <w:rFonts w:ascii="Times New Roman" w:hAnsi="Times New Roman" w:cs="Times New Roman"/>
          <w:sz w:val="24"/>
          <w:szCs w:val="24"/>
        </w:rPr>
        <w:t xml:space="preserve"> </w:t>
      </w:r>
      <w:r w:rsidR="00BA1969">
        <w:rPr>
          <w:rFonts w:ascii="Times New Roman" w:hAnsi="Times New Roman" w:cs="Times New Roman"/>
          <w:sz w:val="24"/>
          <w:szCs w:val="24"/>
        </w:rPr>
        <w:fldChar w:fldCharType="begin" w:fldLock="1"/>
      </w:r>
      <w:r w:rsidR="00B92A9D">
        <w:rPr>
          <w:rFonts w:ascii="Times New Roman" w:hAnsi="Times New Roman" w:cs="Times New Roman"/>
          <w:sz w:val="24"/>
          <w:szCs w:val="24"/>
        </w:rPr>
        <w:instrText>ADDIN CSL_CITATION {"citationItems":[{"id":"ITEM-1","itemData":{"DOI":"10.1002/bimj.200810425","ISSN":"03233847","PMID":"18481363","abstract":"Simultaneous inference is a common problem in many areas of application. If multiple null hypotheses are tested simultaneously, the probability of rejecting erroneously at least one of them increases beyond the pre-specified significance level. Simultaneous inference procedures have to be used which adjust for multiplicity and thus control the overall type I error rate. In this paper we describe simultaneous inference procedures in general parametric models, where the experimental questions are specified through a linear combination of elemental model parameters. The framework described here is quite general and extends the canonical theory of multiple comparison procedures in ANOVA models to linear regression problems, generalized linear models, linear mixed effects models, the Cox model, robust linear models, etc. Several examples using a variety of different statistical models illustrate the breadth of the results. For the analyses we use the R add-on package multcomp, which provides a convenient interface to the general approach adopted here. © 2008 Wiley-VCH Verlag GmbH &amp; Co. KGaA.","author":[{"dropping-particle":"","family":"Hothorn","given":"Torsten","non-dropping-particle":"","parse-names":false,"suffix":""},{"dropping-particle":"","family":"Bretz","given":"Frank","non-dropping-particle":"","parse-names":false,"suffix":""},{"dropping-particle":"","family":"Westfall","given":"Peter","non-dropping-particle":"","parse-names":false,"suffix":""}],"container-title":"Biometrical Journal","id":"ITEM-1","issued":{"date-parts":[["2008"]]},"title":"Simultaneous inference in general parametric models","type":"article"},"uris":["http://www.mendeley.com/documents/?uuid=b82ab99b-6073-4087-a719-a23ee475ceaf"]}],"mendeley":{"formattedCitation":"(Hothorn et al. 2008)","plainTextFormattedCitation":"(Hothorn et al. 2008)","previouslyFormattedCitation":"(Hothorn et al. 2008)"},"properties":{"noteIndex":0},"schema":"https://github.com/citation-style-language/schema/raw/master/csl-citation.json"}</w:instrText>
      </w:r>
      <w:r w:rsidR="00BA1969">
        <w:rPr>
          <w:rFonts w:ascii="Times New Roman" w:hAnsi="Times New Roman" w:cs="Times New Roman"/>
          <w:sz w:val="24"/>
          <w:szCs w:val="24"/>
        </w:rPr>
        <w:fldChar w:fldCharType="separate"/>
      </w:r>
      <w:r w:rsidR="00BA1969" w:rsidRPr="00BA1969">
        <w:rPr>
          <w:rFonts w:ascii="Times New Roman" w:hAnsi="Times New Roman" w:cs="Times New Roman"/>
          <w:noProof/>
          <w:sz w:val="24"/>
          <w:szCs w:val="24"/>
        </w:rPr>
        <w:t>(Hothorn et al. 2008)</w:t>
      </w:r>
      <w:r w:rsidR="00BA1969">
        <w:rPr>
          <w:rFonts w:ascii="Times New Roman" w:hAnsi="Times New Roman" w:cs="Times New Roman"/>
          <w:sz w:val="24"/>
          <w:szCs w:val="24"/>
        </w:rPr>
        <w:fldChar w:fldCharType="end"/>
      </w:r>
      <w:r w:rsidRPr="00FD4BD4">
        <w:rPr>
          <w:rFonts w:ascii="Times New Roman" w:hAnsi="Times New Roman" w:cs="Times New Roman"/>
          <w:sz w:val="24"/>
          <w:szCs w:val="24"/>
        </w:rPr>
        <w:t>, were performed on these models. Mass and lipid contents were compared using Welch’s t-test. Virus titers were log transformed to meet assumptions of normality and then compared across treatments using the same mixed model approach as described for survival.</w:t>
      </w:r>
      <w:r w:rsidR="00962F67">
        <w:rPr>
          <w:rFonts w:ascii="Times New Roman" w:hAnsi="Times New Roman" w:cs="Times New Roman"/>
          <w:sz w:val="24"/>
          <w:szCs w:val="24"/>
        </w:rPr>
        <w:t xml:space="preserve"> We made mixed effects models for gene expression with treatment generation as a random factor using the </w:t>
      </w:r>
      <w:proofErr w:type="spellStart"/>
      <w:r w:rsidR="00962F67">
        <w:rPr>
          <w:rFonts w:ascii="Times New Roman" w:hAnsi="Times New Roman" w:cs="Times New Roman"/>
          <w:sz w:val="24"/>
          <w:szCs w:val="24"/>
        </w:rPr>
        <w:t>lmer</w:t>
      </w:r>
      <w:proofErr w:type="spellEnd"/>
      <w:r w:rsidR="00962F67">
        <w:rPr>
          <w:rFonts w:ascii="Times New Roman" w:hAnsi="Times New Roman" w:cs="Times New Roman"/>
          <w:sz w:val="24"/>
          <w:szCs w:val="24"/>
        </w:rPr>
        <w:t xml:space="preserve"> function from lme4  </w:t>
      </w:r>
      <w:r w:rsidR="00962F67">
        <w:rPr>
          <w:rFonts w:ascii="Times New Roman" w:hAnsi="Times New Roman" w:cs="Times New Roman"/>
          <w:sz w:val="24"/>
          <w:szCs w:val="24"/>
        </w:rPr>
        <w:fldChar w:fldCharType="begin" w:fldLock="1"/>
      </w:r>
      <w:r w:rsidR="00962F67">
        <w:rPr>
          <w:rFonts w:ascii="Times New Roman" w:hAnsi="Times New Roman" w:cs="Times New Roman"/>
          <w:sz w:val="24"/>
          <w:szCs w:val="24"/>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lme4","type":"article-journal"},"uris":["http://www.mendeley.com/documents/?uuid=a46a3adb-9341-4290-9d63-972190a3a606"]}],"mendeley":{"formattedCitation":"(Bates et al. 2015)","plainTextFormattedCitation":"(Bates et al. 2015)","previouslyFormattedCitation":"(Bates et al. 2015)"},"properties":{"noteIndex":0},"schema":"https://github.com/citation-style-language/schema/raw/master/csl-citation.json"}</w:instrText>
      </w:r>
      <w:r w:rsidR="00962F67">
        <w:rPr>
          <w:rFonts w:ascii="Times New Roman" w:hAnsi="Times New Roman" w:cs="Times New Roman"/>
          <w:sz w:val="24"/>
          <w:szCs w:val="24"/>
        </w:rPr>
        <w:fldChar w:fldCharType="separate"/>
      </w:r>
      <w:r w:rsidR="00962F67" w:rsidRPr="00962F67">
        <w:rPr>
          <w:rFonts w:ascii="Times New Roman" w:hAnsi="Times New Roman" w:cs="Times New Roman"/>
          <w:noProof/>
          <w:sz w:val="24"/>
          <w:szCs w:val="24"/>
        </w:rPr>
        <w:t>(Bates et al. 2015)</w:t>
      </w:r>
      <w:r w:rsidR="00962F67">
        <w:rPr>
          <w:rFonts w:ascii="Times New Roman" w:hAnsi="Times New Roman" w:cs="Times New Roman"/>
          <w:sz w:val="24"/>
          <w:szCs w:val="24"/>
        </w:rPr>
        <w:fldChar w:fldCharType="end"/>
      </w:r>
      <w:r w:rsidR="00962F67">
        <w:rPr>
          <w:rFonts w:ascii="Times New Roman" w:hAnsi="Times New Roman" w:cs="Times New Roman"/>
          <w:sz w:val="24"/>
          <w:szCs w:val="24"/>
        </w:rPr>
        <w:t xml:space="preserve"> performed </w:t>
      </w:r>
      <w:proofErr w:type="spellStart"/>
      <w:r w:rsidR="00962F67">
        <w:rPr>
          <w:rFonts w:ascii="Times New Roman" w:hAnsi="Times New Roman" w:cs="Times New Roman"/>
          <w:sz w:val="24"/>
          <w:szCs w:val="24"/>
        </w:rPr>
        <w:t>posthoc</w:t>
      </w:r>
      <w:proofErr w:type="spellEnd"/>
      <w:r w:rsidR="00962F67">
        <w:rPr>
          <w:rFonts w:ascii="Times New Roman" w:hAnsi="Times New Roman" w:cs="Times New Roman"/>
          <w:sz w:val="24"/>
          <w:szCs w:val="24"/>
        </w:rPr>
        <w:t xml:space="preserve"> Tukey HSD contrast with </w:t>
      </w:r>
      <w:proofErr w:type="spellStart"/>
      <w:r w:rsidR="00962F67">
        <w:rPr>
          <w:rFonts w:ascii="Times New Roman" w:hAnsi="Times New Roman" w:cs="Times New Roman"/>
          <w:sz w:val="24"/>
          <w:szCs w:val="24"/>
        </w:rPr>
        <w:t>emmeans</w:t>
      </w:r>
      <w:proofErr w:type="spellEnd"/>
      <w:r w:rsidR="00962F67">
        <w:rPr>
          <w:rFonts w:ascii="Times New Roman" w:hAnsi="Times New Roman" w:cs="Times New Roman"/>
          <w:sz w:val="24"/>
          <w:szCs w:val="24"/>
        </w:rPr>
        <w:t xml:space="preserve"> function in the package </w:t>
      </w:r>
      <w:proofErr w:type="spellStart"/>
      <w:r w:rsidR="00962F67">
        <w:rPr>
          <w:rFonts w:ascii="Times New Roman" w:hAnsi="Times New Roman" w:cs="Times New Roman"/>
          <w:sz w:val="24"/>
          <w:szCs w:val="24"/>
        </w:rPr>
        <w:t>emmeans</w:t>
      </w:r>
      <w:proofErr w:type="spellEnd"/>
      <w:r w:rsidR="00962F67">
        <w:rPr>
          <w:rFonts w:ascii="Times New Roman" w:hAnsi="Times New Roman" w:cs="Times New Roman"/>
          <w:sz w:val="24"/>
          <w:szCs w:val="24"/>
        </w:rPr>
        <w:t xml:space="preserve"> </w:t>
      </w:r>
      <w:r w:rsidR="00962F67">
        <w:rPr>
          <w:rFonts w:ascii="Times New Roman" w:hAnsi="Times New Roman" w:cs="Times New Roman"/>
          <w:sz w:val="24"/>
          <w:szCs w:val="24"/>
        </w:rPr>
        <w:fldChar w:fldCharType="begin" w:fldLock="1"/>
      </w:r>
      <w:r w:rsidR="00400791">
        <w:rPr>
          <w:rFonts w:ascii="Times New Roman" w:hAnsi="Times New Roman" w:cs="Times New Roman"/>
          <w:sz w:val="24"/>
          <w:szCs w:val="24"/>
        </w:rPr>
        <w:instrText>ADDIN CSL_CITATION {"citationItems":[{"id":"ITEM-1","itemData":{"DOI":"10.1080/00031305.1980.10483031&gt;.License","ISBN":"9780792305866","abstract":"Description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author":[{"dropping-particle":"","family":"Lenth","given":"Russell","non-dropping-particle":"","parse-names":false,"suffix":""},{"dropping-particle":"","family":"Singmann","given":"Henrik","non-dropping-particle":"","parse-names":false,"suffix":""},{"dropping-particle":"","family":"Love","given":"Jonathon","non-dropping-particle":"","parse-names":false,"suffix":""},{"dropping-particle":"","family":"Buerkner","given":"Paul","non-dropping-particle":"","parse-names":false,"suffix":""},{"dropping-particle":"","family":"Herve","given":"Maxime","non-dropping-particle":"","parse-names":false,"suffix":""}],"container-title":"R package version 1.15-15","id":"ITEM-1","issued":{"date-parts":[["2020"]]},"title":"emmeans : Estimated Marginal Means, aka Least-Squares Means","type":"article"},"uris":["http://www.mendeley.com/documents/?uuid=38447f20-2023-442f-a14b-4a7141a548a2"]}],"mendeley":{"formattedCitation":"(Lenth et al. 2020)","plainTextFormattedCitation":"(Lenth et al. 2020)","previouslyFormattedCitation":"(Lenth et al. 2020)"},"properties":{"noteIndex":0},"schema":"https://github.com/citation-style-language/schema/raw/master/csl-citation.json"}</w:instrText>
      </w:r>
      <w:r w:rsidR="00962F67">
        <w:rPr>
          <w:rFonts w:ascii="Times New Roman" w:hAnsi="Times New Roman" w:cs="Times New Roman"/>
          <w:sz w:val="24"/>
          <w:szCs w:val="24"/>
        </w:rPr>
        <w:fldChar w:fldCharType="separate"/>
      </w:r>
      <w:r w:rsidR="00962F67" w:rsidRPr="00962F67">
        <w:rPr>
          <w:rFonts w:ascii="Times New Roman" w:hAnsi="Times New Roman" w:cs="Times New Roman"/>
          <w:noProof/>
          <w:sz w:val="24"/>
          <w:szCs w:val="24"/>
        </w:rPr>
        <w:t>(Lenth et al. 2020)</w:t>
      </w:r>
      <w:r w:rsidR="00962F67">
        <w:rPr>
          <w:rFonts w:ascii="Times New Roman" w:hAnsi="Times New Roman" w:cs="Times New Roman"/>
          <w:sz w:val="24"/>
          <w:szCs w:val="24"/>
        </w:rPr>
        <w:fldChar w:fldCharType="end"/>
      </w:r>
      <w:r w:rsidR="00962F67">
        <w:rPr>
          <w:rFonts w:ascii="Times New Roman" w:hAnsi="Times New Roman" w:cs="Times New Roman"/>
          <w:sz w:val="24"/>
          <w:szCs w:val="24"/>
        </w:rPr>
        <w:t xml:space="preserve">. </w:t>
      </w:r>
    </w:p>
    <w:p w14:paraId="0EA5F83C" w14:textId="379CF335" w:rsidR="006D5FDD" w:rsidRDefault="006D5FDD" w:rsidP="00EB7E4B">
      <w:pPr>
        <w:widowControl w:val="0"/>
        <w:spacing w:line="480" w:lineRule="auto"/>
        <w:contextualSpacing/>
        <w:jc w:val="both"/>
        <w:rPr>
          <w:rFonts w:ascii="Times New Roman" w:hAnsi="Times New Roman" w:cs="Times New Roman"/>
          <w:sz w:val="24"/>
          <w:szCs w:val="24"/>
        </w:rPr>
      </w:pPr>
    </w:p>
    <w:p w14:paraId="3B7ADA75" w14:textId="77777777" w:rsidR="00442158"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731B9B3C" w14:textId="77777777" w:rsidR="00442158" w:rsidRDefault="00442158" w:rsidP="00442158">
      <w:pPr>
        <w:spacing w:line="240" w:lineRule="auto"/>
        <w:contextualSpacing/>
        <w:rPr>
          <w:rFonts w:ascii="Times New Roman" w:hAnsi="Times New Roman" w:cs="Times New Roman"/>
          <w:b/>
          <w:sz w:val="24"/>
          <w:szCs w:val="24"/>
        </w:rPr>
      </w:pPr>
    </w:p>
    <w:p w14:paraId="051F39BF"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Experiment 1</w:t>
      </w:r>
      <w:r>
        <w:rPr>
          <w:rFonts w:ascii="Times New Roman" w:hAnsi="Times New Roman" w:cs="Times New Roman"/>
          <w:sz w:val="24"/>
          <w:szCs w:val="24"/>
        </w:rPr>
        <w:t xml:space="preserve"> : Acute larval starvation</w:t>
      </w:r>
    </w:p>
    <w:p w14:paraId="19F70C10" w14:textId="77777777" w:rsidR="00442158" w:rsidRDefault="00442158" w:rsidP="00442158">
      <w:pPr>
        <w:spacing w:line="240" w:lineRule="auto"/>
        <w:contextualSpacing/>
        <w:rPr>
          <w:rFonts w:ascii="Times New Roman" w:hAnsi="Times New Roman" w:cs="Times New Roman"/>
          <w:sz w:val="24"/>
          <w:szCs w:val="24"/>
        </w:rPr>
      </w:pPr>
    </w:p>
    <w:p w14:paraId="359673B7" w14:textId="30A78FBB" w:rsidR="00442158" w:rsidRPr="0004649E" w:rsidRDefault="00442158" w:rsidP="00442158">
      <w:pPr>
        <w:spacing w:line="240" w:lineRule="auto"/>
        <w:contextualSpacing/>
        <w:rPr>
          <w:rFonts w:ascii="Times New Roman" w:hAnsi="Times New Roman" w:cs="Times New Roman"/>
          <w:color w:val="FF0000"/>
          <w:sz w:val="24"/>
          <w:szCs w:val="24"/>
        </w:rPr>
      </w:pPr>
      <w:r>
        <w:rPr>
          <w:rFonts w:ascii="Times New Roman" w:hAnsi="Times New Roman" w:cs="Times New Roman"/>
          <w:b/>
          <w:sz w:val="24"/>
          <w:szCs w:val="24"/>
        </w:rPr>
        <w:t xml:space="preserve">Body quality analysis: </w:t>
      </w:r>
      <w:r>
        <w:rPr>
          <w:rFonts w:ascii="Times New Roman" w:hAnsi="Times New Roman" w:cs="Times New Roman"/>
          <w:sz w:val="24"/>
          <w:szCs w:val="24"/>
        </w:rPr>
        <w:t xml:space="preserve">Bees reared under the acute starvation conditions weighed significantly less than those reared under normal diet conditions (Welch’s t-test, t=3.53,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=33.13, p=0.0012; </w:t>
      </w:r>
      <w:proofErr w:type="spellStart"/>
      <w:r>
        <w:rPr>
          <w:rFonts w:ascii="Times New Roman" w:hAnsi="Times New Roman" w:cs="Times New Roman"/>
          <w:sz w:val="24"/>
          <w:szCs w:val="24"/>
        </w:rPr>
        <w:t>n</w:t>
      </w:r>
      <w:r w:rsidRPr="00F02B32">
        <w:rPr>
          <w:rFonts w:ascii="Times New Roman" w:hAnsi="Times New Roman" w:cs="Times New Roman"/>
          <w:sz w:val="24"/>
          <w:szCs w:val="24"/>
          <w:vertAlign w:val="subscript"/>
        </w:rPr>
        <w:t>starvation</w:t>
      </w:r>
      <w:proofErr w:type="spellEnd"/>
      <w:r>
        <w:rPr>
          <w:rFonts w:ascii="Times New Roman" w:hAnsi="Times New Roman" w:cs="Times New Roman"/>
          <w:sz w:val="24"/>
          <w:szCs w:val="24"/>
        </w:rPr>
        <w:t xml:space="preserve">=16; </w:t>
      </w:r>
      <w:proofErr w:type="spellStart"/>
      <w:r>
        <w:rPr>
          <w:rFonts w:ascii="Times New Roman" w:hAnsi="Times New Roman" w:cs="Times New Roman"/>
          <w:sz w:val="24"/>
          <w:szCs w:val="24"/>
        </w:rPr>
        <w:t>n</w:t>
      </w:r>
      <w:r w:rsidRPr="00F02B32">
        <w:rPr>
          <w:rFonts w:ascii="Times New Roman" w:hAnsi="Times New Roman" w:cs="Times New Roman"/>
          <w:sz w:val="24"/>
          <w:szCs w:val="24"/>
          <w:vertAlign w:val="subscript"/>
        </w:rPr>
        <w:t>normal</w:t>
      </w:r>
      <w:proofErr w:type="spellEnd"/>
      <w:r>
        <w:rPr>
          <w:rFonts w:ascii="Times New Roman" w:hAnsi="Times New Roman" w:cs="Times New Roman"/>
          <w:sz w:val="24"/>
          <w:szCs w:val="24"/>
        </w:rPr>
        <w:t xml:space="preserve">=20), but the proportion of their mass made up of lipids did not differ (Welch’s t-test, t=-2.16,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=7.27, p=0.067; </w:t>
      </w:r>
      <w:proofErr w:type="spellStart"/>
      <w:r>
        <w:rPr>
          <w:rFonts w:ascii="Times New Roman" w:hAnsi="Times New Roman" w:cs="Times New Roman"/>
          <w:sz w:val="24"/>
          <w:szCs w:val="24"/>
        </w:rPr>
        <w:t>n</w:t>
      </w:r>
      <w:r w:rsidRPr="00F02B32">
        <w:rPr>
          <w:rFonts w:ascii="Times New Roman" w:hAnsi="Times New Roman" w:cs="Times New Roman"/>
          <w:sz w:val="24"/>
          <w:szCs w:val="24"/>
          <w:vertAlign w:val="subscript"/>
        </w:rPr>
        <w:t>starvation</w:t>
      </w:r>
      <w:proofErr w:type="spellEnd"/>
      <w:r>
        <w:rPr>
          <w:rFonts w:ascii="Times New Roman" w:hAnsi="Times New Roman" w:cs="Times New Roman"/>
          <w:sz w:val="24"/>
          <w:szCs w:val="24"/>
        </w:rPr>
        <w:t xml:space="preserve">=6; </w:t>
      </w:r>
      <w:proofErr w:type="spellStart"/>
      <w:r>
        <w:rPr>
          <w:rFonts w:ascii="Times New Roman" w:hAnsi="Times New Roman" w:cs="Times New Roman"/>
          <w:sz w:val="24"/>
          <w:szCs w:val="24"/>
        </w:rPr>
        <w:t>n</w:t>
      </w:r>
      <w:r w:rsidRPr="00F02B32">
        <w:rPr>
          <w:rFonts w:ascii="Times New Roman" w:hAnsi="Times New Roman" w:cs="Times New Roman"/>
          <w:sz w:val="24"/>
          <w:szCs w:val="24"/>
          <w:vertAlign w:val="subscript"/>
        </w:rPr>
        <w:t>normal</w:t>
      </w:r>
      <w:proofErr w:type="spellEnd"/>
      <w:r>
        <w:rPr>
          <w:rFonts w:ascii="Times New Roman" w:hAnsi="Times New Roman" w:cs="Times New Roman"/>
          <w:sz w:val="24"/>
          <w:szCs w:val="24"/>
        </w:rPr>
        <w:t xml:space="preserve">=6). </w:t>
      </w:r>
      <w:r>
        <w:rPr>
          <w:rFonts w:ascii="Times New Roman" w:hAnsi="Times New Roman" w:cs="Times New Roman"/>
          <w:color w:val="FF0000"/>
          <w:sz w:val="24"/>
          <w:szCs w:val="24"/>
        </w:rPr>
        <w:t>Supplementary figure?</w:t>
      </w:r>
    </w:p>
    <w:p w14:paraId="67E20C45" w14:textId="77777777" w:rsidR="00442158" w:rsidRPr="00BB100D" w:rsidRDefault="00442158" w:rsidP="00442158">
      <w:pPr>
        <w:spacing w:line="240" w:lineRule="auto"/>
        <w:contextualSpacing/>
        <w:rPr>
          <w:rFonts w:ascii="Times New Roman" w:hAnsi="Times New Roman" w:cs="Times New Roman"/>
          <w:sz w:val="24"/>
          <w:szCs w:val="24"/>
        </w:rPr>
      </w:pPr>
    </w:p>
    <w:p w14:paraId="65FD9645" w14:textId="77777777" w:rsidR="00442158" w:rsidRDefault="00442158" w:rsidP="00442158">
      <w:pPr>
        <w:spacing w:line="240" w:lineRule="auto"/>
        <w:contextualSpacing/>
        <w:rPr>
          <w:rFonts w:ascii="Times New Roman" w:hAnsi="Times New Roman" w:cs="Times New Roman"/>
          <w:sz w:val="24"/>
          <w:szCs w:val="24"/>
        </w:rPr>
      </w:pPr>
      <w:r w:rsidRPr="006B0694">
        <w:rPr>
          <w:rFonts w:ascii="Times New Roman" w:hAnsi="Times New Roman" w:cs="Times New Roman"/>
          <w:b/>
          <w:sz w:val="24"/>
          <w:szCs w:val="24"/>
        </w:rPr>
        <w:t xml:space="preserve">Virus challenge </w:t>
      </w:r>
      <w:r>
        <w:rPr>
          <w:rFonts w:ascii="Times New Roman" w:hAnsi="Times New Roman" w:cs="Times New Roman"/>
          <w:b/>
          <w:sz w:val="24"/>
          <w:szCs w:val="24"/>
        </w:rPr>
        <w:t>bioassay</w:t>
      </w:r>
      <w:r>
        <w:rPr>
          <w:rFonts w:ascii="Times New Roman" w:hAnsi="Times New Roman" w:cs="Times New Roman"/>
          <w:sz w:val="24"/>
          <w:szCs w:val="24"/>
        </w:rPr>
        <w:t>: Across the four nutrition/virus treatments, there were significant differences in the proportion of bees that died during the 96h assay (</w:t>
      </w:r>
      <w:r w:rsidRPr="007220C4">
        <w:rPr>
          <w:rFonts w:ascii="Times New Roman" w:hAnsi="Times New Roman" w:cs="Times New Roman"/>
          <w:color w:val="FF0000"/>
          <w:sz w:val="24"/>
          <w:szCs w:val="24"/>
        </w:rPr>
        <w:t>Figure 1a</w:t>
      </w:r>
      <w:r>
        <w:rPr>
          <w:rFonts w:ascii="Times New Roman" w:hAnsi="Times New Roman" w:cs="Times New Roman"/>
          <w:sz w:val="24"/>
          <w:szCs w:val="24"/>
        </w:rPr>
        <w:t xml:space="preserve">; mixed model ANOVA across all treatment groups, </w:t>
      </w:r>
      <w:commentRangeStart w:id="9"/>
      <w:commentRangeStart w:id="10"/>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3, 6; </w:t>
      </w:r>
      <w:commentRangeEnd w:id="9"/>
      <w:r>
        <w:rPr>
          <w:rStyle w:val="CommentReference"/>
        </w:rPr>
        <w:commentReference w:id="9"/>
      </w:r>
      <w:commentRangeEnd w:id="10"/>
      <w:r w:rsidR="00B927F0">
        <w:rPr>
          <w:rStyle w:val="CommentReference"/>
        </w:rPr>
        <w:commentReference w:id="10"/>
      </w:r>
      <w:r>
        <w:rPr>
          <w:rFonts w:ascii="Times New Roman" w:hAnsi="Times New Roman" w:cs="Times New Roman"/>
          <w:i/>
          <w:sz w:val="24"/>
          <w:szCs w:val="24"/>
        </w:rPr>
        <w:t xml:space="preserve">F= </w:t>
      </w:r>
      <w:r w:rsidRPr="009F7CBF">
        <w:rPr>
          <w:rFonts w:ascii="Times New Roman" w:hAnsi="Times New Roman" w:cs="Times New Roman"/>
          <w:sz w:val="24"/>
          <w:szCs w:val="24"/>
        </w:rPr>
        <w:t>40.45</w:t>
      </w:r>
      <w:r>
        <w:rPr>
          <w:rFonts w:ascii="Times New Roman" w:hAnsi="Times New Roman" w:cs="Times New Roman"/>
          <w:i/>
          <w:sz w:val="24"/>
          <w:szCs w:val="24"/>
        </w:rPr>
        <w:t xml:space="preserve">; </w:t>
      </w:r>
      <w:r>
        <w:rPr>
          <w:rFonts w:ascii="Times New Roman" w:hAnsi="Times New Roman" w:cs="Times New Roman"/>
          <w:sz w:val="24"/>
          <w:szCs w:val="24"/>
        </w:rPr>
        <w:t>p &lt;0.0001;</w:t>
      </w:r>
      <w:r w:rsidRPr="00752E9D">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Pr="00F02B32">
        <w:rPr>
          <w:rFonts w:ascii="Times New Roman" w:hAnsi="Times New Roman" w:cs="Times New Roman"/>
          <w:sz w:val="24"/>
          <w:szCs w:val="24"/>
          <w:vertAlign w:val="subscript"/>
        </w:rPr>
        <w:t>starvation</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 xml:space="preserve">=19; n=20 for </w:t>
      </w:r>
      <w:r>
        <w:rPr>
          <w:rFonts w:ascii="Times New Roman" w:hAnsi="Times New Roman" w:cs="Times New Roman"/>
          <w:sz w:val="24"/>
          <w:szCs w:val="24"/>
        </w:rPr>
        <w:lastRenderedPageBreak/>
        <w:t xml:space="preserve">all others), with all treatment groups significantly different from each other (Tukey HSD, p&lt; 0.001) except the </w:t>
      </w:r>
      <w:proofErr w:type="spellStart"/>
      <w:r>
        <w:rPr>
          <w:rFonts w:ascii="Times New Roman" w:hAnsi="Times New Roman" w:cs="Times New Roman"/>
          <w:sz w:val="24"/>
          <w:szCs w:val="24"/>
        </w:rPr>
        <w:t>starvation+sucrose</w:t>
      </w:r>
      <w:proofErr w:type="spellEnd"/>
      <w:r>
        <w:rPr>
          <w:rFonts w:ascii="Times New Roman" w:hAnsi="Times New Roman" w:cs="Times New Roman"/>
          <w:sz w:val="24"/>
          <w:szCs w:val="24"/>
        </w:rPr>
        <w:t xml:space="preserve"> and normal </w:t>
      </w:r>
      <w:proofErr w:type="spellStart"/>
      <w:r>
        <w:rPr>
          <w:rFonts w:ascii="Times New Roman" w:hAnsi="Times New Roman" w:cs="Times New Roman"/>
          <w:sz w:val="24"/>
          <w:szCs w:val="24"/>
        </w:rPr>
        <w:t>diet+sucrose</w:t>
      </w:r>
      <w:proofErr w:type="spellEnd"/>
      <w:r>
        <w:rPr>
          <w:rFonts w:ascii="Times New Roman" w:hAnsi="Times New Roman" w:cs="Times New Roman"/>
          <w:sz w:val="24"/>
          <w:szCs w:val="24"/>
        </w:rPr>
        <w:t xml:space="preserve"> groups (Tukey HSD, p=0.28). </w:t>
      </w:r>
    </w:p>
    <w:p w14:paraId="4C7AC1C9" w14:textId="77777777" w:rsidR="00442158" w:rsidRDefault="00442158" w:rsidP="00442158">
      <w:pPr>
        <w:spacing w:line="240" w:lineRule="auto"/>
        <w:contextualSpacing/>
        <w:rPr>
          <w:rFonts w:ascii="Times New Roman" w:hAnsi="Times New Roman" w:cs="Times New Roman"/>
          <w:sz w:val="24"/>
          <w:szCs w:val="24"/>
        </w:rPr>
      </w:pPr>
    </w:p>
    <w:p w14:paraId="1C692B5E"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IAPV titers: </w:t>
      </w:r>
      <w:r>
        <w:rPr>
          <w:rFonts w:ascii="Times New Roman" w:hAnsi="Times New Roman" w:cs="Times New Roman"/>
          <w:sz w:val="24"/>
          <w:szCs w:val="24"/>
        </w:rPr>
        <w:t>Across the four nutrition/virus treatments, there were significant differences in the IAPV titers of bees collected 36h into the assay (</w:t>
      </w:r>
      <w:r w:rsidRPr="007220C4">
        <w:rPr>
          <w:rFonts w:ascii="Times New Roman" w:hAnsi="Times New Roman" w:cs="Times New Roman"/>
          <w:color w:val="FF0000"/>
          <w:sz w:val="24"/>
          <w:szCs w:val="24"/>
        </w:rPr>
        <w:t>Figure 1b</w:t>
      </w:r>
      <w:r>
        <w:rPr>
          <w:rFonts w:ascii="Times New Roman" w:hAnsi="Times New Roman" w:cs="Times New Roman"/>
          <w:sz w:val="24"/>
          <w:szCs w:val="24"/>
        </w:rPr>
        <w:t xml:space="preserve">; mixed model ANOVA across all treatment groups, </w:t>
      </w:r>
      <w:r>
        <w:rPr>
          <w:rFonts w:ascii="Times New Roman" w:hAnsi="Times New Roman" w:cs="Times New Roman"/>
          <w:i/>
          <w:sz w:val="24"/>
          <w:szCs w:val="24"/>
        </w:rPr>
        <w:t xml:space="preserve">F= </w:t>
      </w:r>
      <w:r>
        <w:rPr>
          <w:rFonts w:ascii="Times New Roman" w:hAnsi="Times New Roman" w:cs="Times New Roman"/>
          <w:sz w:val="24"/>
          <w:szCs w:val="24"/>
        </w:rPr>
        <w:t xml:space="preserve">13.6; p &lt;0.0001; n=10 per treatment), with all treatment groups significantly different from each other (Tukey HSD, p&lt; 0.001) except the </w:t>
      </w:r>
      <w:proofErr w:type="spellStart"/>
      <w:r>
        <w:rPr>
          <w:rFonts w:ascii="Times New Roman" w:hAnsi="Times New Roman" w:cs="Times New Roman"/>
          <w:sz w:val="24"/>
          <w:szCs w:val="24"/>
        </w:rPr>
        <w:t>starvation+sucrose</w:t>
      </w:r>
      <w:proofErr w:type="spellEnd"/>
      <w:r>
        <w:rPr>
          <w:rFonts w:ascii="Times New Roman" w:hAnsi="Times New Roman" w:cs="Times New Roman"/>
          <w:sz w:val="24"/>
          <w:szCs w:val="24"/>
        </w:rPr>
        <w:t xml:space="preserve"> and normal </w:t>
      </w:r>
      <w:proofErr w:type="spellStart"/>
      <w:r>
        <w:rPr>
          <w:rFonts w:ascii="Times New Roman" w:hAnsi="Times New Roman" w:cs="Times New Roman"/>
          <w:sz w:val="24"/>
          <w:szCs w:val="24"/>
        </w:rPr>
        <w:t>diet+sucrose</w:t>
      </w:r>
      <w:proofErr w:type="spellEnd"/>
      <w:r>
        <w:rPr>
          <w:rFonts w:ascii="Times New Roman" w:hAnsi="Times New Roman" w:cs="Times New Roman"/>
          <w:sz w:val="24"/>
          <w:szCs w:val="24"/>
        </w:rPr>
        <w:t xml:space="preserve"> groups (Tukey HSD, p=0.52) and the </w:t>
      </w:r>
      <w:proofErr w:type="spellStart"/>
      <w:r>
        <w:rPr>
          <w:rFonts w:ascii="Times New Roman" w:hAnsi="Times New Roman" w:cs="Times New Roman"/>
          <w:sz w:val="24"/>
          <w:szCs w:val="24"/>
        </w:rPr>
        <w:t>starvation+virus</w:t>
      </w:r>
      <w:proofErr w:type="spellEnd"/>
      <w:r>
        <w:rPr>
          <w:rFonts w:ascii="Times New Roman" w:hAnsi="Times New Roman" w:cs="Times New Roman"/>
          <w:sz w:val="24"/>
          <w:szCs w:val="24"/>
        </w:rPr>
        <w:t xml:space="preserve"> and normal </w:t>
      </w:r>
      <w:proofErr w:type="spellStart"/>
      <w:r>
        <w:rPr>
          <w:rFonts w:ascii="Times New Roman" w:hAnsi="Times New Roman" w:cs="Times New Roman"/>
          <w:sz w:val="24"/>
          <w:szCs w:val="24"/>
        </w:rPr>
        <w:t>diet+virus</w:t>
      </w:r>
      <w:proofErr w:type="spellEnd"/>
      <w:r>
        <w:rPr>
          <w:rFonts w:ascii="Times New Roman" w:hAnsi="Times New Roman" w:cs="Times New Roman"/>
          <w:sz w:val="24"/>
          <w:szCs w:val="24"/>
        </w:rPr>
        <w:t xml:space="preserve"> (Tukey HSD, p=0.79).</w:t>
      </w:r>
    </w:p>
    <w:p w14:paraId="09B1657B" w14:textId="77777777" w:rsidR="00442158" w:rsidRDefault="00442158" w:rsidP="00442158">
      <w:pPr>
        <w:spacing w:line="240" w:lineRule="auto"/>
        <w:contextualSpacing/>
        <w:rPr>
          <w:rFonts w:ascii="Times New Roman" w:hAnsi="Times New Roman" w:cs="Times New Roman"/>
          <w:sz w:val="24"/>
          <w:szCs w:val="24"/>
        </w:rPr>
      </w:pPr>
    </w:p>
    <w:p w14:paraId="16F584E4" w14:textId="7BFAAC54" w:rsidR="00C66C69" w:rsidRDefault="00442158" w:rsidP="00C66C69">
      <w:pPr>
        <w:spacing w:line="240" w:lineRule="auto"/>
        <w:contextualSpacing/>
        <w:rPr>
          <w:rFonts w:ascii="Times New Roman" w:hAnsi="Times New Roman" w:cs="Times New Roman"/>
          <w:sz w:val="24"/>
          <w:szCs w:val="24"/>
        </w:rPr>
      </w:pPr>
      <w:commentRangeStart w:id="11"/>
      <w:r w:rsidRPr="00EF02A6">
        <w:rPr>
          <w:rFonts w:ascii="Times New Roman" w:hAnsi="Times New Roman" w:cs="Times New Roman"/>
          <w:b/>
          <w:sz w:val="24"/>
          <w:szCs w:val="24"/>
        </w:rPr>
        <w:t>Gene expression</w:t>
      </w:r>
      <w:commentRangeEnd w:id="11"/>
      <w:r w:rsidR="004A1FDF">
        <w:rPr>
          <w:rStyle w:val="CommentReference"/>
        </w:rPr>
        <w:commentReference w:id="11"/>
      </w:r>
      <w:r w:rsidRPr="00EF02A6">
        <w:rPr>
          <w:rFonts w:ascii="Times New Roman" w:hAnsi="Times New Roman" w:cs="Times New Roman"/>
          <w:b/>
          <w:sz w:val="24"/>
          <w:szCs w:val="24"/>
        </w:rPr>
        <w:t xml:space="preserve">: </w:t>
      </w:r>
      <w:r w:rsidR="00C66C69">
        <w:rPr>
          <w:rFonts w:ascii="Times New Roman" w:hAnsi="Times New Roman" w:cs="Times New Roman"/>
          <w:sz w:val="24"/>
          <w:szCs w:val="24"/>
        </w:rPr>
        <w:t xml:space="preserve">Diet and viral treatments had varying effects on expression of the five immunity genes measured in this study (Figure 2). </w:t>
      </w:r>
    </w:p>
    <w:p w14:paraId="758ED93A" w14:textId="51609341" w:rsidR="00442158" w:rsidRDefault="00C66C69" w:rsidP="00C66C69">
      <w:pPr>
        <w:spacing w:line="240" w:lineRule="auto"/>
        <w:contextualSpacing/>
        <w:rPr>
          <w:rFonts w:ascii="Times New Roman" w:hAnsi="Times New Roman" w:cs="Times New Roman"/>
          <w:sz w:val="24"/>
          <w:szCs w:val="24"/>
        </w:rPr>
      </w:pPr>
      <w:r w:rsidRPr="00C66C69">
        <w:rPr>
          <w:rFonts w:ascii="Times New Roman" w:hAnsi="Times New Roman" w:cs="Times New Roman"/>
          <w:i/>
          <w:sz w:val="24"/>
          <w:szCs w:val="24"/>
          <w:u w:val="single"/>
        </w:rPr>
        <w:t xml:space="preserve">Effects of full </w:t>
      </w:r>
      <w:proofErr w:type="spellStart"/>
      <w:r w:rsidRPr="00C66C69">
        <w:rPr>
          <w:rFonts w:ascii="Times New Roman" w:hAnsi="Times New Roman" w:cs="Times New Roman"/>
          <w:i/>
          <w:sz w:val="24"/>
          <w:szCs w:val="24"/>
          <w:u w:val="single"/>
        </w:rPr>
        <w:t>diet+virus</w:t>
      </w:r>
      <w:proofErr w:type="spellEnd"/>
      <w:r w:rsidRPr="00C66C69">
        <w:rPr>
          <w:rFonts w:ascii="Times New Roman" w:hAnsi="Times New Roman" w:cs="Times New Roman"/>
          <w:i/>
          <w:sz w:val="24"/>
          <w:szCs w:val="24"/>
          <w:u w:val="single"/>
        </w:rPr>
        <w:t xml:space="preserve"> treatment</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See Supplemental Table </w:t>
      </w:r>
      <w:r w:rsidR="00030823">
        <w:rPr>
          <w:rFonts w:ascii="Times New Roman" w:hAnsi="Times New Roman" w:cs="Times New Roman"/>
          <w:sz w:val="24"/>
          <w:szCs w:val="24"/>
        </w:rPr>
        <w:t>1</w:t>
      </w:r>
      <w:r>
        <w:rPr>
          <w:rFonts w:ascii="Times New Roman" w:hAnsi="Times New Roman" w:cs="Times New Roman"/>
          <w:sz w:val="24"/>
          <w:szCs w:val="24"/>
        </w:rPr>
        <w:t xml:space="preserve"> for individual statistics for all post-hoc contrasts</w:t>
      </w:r>
      <w:r w:rsidR="00030823">
        <w:rPr>
          <w:rFonts w:ascii="Times New Roman" w:hAnsi="Times New Roman" w:cs="Times New Roman"/>
          <w:sz w:val="24"/>
          <w:szCs w:val="24"/>
        </w:rPr>
        <w:t xml:space="preserve">. </w:t>
      </w:r>
      <w:r w:rsidR="00663426">
        <w:rPr>
          <w:rFonts w:ascii="Times New Roman" w:hAnsi="Times New Roman" w:cs="Times New Roman"/>
          <w:sz w:val="24"/>
          <w:szCs w:val="24"/>
        </w:rPr>
        <w:t xml:space="preserve">For the genes </w:t>
      </w:r>
      <w:r w:rsidR="00663426" w:rsidRPr="00996651">
        <w:rPr>
          <w:rFonts w:ascii="Times New Roman" w:hAnsi="Times New Roman" w:cs="Times New Roman"/>
          <w:i/>
          <w:sz w:val="24"/>
          <w:szCs w:val="24"/>
        </w:rPr>
        <w:t>c</w:t>
      </w:r>
      <w:r w:rsidR="00663426">
        <w:rPr>
          <w:rFonts w:ascii="Times New Roman" w:hAnsi="Times New Roman" w:cs="Times New Roman"/>
          <w:i/>
          <w:sz w:val="24"/>
          <w:szCs w:val="24"/>
        </w:rPr>
        <w:t>actus</w:t>
      </w:r>
      <w:r w:rsidR="00663426">
        <w:rPr>
          <w:rFonts w:ascii="Times New Roman" w:hAnsi="Times New Roman" w:cs="Times New Roman"/>
          <w:sz w:val="24"/>
          <w:szCs w:val="24"/>
        </w:rPr>
        <w:t xml:space="preserve">, </w:t>
      </w:r>
      <w:r w:rsidR="00663426">
        <w:rPr>
          <w:rFonts w:ascii="Times New Roman" w:hAnsi="Times New Roman" w:cs="Times New Roman"/>
          <w:i/>
          <w:sz w:val="24"/>
          <w:szCs w:val="24"/>
        </w:rPr>
        <w:t>hopscotch</w:t>
      </w:r>
      <w:r w:rsidR="00663426">
        <w:rPr>
          <w:rFonts w:ascii="Times New Roman" w:hAnsi="Times New Roman" w:cs="Times New Roman"/>
          <w:sz w:val="24"/>
          <w:szCs w:val="24"/>
        </w:rPr>
        <w:t xml:space="preserve">, and </w:t>
      </w:r>
      <w:proofErr w:type="spellStart"/>
      <w:r w:rsidR="00663426">
        <w:rPr>
          <w:rFonts w:ascii="Times New Roman" w:hAnsi="Times New Roman" w:cs="Times New Roman"/>
          <w:i/>
          <w:sz w:val="24"/>
          <w:szCs w:val="24"/>
        </w:rPr>
        <w:t>hymenoptaecin</w:t>
      </w:r>
      <w:proofErr w:type="spellEnd"/>
      <w:r w:rsidR="00663426">
        <w:rPr>
          <w:rFonts w:ascii="Times New Roman" w:hAnsi="Times New Roman" w:cs="Times New Roman"/>
          <w:sz w:val="24"/>
          <w:szCs w:val="24"/>
        </w:rPr>
        <w:t xml:space="preserve">, expression was higher in the </w:t>
      </w:r>
      <w:proofErr w:type="spellStart"/>
      <w:r w:rsidR="00663426">
        <w:rPr>
          <w:rFonts w:ascii="Times New Roman" w:hAnsi="Times New Roman" w:cs="Times New Roman"/>
          <w:sz w:val="24"/>
          <w:szCs w:val="24"/>
        </w:rPr>
        <w:t>starvation+virus</w:t>
      </w:r>
      <w:proofErr w:type="spellEnd"/>
      <w:r w:rsidR="00663426">
        <w:rPr>
          <w:rFonts w:ascii="Times New Roman" w:hAnsi="Times New Roman" w:cs="Times New Roman"/>
          <w:sz w:val="24"/>
          <w:szCs w:val="24"/>
        </w:rPr>
        <w:t xml:space="preserve"> treatment bees than </w:t>
      </w:r>
      <w:proofErr w:type="spellStart"/>
      <w:r w:rsidR="00663426">
        <w:rPr>
          <w:rFonts w:ascii="Times New Roman" w:hAnsi="Times New Roman" w:cs="Times New Roman"/>
          <w:sz w:val="24"/>
          <w:szCs w:val="24"/>
        </w:rPr>
        <w:t>normal+sucrose</w:t>
      </w:r>
      <w:proofErr w:type="spellEnd"/>
      <w:r w:rsidR="00663426">
        <w:rPr>
          <w:rFonts w:ascii="Times New Roman" w:hAnsi="Times New Roman" w:cs="Times New Roman"/>
          <w:sz w:val="24"/>
          <w:szCs w:val="24"/>
        </w:rPr>
        <w:t xml:space="preserve"> treatment bees, and not significantly different between any other treatment comparisons (</w:t>
      </w:r>
      <w:r w:rsidR="00663426">
        <w:rPr>
          <w:rFonts w:ascii="Times New Roman" w:hAnsi="Times New Roman" w:cs="Times New Roman"/>
          <w:i/>
          <w:sz w:val="24"/>
          <w:szCs w:val="24"/>
        </w:rPr>
        <w:t>c</w:t>
      </w:r>
      <w:r w:rsidR="00030823">
        <w:rPr>
          <w:rFonts w:ascii="Times New Roman" w:hAnsi="Times New Roman" w:cs="Times New Roman"/>
          <w:i/>
          <w:sz w:val="24"/>
          <w:szCs w:val="24"/>
        </w:rPr>
        <w:t>actus</w:t>
      </w:r>
      <w:r w:rsidR="00663426">
        <w:rPr>
          <w:rFonts w:ascii="Times New Roman" w:hAnsi="Times New Roman" w:cs="Times New Roman"/>
          <w:sz w:val="24"/>
          <w:szCs w:val="24"/>
        </w:rPr>
        <w:t>:</w:t>
      </w:r>
      <w:r w:rsidR="00030823">
        <w:rPr>
          <w:rFonts w:ascii="Times New Roman" w:hAnsi="Times New Roman" w:cs="Times New Roman"/>
          <w:i/>
          <w:sz w:val="24"/>
          <w:szCs w:val="24"/>
        </w:rPr>
        <w:t xml:space="preserve"> </w:t>
      </w:r>
      <w:r w:rsidR="00030823">
        <w:rPr>
          <w:rFonts w:ascii="Times New Roman" w:hAnsi="Times New Roman" w:cs="Times New Roman"/>
          <w:sz w:val="24"/>
          <w:szCs w:val="24"/>
        </w:rPr>
        <w:t xml:space="preserve">ANOVA across all treatment groups, </w:t>
      </w:r>
      <w:proofErr w:type="spellStart"/>
      <w:r w:rsidR="00030823">
        <w:rPr>
          <w:rFonts w:ascii="Times New Roman" w:hAnsi="Times New Roman" w:cs="Times New Roman"/>
          <w:sz w:val="24"/>
          <w:szCs w:val="24"/>
        </w:rPr>
        <w:t>d.f.</w:t>
      </w:r>
      <w:proofErr w:type="spellEnd"/>
      <w:r w:rsidR="00030823">
        <w:rPr>
          <w:rFonts w:ascii="Times New Roman" w:hAnsi="Times New Roman" w:cs="Times New Roman"/>
          <w:sz w:val="24"/>
          <w:szCs w:val="24"/>
        </w:rPr>
        <w:t xml:space="preserve"> = 3, </w:t>
      </w:r>
      <w:r w:rsidR="005E371B">
        <w:rPr>
          <w:rFonts w:ascii="Times New Roman" w:hAnsi="Times New Roman" w:cs="Times New Roman"/>
          <w:sz w:val="24"/>
          <w:szCs w:val="24"/>
        </w:rPr>
        <w:t>24</w:t>
      </w:r>
      <w:r w:rsidR="00030823">
        <w:rPr>
          <w:rFonts w:ascii="Times New Roman" w:hAnsi="Times New Roman" w:cs="Times New Roman"/>
          <w:sz w:val="24"/>
          <w:szCs w:val="24"/>
        </w:rPr>
        <w:t xml:space="preserve">; </w:t>
      </w:r>
      <w:r w:rsidR="00030823">
        <w:rPr>
          <w:rFonts w:ascii="Times New Roman" w:hAnsi="Times New Roman" w:cs="Times New Roman"/>
          <w:i/>
          <w:sz w:val="24"/>
          <w:szCs w:val="24"/>
        </w:rPr>
        <w:t>F</w:t>
      </w:r>
      <w:r w:rsidR="00030823">
        <w:rPr>
          <w:rFonts w:ascii="Times New Roman" w:hAnsi="Times New Roman" w:cs="Times New Roman"/>
          <w:sz w:val="24"/>
          <w:szCs w:val="24"/>
        </w:rPr>
        <w:t xml:space="preserve">= </w:t>
      </w:r>
      <w:r w:rsidR="005E371B">
        <w:rPr>
          <w:rFonts w:ascii="Times New Roman" w:hAnsi="Times New Roman" w:cs="Times New Roman"/>
          <w:sz w:val="24"/>
          <w:szCs w:val="24"/>
        </w:rPr>
        <w:t>5.38</w:t>
      </w:r>
      <w:r w:rsidR="00030823">
        <w:rPr>
          <w:rFonts w:ascii="Times New Roman" w:hAnsi="Times New Roman" w:cs="Times New Roman"/>
          <w:sz w:val="24"/>
          <w:szCs w:val="24"/>
        </w:rPr>
        <w:t>; p=0.</w:t>
      </w:r>
      <w:r w:rsidR="005E371B">
        <w:rPr>
          <w:rFonts w:ascii="Times New Roman" w:hAnsi="Times New Roman" w:cs="Times New Roman"/>
          <w:sz w:val="24"/>
          <w:szCs w:val="24"/>
        </w:rPr>
        <w:t>006</w:t>
      </w:r>
      <w:r w:rsidR="00030823">
        <w:rPr>
          <w:rFonts w:ascii="Times New Roman" w:hAnsi="Times New Roman" w:cs="Times New Roman"/>
          <w:sz w:val="24"/>
          <w:szCs w:val="24"/>
        </w:rPr>
        <w:t xml:space="preserve">; </w:t>
      </w:r>
      <w:proofErr w:type="spellStart"/>
      <w:r w:rsidR="00030823">
        <w:rPr>
          <w:rFonts w:ascii="Times New Roman" w:hAnsi="Times New Roman" w:cs="Times New Roman"/>
          <w:sz w:val="24"/>
          <w:szCs w:val="24"/>
        </w:rPr>
        <w:t>n</w:t>
      </w:r>
      <w:r w:rsidR="00030823">
        <w:rPr>
          <w:rFonts w:ascii="Times New Roman" w:hAnsi="Times New Roman" w:cs="Times New Roman"/>
          <w:sz w:val="24"/>
          <w:szCs w:val="24"/>
          <w:vertAlign w:val="subscript"/>
        </w:rPr>
        <w:t>normal</w:t>
      </w:r>
      <w:r w:rsidR="00030823">
        <w:rPr>
          <w:rFonts w:ascii="Times New Roman" w:hAnsi="Times New Roman" w:cs="Times New Roman"/>
          <w:i/>
          <w:sz w:val="24"/>
          <w:szCs w:val="24"/>
          <w:vertAlign w:val="subscript"/>
        </w:rPr>
        <w:t>+</w:t>
      </w:r>
      <w:r w:rsidR="00030823" w:rsidRPr="00BE0EF5">
        <w:rPr>
          <w:rFonts w:ascii="Times New Roman" w:hAnsi="Times New Roman" w:cs="Times New Roman"/>
          <w:sz w:val="24"/>
          <w:szCs w:val="24"/>
          <w:vertAlign w:val="subscript"/>
        </w:rPr>
        <w:t>sucrose</w:t>
      </w:r>
      <w:proofErr w:type="spellEnd"/>
      <w:r w:rsidR="00030823">
        <w:rPr>
          <w:rFonts w:ascii="Times New Roman" w:hAnsi="Times New Roman" w:cs="Times New Roman"/>
          <w:sz w:val="24"/>
          <w:szCs w:val="24"/>
        </w:rPr>
        <w:t>=</w:t>
      </w:r>
      <w:r w:rsidR="004D7AEC">
        <w:rPr>
          <w:rFonts w:ascii="Times New Roman" w:hAnsi="Times New Roman" w:cs="Times New Roman"/>
          <w:sz w:val="24"/>
          <w:szCs w:val="24"/>
        </w:rPr>
        <w:t>9</w:t>
      </w:r>
      <w:r w:rsidR="00030823">
        <w:rPr>
          <w:rFonts w:ascii="Times New Roman" w:hAnsi="Times New Roman" w:cs="Times New Roman"/>
          <w:sz w:val="24"/>
          <w:szCs w:val="24"/>
        </w:rPr>
        <w:t>,</w:t>
      </w:r>
      <w:r w:rsidR="00030823" w:rsidRPr="0064584F">
        <w:rPr>
          <w:rFonts w:ascii="Times New Roman" w:hAnsi="Times New Roman" w:cs="Times New Roman"/>
          <w:sz w:val="24"/>
          <w:szCs w:val="24"/>
        </w:rPr>
        <w:t xml:space="preserve"> </w:t>
      </w:r>
      <w:proofErr w:type="spellStart"/>
      <w:r w:rsidR="00030823">
        <w:rPr>
          <w:rFonts w:ascii="Times New Roman" w:hAnsi="Times New Roman" w:cs="Times New Roman"/>
          <w:sz w:val="24"/>
          <w:szCs w:val="24"/>
        </w:rPr>
        <w:t>n</w:t>
      </w:r>
      <w:r w:rsidR="00030823">
        <w:rPr>
          <w:rFonts w:ascii="Times New Roman" w:hAnsi="Times New Roman" w:cs="Times New Roman"/>
          <w:sz w:val="24"/>
          <w:szCs w:val="24"/>
          <w:vertAlign w:val="subscript"/>
        </w:rPr>
        <w:t>normal</w:t>
      </w:r>
      <w:r w:rsidR="00030823">
        <w:rPr>
          <w:rFonts w:ascii="Times New Roman" w:hAnsi="Times New Roman" w:cs="Times New Roman"/>
          <w:i/>
          <w:sz w:val="24"/>
          <w:szCs w:val="24"/>
          <w:vertAlign w:val="subscript"/>
        </w:rPr>
        <w:t>+</w:t>
      </w:r>
      <w:r w:rsidR="00030823">
        <w:rPr>
          <w:rFonts w:ascii="Times New Roman" w:hAnsi="Times New Roman" w:cs="Times New Roman"/>
          <w:sz w:val="24"/>
          <w:szCs w:val="24"/>
          <w:vertAlign w:val="subscript"/>
        </w:rPr>
        <w:t>virus</w:t>
      </w:r>
      <w:proofErr w:type="spellEnd"/>
      <w:r w:rsidR="00030823">
        <w:rPr>
          <w:rFonts w:ascii="Times New Roman" w:hAnsi="Times New Roman" w:cs="Times New Roman"/>
          <w:sz w:val="24"/>
          <w:szCs w:val="24"/>
        </w:rPr>
        <w:t>=</w:t>
      </w:r>
      <w:r w:rsidR="004D7AEC">
        <w:rPr>
          <w:rFonts w:ascii="Times New Roman" w:hAnsi="Times New Roman" w:cs="Times New Roman"/>
          <w:sz w:val="24"/>
          <w:szCs w:val="24"/>
        </w:rPr>
        <w:t>6</w:t>
      </w:r>
      <w:r w:rsidR="00030823">
        <w:rPr>
          <w:rFonts w:ascii="Times New Roman" w:hAnsi="Times New Roman" w:cs="Times New Roman"/>
          <w:sz w:val="24"/>
          <w:szCs w:val="24"/>
        </w:rPr>
        <w:t xml:space="preserve">, </w:t>
      </w:r>
      <w:proofErr w:type="spellStart"/>
      <w:r w:rsidR="00030823">
        <w:rPr>
          <w:rFonts w:ascii="Times New Roman" w:hAnsi="Times New Roman" w:cs="Times New Roman"/>
          <w:sz w:val="24"/>
          <w:szCs w:val="24"/>
        </w:rPr>
        <w:t>n</w:t>
      </w:r>
      <w:r w:rsidR="00030823">
        <w:rPr>
          <w:rFonts w:ascii="Times New Roman" w:hAnsi="Times New Roman" w:cs="Times New Roman"/>
          <w:sz w:val="24"/>
          <w:szCs w:val="24"/>
          <w:vertAlign w:val="subscript"/>
        </w:rPr>
        <w:t>starved</w:t>
      </w:r>
      <w:r w:rsidR="00030823">
        <w:rPr>
          <w:rFonts w:ascii="Times New Roman" w:hAnsi="Times New Roman" w:cs="Times New Roman"/>
          <w:i/>
          <w:sz w:val="24"/>
          <w:szCs w:val="24"/>
          <w:vertAlign w:val="subscript"/>
        </w:rPr>
        <w:t>+</w:t>
      </w:r>
      <w:r w:rsidR="00030823" w:rsidRPr="00BE0EF5">
        <w:rPr>
          <w:rFonts w:ascii="Times New Roman" w:hAnsi="Times New Roman" w:cs="Times New Roman"/>
          <w:sz w:val="24"/>
          <w:szCs w:val="24"/>
          <w:vertAlign w:val="subscript"/>
        </w:rPr>
        <w:t>sucrose</w:t>
      </w:r>
      <w:proofErr w:type="spellEnd"/>
      <w:r w:rsidR="00030823">
        <w:rPr>
          <w:rFonts w:ascii="Times New Roman" w:hAnsi="Times New Roman" w:cs="Times New Roman"/>
          <w:sz w:val="24"/>
          <w:szCs w:val="24"/>
        </w:rPr>
        <w:t xml:space="preserve"> =</w:t>
      </w:r>
      <w:r w:rsidR="004D7AEC">
        <w:rPr>
          <w:rFonts w:ascii="Times New Roman" w:hAnsi="Times New Roman" w:cs="Times New Roman"/>
          <w:sz w:val="24"/>
          <w:szCs w:val="24"/>
        </w:rPr>
        <w:t>7</w:t>
      </w:r>
      <w:r w:rsidR="00030823">
        <w:rPr>
          <w:rFonts w:ascii="Times New Roman" w:hAnsi="Times New Roman" w:cs="Times New Roman"/>
          <w:sz w:val="24"/>
          <w:szCs w:val="24"/>
        </w:rPr>
        <w:t xml:space="preserve">, </w:t>
      </w:r>
      <w:proofErr w:type="spellStart"/>
      <w:r w:rsidR="00030823">
        <w:rPr>
          <w:rFonts w:ascii="Times New Roman" w:hAnsi="Times New Roman" w:cs="Times New Roman"/>
          <w:sz w:val="24"/>
          <w:szCs w:val="24"/>
        </w:rPr>
        <w:t>n</w:t>
      </w:r>
      <w:r w:rsidR="00030823">
        <w:rPr>
          <w:rFonts w:ascii="Times New Roman" w:hAnsi="Times New Roman" w:cs="Times New Roman"/>
          <w:sz w:val="24"/>
          <w:szCs w:val="24"/>
          <w:vertAlign w:val="subscript"/>
        </w:rPr>
        <w:t>starved</w:t>
      </w:r>
      <w:r w:rsidR="00030823">
        <w:rPr>
          <w:rFonts w:ascii="Times New Roman" w:hAnsi="Times New Roman" w:cs="Times New Roman"/>
          <w:i/>
          <w:sz w:val="24"/>
          <w:szCs w:val="24"/>
          <w:vertAlign w:val="subscript"/>
        </w:rPr>
        <w:t>+</w:t>
      </w:r>
      <w:r w:rsidR="00030823">
        <w:rPr>
          <w:rFonts w:ascii="Times New Roman" w:hAnsi="Times New Roman" w:cs="Times New Roman"/>
          <w:sz w:val="24"/>
          <w:szCs w:val="24"/>
          <w:vertAlign w:val="subscript"/>
        </w:rPr>
        <w:t>virus</w:t>
      </w:r>
      <w:proofErr w:type="spellEnd"/>
      <w:r w:rsidR="00030823">
        <w:rPr>
          <w:rFonts w:ascii="Times New Roman" w:hAnsi="Times New Roman" w:cs="Times New Roman"/>
          <w:sz w:val="24"/>
          <w:szCs w:val="24"/>
        </w:rPr>
        <w:t xml:space="preserve"> =</w:t>
      </w:r>
      <w:r w:rsidR="004D7AEC">
        <w:rPr>
          <w:rFonts w:ascii="Times New Roman" w:hAnsi="Times New Roman" w:cs="Times New Roman"/>
          <w:sz w:val="24"/>
          <w:szCs w:val="24"/>
        </w:rPr>
        <w:t>6</w:t>
      </w:r>
      <w:r w:rsidR="00663426">
        <w:rPr>
          <w:rFonts w:ascii="Times New Roman" w:hAnsi="Times New Roman" w:cs="Times New Roman"/>
          <w:sz w:val="24"/>
          <w:szCs w:val="24"/>
        </w:rPr>
        <w:t>,</w:t>
      </w:r>
      <w:r w:rsidR="00030823">
        <w:rPr>
          <w:rFonts w:ascii="Times New Roman" w:hAnsi="Times New Roman" w:cs="Times New Roman"/>
          <w:sz w:val="24"/>
          <w:szCs w:val="24"/>
        </w:rPr>
        <w:t xml:space="preserve"> Tukey </w:t>
      </w:r>
      <w:proofErr w:type="spellStart"/>
      <w:r w:rsidR="00030823">
        <w:rPr>
          <w:rFonts w:ascii="Times New Roman" w:hAnsi="Times New Roman" w:cs="Times New Roman"/>
          <w:sz w:val="24"/>
          <w:szCs w:val="24"/>
        </w:rPr>
        <w:t>HSD</w:t>
      </w:r>
      <w:r w:rsidR="00030823">
        <w:rPr>
          <w:rFonts w:ascii="Times New Roman" w:hAnsi="Times New Roman" w:cs="Times New Roman"/>
          <w:sz w:val="24"/>
          <w:szCs w:val="24"/>
          <w:vertAlign w:val="subscript"/>
        </w:rPr>
        <w:t>starved+virus</w:t>
      </w:r>
      <w:proofErr w:type="spellEnd"/>
      <w:r w:rsidR="00030823">
        <w:rPr>
          <w:rFonts w:ascii="Times New Roman" w:hAnsi="Times New Roman" w:cs="Times New Roman"/>
          <w:sz w:val="24"/>
          <w:szCs w:val="24"/>
          <w:vertAlign w:val="subscript"/>
        </w:rPr>
        <w:t xml:space="preserve"> – </w:t>
      </w:r>
      <w:proofErr w:type="spellStart"/>
      <w:r w:rsidR="00030823">
        <w:rPr>
          <w:rFonts w:ascii="Times New Roman" w:hAnsi="Times New Roman" w:cs="Times New Roman"/>
          <w:sz w:val="24"/>
          <w:szCs w:val="24"/>
          <w:vertAlign w:val="subscript"/>
        </w:rPr>
        <w:t>normal+sucrose</w:t>
      </w:r>
      <w:proofErr w:type="spellEnd"/>
      <w:r w:rsidR="00030823">
        <w:rPr>
          <w:rFonts w:ascii="Times New Roman" w:hAnsi="Times New Roman" w:cs="Times New Roman"/>
          <w:sz w:val="24"/>
          <w:szCs w:val="24"/>
          <w:vertAlign w:val="subscript"/>
        </w:rPr>
        <w:t xml:space="preserve"> </w:t>
      </w:r>
      <w:r w:rsidR="00030823">
        <w:rPr>
          <w:rFonts w:ascii="Times New Roman" w:hAnsi="Times New Roman" w:cs="Times New Roman"/>
          <w:sz w:val="24"/>
          <w:szCs w:val="24"/>
        </w:rPr>
        <w:t>p=0.004</w:t>
      </w:r>
      <w:r w:rsidR="00663426">
        <w:rPr>
          <w:rFonts w:ascii="Times New Roman" w:hAnsi="Times New Roman" w:cs="Times New Roman"/>
          <w:sz w:val="24"/>
          <w:szCs w:val="24"/>
        </w:rPr>
        <w:t xml:space="preserve">; </w:t>
      </w:r>
      <w:r w:rsidR="00663426">
        <w:rPr>
          <w:rFonts w:ascii="Times New Roman" w:hAnsi="Times New Roman" w:cs="Times New Roman"/>
          <w:i/>
          <w:sz w:val="24"/>
          <w:szCs w:val="24"/>
        </w:rPr>
        <w:t>hopscotch</w:t>
      </w:r>
      <w:r w:rsidR="00663426">
        <w:rPr>
          <w:rFonts w:ascii="Times New Roman" w:hAnsi="Times New Roman" w:cs="Times New Roman"/>
          <w:sz w:val="24"/>
          <w:szCs w:val="24"/>
        </w:rPr>
        <w:t xml:space="preserve">: ANOVA across all treatment groups, </w:t>
      </w:r>
      <w:proofErr w:type="spellStart"/>
      <w:r w:rsidR="00663426">
        <w:rPr>
          <w:rFonts w:ascii="Times New Roman" w:hAnsi="Times New Roman" w:cs="Times New Roman"/>
          <w:sz w:val="24"/>
          <w:szCs w:val="24"/>
        </w:rPr>
        <w:t>d.f.</w:t>
      </w:r>
      <w:proofErr w:type="spellEnd"/>
      <w:r w:rsidR="00663426">
        <w:rPr>
          <w:rFonts w:ascii="Times New Roman" w:hAnsi="Times New Roman" w:cs="Times New Roman"/>
          <w:sz w:val="24"/>
          <w:szCs w:val="24"/>
        </w:rPr>
        <w:t xml:space="preserve"> = 3, 30; </w:t>
      </w:r>
      <w:r w:rsidR="00663426">
        <w:rPr>
          <w:rFonts w:ascii="Times New Roman" w:hAnsi="Times New Roman" w:cs="Times New Roman"/>
          <w:i/>
          <w:sz w:val="24"/>
          <w:szCs w:val="24"/>
        </w:rPr>
        <w:t>F</w:t>
      </w:r>
      <w:r w:rsidR="00663426">
        <w:rPr>
          <w:rFonts w:ascii="Times New Roman" w:hAnsi="Times New Roman" w:cs="Times New Roman"/>
          <w:sz w:val="24"/>
          <w:szCs w:val="24"/>
        </w:rPr>
        <w:t xml:space="preserve">= 3.19; p=0.04; </w:t>
      </w:r>
      <w:proofErr w:type="spellStart"/>
      <w:r w:rsidR="00663426">
        <w:rPr>
          <w:rFonts w:ascii="Times New Roman" w:hAnsi="Times New Roman" w:cs="Times New Roman"/>
          <w:sz w:val="24"/>
          <w:szCs w:val="24"/>
        </w:rPr>
        <w:t>n</w:t>
      </w:r>
      <w:r w:rsidR="00663426">
        <w:rPr>
          <w:rFonts w:ascii="Times New Roman" w:hAnsi="Times New Roman" w:cs="Times New Roman"/>
          <w:sz w:val="24"/>
          <w:szCs w:val="24"/>
          <w:vertAlign w:val="subscript"/>
        </w:rPr>
        <w:t>normal</w:t>
      </w:r>
      <w:r w:rsidR="00663426">
        <w:rPr>
          <w:rFonts w:ascii="Times New Roman" w:hAnsi="Times New Roman" w:cs="Times New Roman"/>
          <w:i/>
          <w:sz w:val="24"/>
          <w:szCs w:val="24"/>
          <w:vertAlign w:val="subscript"/>
        </w:rPr>
        <w:t>+</w:t>
      </w:r>
      <w:r w:rsidR="00663426" w:rsidRPr="00BE0EF5">
        <w:rPr>
          <w:rFonts w:ascii="Times New Roman" w:hAnsi="Times New Roman" w:cs="Times New Roman"/>
          <w:sz w:val="24"/>
          <w:szCs w:val="24"/>
          <w:vertAlign w:val="subscript"/>
        </w:rPr>
        <w:t>sucrose</w:t>
      </w:r>
      <w:proofErr w:type="spellEnd"/>
      <w:r w:rsidR="00663426">
        <w:rPr>
          <w:rFonts w:ascii="Times New Roman" w:hAnsi="Times New Roman" w:cs="Times New Roman"/>
          <w:sz w:val="24"/>
          <w:szCs w:val="24"/>
        </w:rPr>
        <w:t>=9,</w:t>
      </w:r>
      <w:r w:rsidR="00663426" w:rsidRPr="0064584F">
        <w:rPr>
          <w:rFonts w:ascii="Times New Roman" w:hAnsi="Times New Roman" w:cs="Times New Roman"/>
          <w:sz w:val="24"/>
          <w:szCs w:val="24"/>
        </w:rPr>
        <w:t xml:space="preserve"> </w:t>
      </w:r>
      <w:proofErr w:type="spellStart"/>
      <w:r w:rsidR="00663426">
        <w:rPr>
          <w:rFonts w:ascii="Times New Roman" w:hAnsi="Times New Roman" w:cs="Times New Roman"/>
          <w:sz w:val="24"/>
          <w:szCs w:val="24"/>
        </w:rPr>
        <w:t>n</w:t>
      </w:r>
      <w:r w:rsidR="00663426">
        <w:rPr>
          <w:rFonts w:ascii="Times New Roman" w:hAnsi="Times New Roman" w:cs="Times New Roman"/>
          <w:sz w:val="24"/>
          <w:szCs w:val="24"/>
          <w:vertAlign w:val="subscript"/>
        </w:rPr>
        <w:t>normal</w:t>
      </w:r>
      <w:r w:rsidR="00663426">
        <w:rPr>
          <w:rFonts w:ascii="Times New Roman" w:hAnsi="Times New Roman" w:cs="Times New Roman"/>
          <w:i/>
          <w:sz w:val="24"/>
          <w:szCs w:val="24"/>
          <w:vertAlign w:val="subscript"/>
        </w:rPr>
        <w:t>+</w:t>
      </w:r>
      <w:r w:rsidR="00663426">
        <w:rPr>
          <w:rFonts w:ascii="Times New Roman" w:hAnsi="Times New Roman" w:cs="Times New Roman"/>
          <w:sz w:val="24"/>
          <w:szCs w:val="24"/>
          <w:vertAlign w:val="subscript"/>
        </w:rPr>
        <w:t>virus</w:t>
      </w:r>
      <w:proofErr w:type="spellEnd"/>
      <w:r w:rsidR="00663426">
        <w:rPr>
          <w:rFonts w:ascii="Times New Roman" w:hAnsi="Times New Roman" w:cs="Times New Roman"/>
          <w:sz w:val="24"/>
          <w:szCs w:val="24"/>
        </w:rPr>
        <w:t>=</w:t>
      </w:r>
      <w:r w:rsidR="005E371B">
        <w:rPr>
          <w:rFonts w:ascii="Times New Roman" w:hAnsi="Times New Roman" w:cs="Times New Roman"/>
          <w:sz w:val="24"/>
          <w:szCs w:val="24"/>
        </w:rPr>
        <w:t>9</w:t>
      </w:r>
      <w:r w:rsidR="00663426">
        <w:rPr>
          <w:rFonts w:ascii="Times New Roman" w:hAnsi="Times New Roman" w:cs="Times New Roman"/>
          <w:sz w:val="24"/>
          <w:szCs w:val="24"/>
        </w:rPr>
        <w:t xml:space="preserve">, </w:t>
      </w:r>
      <w:proofErr w:type="spellStart"/>
      <w:r w:rsidR="00663426">
        <w:rPr>
          <w:rFonts w:ascii="Times New Roman" w:hAnsi="Times New Roman" w:cs="Times New Roman"/>
          <w:sz w:val="24"/>
          <w:szCs w:val="24"/>
        </w:rPr>
        <w:t>n</w:t>
      </w:r>
      <w:r w:rsidR="00663426">
        <w:rPr>
          <w:rFonts w:ascii="Times New Roman" w:hAnsi="Times New Roman" w:cs="Times New Roman"/>
          <w:sz w:val="24"/>
          <w:szCs w:val="24"/>
          <w:vertAlign w:val="subscript"/>
        </w:rPr>
        <w:t>starved</w:t>
      </w:r>
      <w:r w:rsidR="00663426">
        <w:rPr>
          <w:rFonts w:ascii="Times New Roman" w:hAnsi="Times New Roman" w:cs="Times New Roman"/>
          <w:i/>
          <w:sz w:val="24"/>
          <w:szCs w:val="24"/>
          <w:vertAlign w:val="subscript"/>
        </w:rPr>
        <w:t>+</w:t>
      </w:r>
      <w:r w:rsidR="00663426" w:rsidRPr="00BE0EF5">
        <w:rPr>
          <w:rFonts w:ascii="Times New Roman" w:hAnsi="Times New Roman" w:cs="Times New Roman"/>
          <w:sz w:val="24"/>
          <w:szCs w:val="24"/>
          <w:vertAlign w:val="subscript"/>
        </w:rPr>
        <w:t>sucrose</w:t>
      </w:r>
      <w:proofErr w:type="spellEnd"/>
      <w:r w:rsidR="00663426">
        <w:rPr>
          <w:rFonts w:ascii="Times New Roman" w:hAnsi="Times New Roman" w:cs="Times New Roman"/>
          <w:sz w:val="24"/>
          <w:szCs w:val="24"/>
        </w:rPr>
        <w:t xml:space="preserve"> =7, </w:t>
      </w:r>
      <w:proofErr w:type="spellStart"/>
      <w:r w:rsidR="00663426">
        <w:rPr>
          <w:rFonts w:ascii="Times New Roman" w:hAnsi="Times New Roman" w:cs="Times New Roman"/>
          <w:sz w:val="24"/>
          <w:szCs w:val="24"/>
        </w:rPr>
        <w:t>n</w:t>
      </w:r>
      <w:r w:rsidR="00663426">
        <w:rPr>
          <w:rFonts w:ascii="Times New Roman" w:hAnsi="Times New Roman" w:cs="Times New Roman"/>
          <w:sz w:val="24"/>
          <w:szCs w:val="24"/>
          <w:vertAlign w:val="subscript"/>
        </w:rPr>
        <w:t>starved</w:t>
      </w:r>
      <w:r w:rsidR="00663426">
        <w:rPr>
          <w:rFonts w:ascii="Times New Roman" w:hAnsi="Times New Roman" w:cs="Times New Roman"/>
          <w:i/>
          <w:sz w:val="24"/>
          <w:szCs w:val="24"/>
          <w:vertAlign w:val="subscript"/>
        </w:rPr>
        <w:t>+</w:t>
      </w:r>
      <w:r w:rsidR="00663426">
        <w:rPr>
          <w:rFonts w:ascii="Times New Roman" w:hAnsi="Times New Roman" w:cs="Times New Roman"/>
          <w:sz w:val="24"/>
          <w:szCs w:val="24"/>
          <w:vertAlign w:val="subscript"/>
        </w:rPr>
        <w:t>virus</w:t>
      </w:r>
      <w:proofErr w:type="spellEnd"/>
      <w:r w:rsidR="00663426">
        <w:rPr>
          <w:rFonts w:ascii="Times New Roman" w:hAnsi="Times New Roman" w:cs="Times New Roman"/>
          <w:sz w:val="24"/>
          <w:szCs w:val="24"/>
        </w:rPr>
        <w:t xml:space="preserve"> =</w:t>
      </w:r>
      <w:r w:rsidR="005E371B">
        <w:rPr>
          <w:rFonts w:ascii="Times New Roman" w:hAnsi="Times New Roman" w:cs="Times New Roman"/>
          <w:sz w:val="24"/>
          <w:szCs w:val="24"/>
        </w:rPr>
        <w:t>9</w:t>
      </w:r>
      <w:r w:rsidR="00663426">
        <w:rPr>
          <w:rFonts w:ascii="Times New Roman" w:hAnsi="Times New Roman" w:cs="Times New Roman"/>
          <w:sz w:val="24"/>
          <w:szCs w:val="24"/>
        </w:rPr>
        <w:t xml:space="preserve">, Tukey </w:t>
      </w:r>
      <w:proofErr w:type="spellStart"/>
      <w:r w:rsidR="00663426">
        <w:rPr>
          <w:rFonts w:ascii="Times New Roman" w:hAnsi="Times New Roman" w:cs="Times New Roman"/>
          <w:sz w:val="24"/>
          <w:szCs w:val="24"/>
        </w:rPr>
        <w:t>HSD</w:t>
      </w:r>
      <w:r w:rsidR="00663426">
        <w:rPr>
          <w:rFonts w:ascii="Times New Roman" w:hAnsi="Times New Roman" w:cs="Times New Roman"/>
          <w:sz w:val="24"/>
          <w:szCs w:val="24"/>
          <w:vertAlign w:val="subscript"/>
        </w:rPr>
        <w:t>starved+virus</w:t>
      </w:r>
      <w:proofErr w:type="spellEnd"/>
      <w:r w:rsidR="00663426">
        <w:rPr>
          <w:rFonts w:ascii="Times New Roman" w:hAnsi="Times New Roman" w:cs="Times New Roman"/>
          <w:sz w:val="24"/>
          <w:szCs w:val="24"/>
          <w:vertAlign w:val="subscript"/>
        </w:rPr>
        <w:t xml:space="preserve"> – </w:t>
      </w:r>
      <w:proofErr w:type="spellStart"/>
      <w:r w:rsidR="00663426">
        <w:rPr>
          <w:rFonts w:ascii="Times New Roman" w:hAnsi="Times New Roman" w:cs="Times New Roman"/>
          <w:sz w:val="24"/>
          <w:szCs w:val="24"/>
          <w:vertAlign w:val="subscript"/>
        </w:rPr>
        <w:t>normal+sucrose</w:t>
      </w:r>
      <w:proofErr w:type="spellEnd"/>
      <w:r w:rsidR="00663426">
        <w:rPr>
          <w:rFonts w:ascii="Times New Roman" w:hAnsi="Times New Roman" w:cs="Times New Roman"/>
          <w:sz w:val="24"/>
          <w:szCs w:val="24"/>
          <w:vertAlign w:val="subscript"/>
        </w:rPr>
        <w:t xml:space="preserve"> </w:t>
      </w:r>
      <w:r w:rsidR="00663426">
        <w:rPr>
          <w:rFonts w:ascii="Times New Roman" w:hAnsi="Times New Roman" w:cs="Times New Roman"/>
          <w:sz w:val="24"/>
          <w:szCs w:val="24"/>
        </w:rPr>
        <w:t>p=0.0</w:t>
      </w:r>
      <w:r w:rsidR="005E371B">
        <w:rPr>
          <w:rFonts w:ascii="Times New Roman" w:hAnsi="Times New Roman" w:cs="Times New Roman"/>
          <w:sz w:val="24"/>
          <w:szCs w:val="24"/>
        </w:rPr>
        <w:t>2</w:t>
      </w:r>
      <w:r w:rsidR="00663426">
        <w:rPr>
          <w:rFonts w:ascii="Times New Roman" w:hAnsi="Times New Roman" w:cs="Times New Roman"/>
          <w:sz w:val="24"/>
          <w:szCs w:val="24"/>
        </w:rPr>
        <w:t>;</w:t>
      </w:r>
      <w:r w:rsidR="00816CDE">
        <w:rPr>
          <w:rFonts w:ascii="Times New Roman" w:hAnsi="Times New Roman" w:cs="Times New Roman"/>
          <w:sz w:val="24"/>
          <w:szCs w:val="24"/>
        </w:rPr>
        <w:t xml:space="preserve"> </w:t>
      </w:r>
      <w:proofErr w:type="spellStart"/>
      <w:r w:rsidR="00816CDE">
        <w:rPr>
          <w:rFonts w:ascii="Times New Roman" w:hAnsi="Times New Roman" w:cs="Times New Roman"/>
          <w:i/>
          <w:sz w:val="24"/>
          <w:szCs w:val="24"/>
        </w:rPr>
        <w:t>hymenoptacin</w:t>
      </w:r>
      <w:proofErr w:type="spellEnd"/>
      <w:r w:rsidR="00816CDE">
        <w:rPr>
          <w:rFonts w:ascii="Times New Roman" w:hAnsi="Times New Roman" w:cs="Times New Roman"/>
          <w:sz w:val="24"/>
          <w:szCs w:val="24"/>
        </w:rPr>
        <w:t>:</w:t>
      </w:r>
      <w:r w:rsidR="00816CDE">
        <w:rPr>
          <w:rFonts w:ascii="Times New Roman" w:hAnsi="Times New Roman" w:cs="Times New Roman"/>
          <w:i/>
          <w:sz w:val="24"/>
          <w:szCs w:val="24"/>
        </w:rPr>
        <w:t xml:space="preserve"> </w:t>
      </w:r>
      <w:r w:rsidR="00816CDE">
        <w:rPr>
          <w:rFonts w:ascii="Times New Roman" w:hAnsi="Times New Roman" w:cs="Times New Roman"/>
          <w:sz w:val="24"/>
          <w:szCs w:val="24"/>
        </w:rPr>
        <w:t xml:space="preserve">ANOVA across all treatment groups, </w:t>
      </w:r>
      <w:proofErr w:type="spellStart"/>
      <w:r w:rsidR="00816CDE">
        <w:rPr>
          <w:rFonts w:ascii="Times New Roman" w:hAnsi="Times New Roman" w:cs="Times New Roman"/>
          <w:sz w:val="24"/>
          <w:szCs w:val="24"/>
        </w:rPr>
        <w:t>d.f.</w:t>
      </w:r>
      <w:proofErr w:type="spellEnd"/>
      <w:r w:rsidR="00816CDE">
        <w:rPr>
          <w:rFonts w:ascii="Times New Roman" w:hAnsi="Times New Roman" w:cs="Times New Roman"/>
          <w:sz w:val="24"/>
          <w:szCs w:val="24"/>
        </w:rPr>
        <w:t xml:space="preserve"> = 3, 31; </w:t>
      </w:r>
      <w:r w:rsidR="00816CDE">
        <w:rPr>
          <w:rFonts w:ascii="Times New Roman" w:hAnsi="Times New Roman" w:cs="Times New Roman"/>
          <w:i/>
          <w:sz w:val="24"/>
          <w:szCs w:val="24"/>
        </w:rPr>
        <w:t>F</w:t>
      </w:r>
      <w:r w:rsidR="00816CDE">
        <w:rPr>
          <w:rFonts w:ascii="Times New Roman" w:hAnsi="Times New Roman" w:cs="Times New Roman"/>
          <w:sz w:val="24"/>
          <w:szCs w:val="24"/>
        </w:rPr>
        <w:t xml:space="preserve">= 2.99; p=0.04; </w:t>
      </w:r>
      <w:proofErr w:type="spellStart"/>
      <w:r w:rsidR="00816CDE">
        <w:rPr>
          <w:rFonts w:ascii="Times New Roman" w:hAnsi="Times New Roman" w:cs="Times New Roman"/>
          <w:sz w:val="24"/>
          <w:szCs w:val="24"/>
        </w:rPr>
        <w:t>n</w:t>
      </w:r>
      <w:r w:rsidR="00816CDE">
        <w:rPr>
          <w:rFonts w:ascii="Times New Roman" w:hAnsi="Times New Roman" w:cs="Times New Roman"/>
          <w:sz w:val="24"/>
          <w:szCs w:val="24"/>
          <w:vertAlign w:val="subscript"/>
        </w:rPr>
        <w:t>normal</w:t>
      </w:r>
      <w:r w:rsidR="00816CDE">
        <w:rPr>
          <w:rFonts w:ascii="Times New Roman" w:hAnsi="Times New Roman" w:cs="Times New Roman"/>
          <w:i/>
          <w:sz w:val="24"/>
          <w:szCs w:val="24"/>
          <w:vertAlign w:val="subscript"/>
        </w:rPr>
        <w:t>+</w:t>
      </w:r>
      <w:r w:rsidR="00816CDE" w:rsidRPr="00BE0EF5">
        <w:rPr>
          <w:rFonts w:ascii="Times New Roman" w:hAnsi="Times New Roman" w:cs="Times New Roman"/>
          <w:sz w:val="24"/>
          <w:szCs w:val="24"/>
          <w:vertAlign w:val="subscript"/>
        </w:rPr>
        <w:t>sucrose</w:t>
      </w:r>
      <w:proofErr w:type="spellEnd"/>
      <w:r w:rsidR="00816CDE">
        <w:rPr>
          <w:rFonts w:ascii="Times New Roman" w:hAnsi="Times New Roman" w:cs="Times New Roman"/>
          <w:sz w:val="24"/>
          <w:szCs w:val="24"/>
        </w:rPr>
        <w:t>=9,</w:t>
      </w:r>
      <w:r w:rsidR="00816CDE" w:rsidRPr="0064584F">
        <w:rPr>
          <w:rFonts w:ascii="Times New Roman" w:hAnsi="Times New Roman" w:cs="Times New Roman"/>
          <w:sz w:val="24"/>
          <w:szCs w:val="24"/>
        </w:rPr>
        <w:t xml:space="preserve"> </w:t>
      </w:r>
      <w:proofErr w:type="spellStart"/>
      <w:r w:rsidR="00816CDE">
        <w:rPr>
          <w:rFonts w:ascii="Times New Roman" w:hAnsi="Times New Roman" w:cs="Times New Roman"/>
          <w:sz w:val="24"/>
          <w:szCs w:val="24"/>
        </w:rPr>
        <w:t>n</w:t>
      </w:r>
      <w:r w:rsidR="00816CDE">
        <w:rPr>
          <w:rFonts w:ascii="Times New Roman" w:hAnsi="Times New Roman" w:cs="Times New Roman"/>
          <w:sz w:val="24"/>
          <w:szCs w:val="24"/>
          <w:vertAlign w:val="subscript"/>
        </w:rPr>
        <w:t>normal</w:t>
      </w:r>
      <w:r w:rsidR="00816CDE">
        <w:rPr>
          <w:rFonts w:ascii="Times New Roman" w:hAnsi="Times New Roman" w:cs="Times New Roman"/>
          <w:i/>
          <w:sz w:val="24"/>
          <w:szCs w:val="24"/>
          <w:vertAlign w:val="subscript"/>
        </w:rPr>
        <w:t>+</w:t>
      </w:r>
      <w:r w:rsidR="00816CDE">
        <w:rPr>
          <w:rFonts w:ascii="Times New Roman" w:hAnsi="Times New Roman" w:cs="Times New Roman"/>
          <w:sz w:val="24"/>
          <w:szCs w:val="24"/>
          <w:vertAlign w:val="subscript"/>
        </w:rPr>
        <w:t>virus</w:t>
      </w:r>
      <w:proofErr w:type="spellEnd"/>
      <w:r w:rsidR="00816CDE">
        <w:rPr>
          <w:rFonts w:ascii="Times New Roman" w:hAnsi="Times New Roman" w:cs="Times New Roman"/>
          <w:sz w:val="24"/>
          <w:szCs w:val="24"/>
        </w:rPr>
        <w:t>=</w:t>
      </w:r>
      <w:r w:rsidR="00500332">
        <w:rPr>
          <w:rFonts w:ascii="Times New Roman" w:hAnsi="Times New Roman" w:cs="Times New Roman"/>
          <w:sz w:val="24"/>
          <w:szCs w:val="24"/>
        </w:rPr>
        <w:t>9</w:t>
      </w:r>
      <w:r w:rsidR="00816CDE">
        <w:rPr>
          <w:rFonts w:ascii="Times New Roman" w:hAnsi="Times New Roman" w:cs="Times New Roman"/>
          <w:sz w:val="24"/>
          <w:szCs w:val="24"/>
        </w:rPr>
        <w:t xml:space="preserve">, </w:t>
      </w:r>
      <w:proofErr w:type="spellStart"/>
      <w:r w:rsidR="00816CDE">
        <w:rPr>
          <w:rFonts w:ascii="Times New Roman" w:hAnsi="Times New Roman" w:cs="Times New Roman"/>
          <w:sz w:val="24"/>
          <w:szCs w:val="24"/>
        </w:rPr>
        <w:t>n</w:t>
      </w:r>
      <w:r w:rsidR="00816CDE">
        <w:rPr>
          <w:rFonts w:ascii="Times New Roman" w:hAnsi="Times New Roman" w:cs="Times New Roman"/>
          <w:sz w:val="24"/>
          <w:szCs w:val="24"/>
          <w:vertAlign w:val="subscript"/>
        </w:rPr>
        <w:t>starved</w:t>
      </w:r>
      <w:r w:rsidR="00816CDE">
        <w:rPr>
          <w:rFonts w:ascii="Times New Roman" w:hAnsi="Times New Roman" w:cs="Times New Roman"/>
          <w:i/>
          <w:sz w:val="24"/>
          <w:szCs w:val="24"/>
          <w:vertAlign w:val="subscript"/>
        </w:rPr>
        <w:t>+</w:t>
      </w:r>
      <w:r w:rsidR="00816CDE" w:rsidRPr="00BE0EF5">
        <w:rPr>
          <w:rFonts w:ascii="Times New Roman" w:hAnsi="Times New Roman" w:cs="Times New Roman"/>
          <w:sz w:val="24"/>
          <w:szCs w:val="24"/>
          <w:vertAlign w:val="subscript"/>
        </w:rPr>
        <w:t>sucrose</w:t>
      </w:r>
      <w:proofErr w:type="spellEnd"/>
      <w:r w:rsidR="00816CDE">
        <w:rPr>
          <w:rFonts w:ascii="Times New Roman" w:hAnsi="Times New Roman" w:cs="Times New Roman"/>
          <w:sz w:val="24"/>
          <w:szCs w:val="24"/>
        </w:rPr>
        <w:t xml:space="preserve"> =</w:t>
      </w:r>
      <w:r w:rsidR="00500332">
        <w:rPr>
          <w:rFonts w:ascii="Times New Roman" w:hAnsi="Times New Roman" w:cs="Times New Roman"/>
          <w:sz w:val="24"/>
          <w:szCs w:val="24"/>
        </w:rPr>
        <w:t>8</w:t>
      </w:r>
      <w:r w:rsidR="00816CDE">
        <w:rPr>
          <w:rFonts w:ascii="Times New Roman" w:hAnsi="Times New Roman" w:cs="Times New Roman"/>
          <w:sz w:val="24"/>
          <w:szCs w:val="24"/>
        </w:rPr>
        <w:t xml:space="preserve">, </w:t>
      </w:r>
      <w:proofErr w:type="spellStart"/>
      <w:r w:rsidR="00816CDE">
        <w:rPr>
          <w:rFonts w:ascii="Times New Roman" w:hAnsi="Times New Roman" w:cs="Times New Roman"/>
          <w:sz w:val="24"/>
          <w:szCs w:val="24"/>
        </w:rPr>
        <w:t>n</w:t>
      </w:r>
      <w:r w:rsidR="00816CDE">
        <w:rPr>
          <w:rFonts w:ascii="Times New Roman" w:hAnsi="Times New Roman" w:cs="Times New Roman"/>
          <w:sz w:val="24"/>
          <w:szCs w:val="24"/>
          <w:vertAlign w:val="subscript"/>
        </w:rPr>
        <w:t>starved</w:t>
      </w:r>
      <w:r w:rsidR="00816CDE">
        <w:rPr>
          <w:rFonts w:ascii="Times New Roman" w:hAnsi="Times New Roman" w:cs="Times New Roman"/>
          <w:i/>
          <w:sz w:val="24"/>
          <w:szCs w:val="24"/>
          <w:vertAlign w:val="subscript"/>
        </w:rPr>
        <w:t>+</w:t>
      </w:r>
      <w:r w:rsidR="00816CDE">
        <w:rPr>
          <w:rFonts w:ascii="Times New Roman" w:hAnsi="Times New Roman" w:cs="Times New Roman"/>
          <w:sz w:val="24"/>
          <w:szCs w:val="24"/>
          <w:vertAlign w:val="subscript"/>
        </w:rPr>
        <w:t>virus</w:t>
      </w:r>
      <w:proofErr w:type="spellEnd"/>
      <w:r w:rsidR="00816CDE">
        <w:rPr>
          <w:rFonts w:ascii="Times New Roman" w:hAnsi="Times New Roman" w:cs="Times New Roman"/>
          <w:sz w:val="24"/>
          <w:szCs w:val="24"/>
        </w:rPr>
        <w:t xml:space="preserve"> =</w:t>
      </w:r>
      <w:r w:rsidR="00500332">
        <w:rPr>
          <w:rFonts w:ascii="Times New Roman" w:hAnsi="Times New Roman" w:cs="Times New Roman"/>
          <w:sz w:val="24"/>
          <w:szCs w:val="24"/>
        </w:rPr>
        <w:t>9,</w:t>
      </w:r>
      <w:r w:rsidR="00816CDE">
        <w:rPr>
          <w:rFonts w:ascii="Times New Roman" w:hAnsi="Times New Roman" w:cs="Times New Roman"/>
          <w:sz w:val="24"/>
          <w:szCs w:val="24"/>
        </w:rPr>
        <w:t xml:space="preserve"> Tukey </w:t>
      </w:r>
      <w:proofErr w:type="spellStart"/>
      <w:r w:rsidR="00816CDE">
        <w:rPr>
          <w:rFonts w:ascii="Times New Roman" w:hAnsi="Times New Roman" w:cs="Times New Roman"/>
          <w:sz w:val="24"/>
          <w:szCs w:val="24"/>
        </w:rPr>
        <w:t>HSD</w:t>
      </w:r>
      <w:r w:rsidR="00816CDE">
        <w:rPr>
          <w:rFonts w:ascii="Times New Roman" w:hAnsi="Times New Roman" w:cs="Times New Roman"/>
          <w:sz w:val="24"/>
          <w:szCs w:val="24"/>
          <w:vertAlign w:val="subscript"/>
        </w:rPr>
        <w:t>starved+virus</w:t>
      </w:r>
      <w:proofErr w:type="spellEnd"/>
      <w:r w:rsidR="00816CDE">
        <w:rPr>
          <w:rFonts w:ascii="Times New Roman" w:hAnsi="Times New Roman" w:cs="Times New Roman"/>
          <w:sz w:val="24"/>
          <w:szCs w:val="24"/>
          <w:vertAlign w:val="subscript"/>
        </w:rPr>
        <w:t xml:space="preserve"> – </w:t>
      </w:r>
      <w:proofErr w:type="spellStart"/>
      <w:r w:rsidR="00816CDE">
        <w:rPr>
          <w:rFonts w:ascii="Times New Roman" w:hAnsi="Times New Roman" w:cs="Times New Roman"/>
          <w:sz w:val="24"/>
          <w:szCs w:val="24"/>
          <w:vertAlign w:val="subscript"/>
        </w:rPr>
        <w:t>normal+sucrose</w:t>
      </w:r>
      <w:proofErr w:type="spellEnd"/>
      <w:r w:rsidR="00816CDE">
        <w:rPr>
          <w:rFonts w:ascii="Times New Roman" w:hAnsi="Times New Roman" w:cs="Times New Roman"/>
          <w:sz w:val="24"/>
          <w:szCs w:val="24"/>
          <w:vertAlign w:val="subscript"/>
        </w:rPr>
        <w:t xml:space="preserve"> </w:t>
      </w:r>
      <w:r w:rsidR="00816CDE">
        <w:rPr>
          <w:rFonts w:ascii="Times New Roman" w:hAnsi="Times New Roman" w:cs="Times New Roman"/>
          <w:sz w:val="24"/>
          <w:szCs w:val="24"/>
        </w:rPr>
        <w:t>p=0.0</w:t>
      </w:r>
      <w:r w:rsidR="00500332">
        <w:rPr>
          <w:rFonts w:ascii="Times New Roman" w:hAnsi="Times New Roman" w:cs="Times New Roman"/>
          <w:sz w:val="24"/>
          <w:szCs w:val="24"/>
        </w:rPr>
        <w:t>4</w:t>
      </w:r>
      <w:r w:rsidR="00030823">
        <w:rPr>
          <w:rFonts w:ascii="Times New Roman" w:hAnsi="Times New Roman" w:cs="Times New Roman"/>
          <w:sz w:val="24"/>
          <w:szCs w:val="24"/>
        </w:rPr>
        <w:t>).</w:t>
      </w:r>
      <w:r w:rsidR="0052074B">
        <w:rPr>
          <w:rFonts w:ascii="Times New Roman" w:hAnsi="Times New Roman" w:cs="Times New Roman"/>
          <w:sz w:val="24"/>
          <w:szCs w:val="24"/>
        </w:rPr>
        <w:t xml:space="preserve"> There were no significant differences in expression across treatments for the genes </w:t>
      </w:r>
      <w:r w:rsidR="0052074B">
        <w:rPr>
          <w:rFonts w:ascii="Times New Roman" w:hAnsi="Times New Roman" w:cs="Times New Roman"/>
          <w:i/>
          <w:sz w:val="24"/>
          <w:szCs w:val="24"/>
        </w:rPr>
        <w:t>dicer</w:t>
      </w:r>
      <w:r w:rsidR="0052074B">
        <w:rPr>
          <w:rFonts w:ascii="Times New Roman" w:hAnsi="Times New Roman" w:cs="Times New Roman"/>
          <w:sz w:val="24"/>
          <w:szCs w:val="24"/>
        </w:rPr>
        <w:t xml:space="preserve"> or </w:t>
      </w:r>
      <w:r w:rsidR="0052074B">
        <w:rPr>
          <w:rFonts w:ascii="Times New Roman" w:hAnsi="Times New Roman" w:cs="Times New Roman"/>
          <w:i/>
          <w:sz w:val="24"/>
          <w:szCs w:val="24"/>
        </w:rPr>
        <w:t>vitellogenin.</w:t>
      </w:r>
    </w:p>
    <w:p w14:paraId="362EE675" w14:textId="0DECB8C8" w:rsidR="00E13445" w:rsidRPr="00E13445" w:rsidRDefault="00E90F69" w:rsidP="00E13445">
      <w:pPr>
        <w:spacing w:line="240" w:lineRule="auto"/>
        <w:contextualSpacing/>
        <w:rPr>
          <w:rFonts w:ascii="Times New Roman" w:hAnsi="Times New Roman" w:cs="Times New Roman"/>
          <w:sz w:val="24"/>
          <w:szCs w:val="24"/>
        </w:rPr>
      </w:pPr>
      <w:commentRangeStart w:id="12"/>
      <w:r>
        <w:rPr>
          <w:rFonts w:ascii="Times New Roman" w:hAnsi="Times New Roman" w:cs="Times New Roman"/>
          <w:i/>
          <w:sz w:val="24"/>
          <w:szCs w:val="24"/>
          <w:u w:val="single"/>
        </w:rPr>
        <w:t>Effects of diet treatment only</w:t>
      </w:r>
      <w:commentRangeEnd w:id="12"/>
      <w:r w:rsidR="00A8358A">
        <w:rPr>
          <w:rStyle w:val="CommentReference"/>
        </w:rPr>
        <w:commentReference w:id="12"/>
      </w:r>
      <w:r>
        <w:rPr>
          <w:rFonts w:ascii="Times New Roman" w:hAnsi="Times New Roman" w:cs="Times New Roman"/>
          <w:sz w:val="24"/>
          <w:szCs w:val="24"/>
        </w:rPr>
        <w:t>:</w:t>
      </w:r>
      <w:r w:rsidR="00F805E2">
        <w:rPr>
          <w:rFonts w:ascii="Times New Roman" w:hAnsi="Times New Roman" w:cs="Times New Roman"/>
          <w:sz w:val="24"/>
          <w:szCs w:val="24"/>
        </w:rPr>
        <w:t xml:space="preserve"> Bees that were acutely starved as larvae exhibited higher expression of the genes </w:t>
      </w:r>
      <w:r w:rsidR="001613FF">
        <w:rPr>
          <w:rFonts w:ascii="Times New Roman" w:hAnsi="Times New Roman" w:cs="Times New Roman"/>
          <w:i/>
          <w:sz w:val="24"/>
          <w:szCs w:val="24"/>
        </w:rPr>
        <w:t>cactus</w:t>
      </w:r>
      <w:r w:rsidR="001613FF">
        <w:rPr>
          <w:rFonts w:ascii="Times New Roman" w:hAnsi="Times New Roman" w:cs="Times New Roman"/>
          <w:sz w:val="24"/>
          <w:szCs w:val="24"/>
        </w:rPr>
        <w:t xml:space="preserve">, </w:t>
      </w:r>
      <w:proofErr w:type="spellStart"/>
      <w:r w:rsidR="001613FF">
        <w:rPr>
          <w:rFonts w:ascii="Times New Roman" w:hAnsi="Times New Roman" w:cs="Times New Roman"/>
          <w:i/>
          <w:sz w:val="24"/>
          <w:szCs w:val="24"/>
        </w:rPr>
        <w:t>hymenoptaecin</w:t>
      </w:r>
      <w:proofErr w:type="spellEnd"/>
      <w:r w:rsidR="001613FF">
        <w:rPr>
          <w:rFonts w:ascii="Times New Roman" w:hAnsi="Times New Roman" w:cs="Times New Roman"/>
          <w:sz w:val="24"/>
          <w:szCs w:val="24"/>
        </w:rPr>
        <w:t xml:space="preserve">, and </w:t>
      </w:r>
      <w:r w:rsidR="001613FF">
        <w:rPr>
          <w:rFonts w:ascii="Times New Roman" w:hAnsi="Times New Roman" w:cs="Times New Roman"/>
          <w:i/>
          <w:sz w:val="24"/>
          <w:szCs w:val="24"/>
        </w:rPr>
        <w:t>vitellogenin</w:t>
      </w:r>
      <w:r w:rsidR="00996651">
        <w:rPr>
          <w:rFonts w:ascii="Times New Roman" w:hAnsi="Times New Roman" w:cs="Times New Roman"/>
          <w:i/>
          <w:sz w:val="24"/>
          <w:szCs w:val="24"/>
        </w:rPr>
        <w:t xml:space="preserve"> </w:t>
      </w:r>
      <w:r w:rsidR="00996651">
        <w:rPr>
          <w:rFonts w:ascii="Times New Roman" w:hAnsi="Times New Roman" w:cs="Times New Roman"/>
          <w:sz w:val="24"/>
          <w:szCs w:val="24"/>
        </w:rPr>
        <w:t>than bees reared normally</w:t>
      </w:r>
      <w:r w:rsidR="001613FF">
        <w:rPr>
          <w:rFonts w:ascii="Times New Roman" w:hAnsi="Times New Roman" w:cs="Times New Roman"/>
          <w:sz w:val="24"/>
          <w:szCs w:val="24"/>
        </w:rPr>
        <w:t xml:space="preserve"> (</w:t>
      </w:r>
      <w:r w:rsidR="001613FF">
        <w:rPr>
          <w:rFonts w:ascii="Times New Roman" w:hAnsi="Times New Roman" w:cs="Times New Roman"/>
          <w:i/>
          <w:sz w:val="24"/>
          <w:szCs w:val="24"/>
        </w:rPr>
        <w:t>cactus</w:t>
      </w:r>
      <w:r w:rsidR="001613FF">
        <w:rPr>
          <w:rFonts w:ascii="Times New Roman" w:hAnsi="Times New Roman" w:cs="Times New Roman"/>
          <w:sz w:val="24"/>
          <w:szCs w:val="24"/>
        </w:rPr>
        <w:t>:</w:t>
      </w:r>
      <w:r w:rsidR="00996651">
        <w:rPr>
          <w:rFonts w:ascii="Times New Roman" w:hAnsi="Times New Roman" w:cs="Times New Roman"/>
          <w:sz w:val="24"/>
          <w:szCs w:val="24"/>
        </w:rPr>
        <w:t xml:space="preserve"> ANOVA</w:t>
      </w:r>
      <w:r w:rsidR="001613FF">
        <w:rPr>
          <w:rFonts w:ascii="Times New Roman" w:hAnsi="Times New Roman" w:cs="Times New Roman"/>
          <w:sz w:val="24"/>
          <w:szCs w:val="24"/>
        </w:rPr>
        <w:t xml:space="preserve">, </w:t>
      </w:r>
      <w:proofErr w:type="spellStart"/>
      <w:r w:rsidR="001613FF">
        <w:rPr>
          <w:rFonts w:ascii="Times New Roman" w:hAnsi="Times New Roman" w:cs="Times New Roman"/>
          <w:sz w:val="24"/>
          <w:szCs w:val="24"/>
        </w:rPr>
        <w:t>d.f.</w:t>
      </w:r>
      <w:proofErr w:type="spellEnd"/>
      <w:r w:rsidR="001613FF">
        <w:rPr>
          <w:rFonts w:ascii="Times New Roman" w:hAnsi="Times New Roman" w:cs="Times New Roman"/>
          <w:sz w:val="24"/>
          <w:szCs w:val="24"/>
        </w:rPr>
        <w:t xml:space="preserve"> = </w:t>
      </w:r>
      <w:r w:rsidR="00996651">
        <w:rPr>
          <w:rFonts w:ascii="Times New Roman" w:hAnsi="Times New Roman" w:cs="Times New Roman"/>
          <w:sz w:val="24"/>
          <w:szCs w:val="24"/>
        </w:rPr>
        <w:t>1</w:t>
      </w:r>
      <w:r w:rsidR="001613FF">
        <w:rPr>
          <w:rFonts w:ascii="Times New Roman" w:hAnsi="Times New Roman" w:cs="Times New Roman"/>
          <w:sz w:val="24"/>
          <w:szCs w:val="24"/>
        </w:rPr>
        <w:t>, 2</w:t>
      </w:r>
      <w:r w:rsidR="00996651">
        <w:rPr>
          <w:rFonts w:ascii="Times New Roman" w:hAnsi="Times New Roman" w:cs="Times New Roman"/>
          <w:sz w:val="24"/>
          <w:szCs w:val="24"/>
        </w:rPr>
        <w:t>6</w:t>
      </w:r>
      <w:r w:rsidR="001613FF">
        <w:rPr>
          <w:rFonts w:ascii="Times New Roman" w:hAnsi="Times New Roman" w:cs="Times New Roman"/>
          <w:sz w:val="24"/>
          <w:szCs w:val="24"/>
        </w:rPr>
        <w:t xml:space="preserve">; </w:t>
      </w:r>
      <w:r w:rsidR="001613FF">
        <w:rPr>
          <w:rFonts w:ascii="Times New Roman" w:hAnsi="Times New Roman" w:cs="Times New Roman"/>
          <w:i/>
          <w:sz w:val="24"/>
          <w:szCs w:val="24"/>
        </w:rPr>
        <w:t>F</w:t>
      </w:r>
      <w:r w:rsidR="001613FF">
        <w:rPr>
          <w:rFonts w:ascii="Times New Roman" w:hAnsi="Times New Roman" w:cs="Times New Roman"/>
          <w:sz w:val="24"/>
          <w:szCs w:val="24"/>
        </w:rPr>
        <w:t xml:space="preserve">= </w:t>
      </w:r>
      <w:r w:rsidR="00996651">
        <w:rPr>
          <w:rFonts w:ascii="Times New Roman" w:hAnsi="Times New Roman" w:cs="Times New Roman"/>
          <w:sz w:val="24"/>
          <w:szCs w:val="24"/>
        </w:rPr>
        <w:t>10.18</w:t>
      </w:r>
      <w:r w:rsidR="001613FF">
        <w:rPr>
          <w:rFonts w:ascii="Times New Roman" w:hAnsi="Times New Roman" w:cs="Times New Roman"/>
          <w:sz w:val="24"/>
          <w:szCs w:val="24"/>
        </w:rPr>
        <w:t>; p=0.00</w:t>
      </w:r>
      <w:r w:rsidR="00996651">
        <w:rPr>
          <w:rFonts w:ascii="Times New Roman" w:hAnsi="Times New Roman" w:cs="Times New Roman"/>
          <w:sz w:val="24"/>
          <w:szCs w:val="24"/>
        </w:rPr>
        <w:t>4</w:t>
      </w:r>
      <w:r w:rsidR="001613FF">
        <w:rPr>
          <w:rFonts w:ascii="Times New Roman" w:hAnsi="Times New Roman" w:cs="Times New Roman"/>
          <w:sz w:val="24"/>
          <w:szCs w:val="24"/>
        </w:rPr>
        <w:t xml:space="preserve">; </w:t>
      </w:r>
      <w:proofErr w:type="spellStart"/>
      <w:r w:rsidR="001613FF">
        <w:rPr>
          <w:rFonts w:ascii="Times New Roman" w:hAnsi="Times New Roman" w:cs="Times New Roman"/>
          <w:sz w:val="24"/>
          <w:szCs w:val="24"/>
        </w:rPr>
        <w:t>n</w:t>
      </w:r>
      <w:r w:rsidR="001613FF">
        <w:rPr>
          <w:rFonts w:ascii="Times New Roman" w:hAnsi="Times New Roman" w:cs="Times New Roman"/>
          <w:sz w:val="24"/>
          <w:szCs w:val="24"/>
          <w:vertAlign w:val="subscript"/>
        </w:rPr>
        <w:t>normal</w:t>
      </w:r>
      <w:proofErr w:type="spellEnd"/>
      <w:r w:rsidR="00996651">
        <w:rPr>
          <w:rFonts w:ascii="Times New Roman" w:hAnsi="Times New Roman" w:cs="Times New Roman"/>
          <w:sz w:val="24"/>
          <w:szCs w:val="24"/>
        </w:rPr>
        <w:t xml:space="preserve"> </w:t>
      </w:r>
      <w:r w:rsidR="001613FF">
        <w:rPr>
          <w:rFonts w:ascii="Times New Roman" w:hAnsi="Times New Roman" w:cs="Times New Roman"/>
          <w:sz w:val="24"/>
          <w:szCs w:val="24"/>
        </w:rPr>
        <w:t>=</w:t>
      </w:r>
      <w:r w:rsidR="00996651">
        <w:rPr>
          <w:rFonts w:ascii="Times New Roman" w:hAnsi="Times New Roman" w:cs="Times New Roman"/>
          <w:sz w:val="24"/>
          <w:szCs w:val="24"/>
        </w:rPr>
        <w:t>15</w:t>
      </w:r>
      <w:r w:rsidR="001613FF">
        <w:rPr>
          <w:rFonts w:ascii="Times New Roman" w:hAnsi="Times New Roman" w:cs="Times New Roman"/>
          <w:sz w:val="24"/>
          <w:szCs w:val="24"/>
        </w:rPr>
        <w:t>,</w:t>
      </w:r>
      <w:r w:rsidR="001613FF" w:rsidRPr="0064584F">
        <w:rPr>
          <w:rFonts w:ascii="Times New Roman" w:hAnsi="Times New Roman" w:cs="Times New Roman"/>
          <w:sz w:val="24"/>
          <w:szCs w:val="24"/>
        </w:rPr>
        <w:t xml:space="preserve"> </w:t>
      </w:r>
      <w:proofErr w:type="spellStart"/>
      <w:r w:rsidR="001613FF">
        <w:rPr>
          <w:rFonts w:ascii="Times New Roman" w:hAnsi="Times New Roman" w:cs="Times New Roman"/>
          <w:sz w:val="24"/>
          <w:szCs w:val="24"/>
        </w:rPr>
        <w:t>n</w:t>
      </w:r>
      <w:r w:rsidR="001613FF">
        <w:rPr>
          <w:rFonts w:ascii="Times New Roman" w:hAnsi="Times New Roman" w:cs="Times New Roman"/>
          <w:sz w:val="24"/>
          <w:szCs w:val="24"/>
          <w:vertAlign w:val="subscript"/>
        </w:rPr>
        <w:t>starved</w:t>
      </w:r>
      <w:proofErr w:type="spellEnd"/>
      <w:r w:rsidR="001613FF">
        <w:rPr>
          <w:rFonts w:ascii="Times New Roman" w:hAnsi="Times New Roman" w:cs="Times New Roman"/>
          <w:sz w:val="24"/>
          <w:szCs w:val="24"/>
        </w:rPr>
        <w:t xml:space="preserve"> =</w:t>
      </w:r>
      <w:r w:rsidR="00996651">
        <w:rPr>
          <w:rFonts w:ascii="Times New Roman" w:hAnsi="Times New Roman" w:cs="Times New Roman"/>
          <w:sz w:val="24"/>
          <w:szCs w:val="24"/>
        </w:rPr>
        <w:t>13</w:t>
      </w:r>
      <w:r w:rsidR="001613FF">
        <w:rPr>
          <w:rFonts w:ascii="Times New Roman" w:hAnsi="Times New Roman" w:cs="Times New Roman"/>
          <w:sz w:val="24"/>
          <w:szCs w:val="24"/>
        </w:rPr>
        <w:t xml:space="preserve">; </w:t>
      </w:r>
      <w:proofErr w:type="spellStart"/>
      <w:r w:rsidR="001613FF">
        <w:rPr>
          <w:rFonts w:ascii="Times New Roman" w:hAnsi="Times New Roman" w:cs="Times New Roman"/>
          <w:i/>
          <w:sz w:val="24"/>
          <w:szCs w:val="24"/>
        </w:rPr>
        <w:t>hymenopta</w:t>
      </w:r>
      <w:r w:rsidR="006C4A54">
        <w:rPr>
          <w:rFonts w:ascii="Times New Roman" w:hAnsi="Times New Roman" w:cs="Times New Roman"/>
          <w:i/>
          <w:sz w:val="24"/>
          <w:szCs w:val="24"/>
        </w:rPr>
        <w:t>e</w:t>
      </w:r>
      <w:r w:rsidR="001613FF">
        <w:rPr>
          <w:rFonts w:ascii="Times New Roman" w:hAnsi="Times New Roman" w:cs="Times New Roman"/>
          <w:i/>
          <w:sz w:val="24"/>
          <w:szCs w:val="24"/>
        </w:rPr>
        <w:t>cin</w:t>
      </w:r>
      <w:proofErr w:type="spellEnd"/>
      <w:r w:rsidR="001613FF">
        <w:rPr>
          <w:rFonts w:ascii="Times New Roman" w:hAnsi="Times New Roman" w:cs="Times New Roman"/>
          <w:sz w:val="24"/>
          <w:szCs w:val="24"/>
        </w:rPr>
        <w:t>:</w:t>
      </w:r>
      <w:r w:rsidR="001613FF">
        <w:rPr>
          <w:rFonts w:ascii="Times New Roman" w:hAnsi="Times New Roman" w:cs="Times New Roman"/>
          <w:i/>
          <w:sz w:val="24"/>
          <w:szCs w:val="24"/>
        </w:rPr>
        <w:t xml:space="preserve"> </w:t>
      </w:r>
      <w:r w:rsidR="001613FF">
        <w:rPr>
          <w:rFonts w:ascii="Times New Roman" w:hAnsi="Times New Roman" w:cs="Times New Roman"/>
          <w:sz w:val="24"/>
          <w:szCs w:val="24"/>
        </w:rPr>
        <w:t xml:space="preserve">ANOVA, </w:t>
      </w:r>
      <w:proofErr w:type="spellStart"/>
      <w:r w:rsidR="001613FF">
        <w:rPr>
          <w:rFonts w:ascii="Times New Roman" w:hAnsi="Times New Roman" w:cs="Times New Roman"/>
          <w:sz w:val="24"/>
          <w:szCs w:val="24"/>
        </w:rPr>
        <w:t>d.f.</w:t>
      </w:r>
      <w:proofErr w:type="spellEnd"/>
      <w:r w:rsidR="001613FF">
        <w:rPr>
          <w:rFonts w:ascii="Times New Roman" w:hAnsi="Times New Roman" w:cs="Times New Roman"/>
          <w:sz w:val="24"/>
          <w:szCs w:val="24"/>
        </w:rPr>
        <w:t xml:space="preserve"> = </w:t>
      </w:r>
      <w:r w:rsidR="00996651">
        <w:rPr>
          <w:rFonts w:ascii="Times New Roman" w:hAnsi="Times New Roman" w:cs="Times New Roman"/>
          <w:sz w:val="24"/>
          <w:szCs w:val="24"/>
        </w:rPr>
        <w:t>1</w:t>
      </w:r>
      <w:r w:rsidR="001613FF">
        <w:rPr>
          <w:rFonts w:ascii="Times New Roman" w:hAnsi="Times New Roman" w:cs="Times New Roman"/>
          <w:sz w:val="24"/>
          <w:szCs w:val="24"/>
        </w:rPr>
        <w:t>, 3</w:t>
      </w:r>
      <w:r w:rsidR="00996651">
        <w:rPr>
          <w:rFonts w:ascii="Times New Roman" w:hAnsi="Times New Roman" w:cs="Times New Roman"/>
          <w:sz w:val="24"/>
          <w:szCs w:val="24"/>
        </w:rPr>
        <w:t>3</w:t>
      </w:r>
      <w:r w:rsidR="001613FF">
        <w:rPr>
          <w:rFonts w:ascii="Times New Roman" w:hAnsi="Times New Roman" w:cs="Times New Roman"/>
          <w:sz w:val="24"/>
          <w:szCs w:val="24"/>
        </w:rPr>
        <w:t xml:space="preserve">; </w:t>
      </w:r>
      <w:r w:rsidR="001613FF">
        <w:rPr>
          <w:rFonts w:ascii="Times New Roman" w:hAnsi="Times New Roman" w:cs="Times New Roman"/>
          <w:i/>
          <w:sz w:val="24"/>
          <w:szCs w:val="24"/>
        </w:rPr>
        <w:t>F</w:t>
      </w:r>
      <w:r w:rsidR="001613FF">
        <w:rPr>
          <w:rFonts w:ascii="Times New Roman" w:hAnsi="Times New Roman" w:cs="Times New Roman"/>
          <w:sz w:val="24"/>
          <w:szCs w:val="24"/>
        </w:rPr>
        <w:t xml:space="preserve">= </w:t>
      </w:r>
      <w:r w:rsidR="00996651">
        <w:rPr>
          <w:rFonts w:ascii="Times New Roman" w:hAnsi="Times New Roman" w:cs="Times New Roman"/>
          <w:sz w:val="24"/>
          <w:szCs w:val="24"/>
        </w:rPr>
        <w:t>7.25</w:t>
      </w:r>
      <w:r w:rsidR="001613FF">
        <w:rPr>
          <w:rFonts w:ascii="Times New Roman" w:hAnsi="Times New Roman" w:cs="Times New Roman"/>
          <w:sz w:val="24"/>
          <w:szCs w:val="24"/>
        </w:rPr>
        <w:t>; p=0.0</w:t>
      </w:r>
      <w:r w:rsidR="00996651">
        <w:rPr>
          <w:rFonts w:ascii="Times New Roman" w:hAnsi="Times New Roman" w:cs="Times New Roman"/>
          <w:sz w:val="24"/>
          <w:szCs w:val="24"/>
        </w:rPr>
        <w:t>1</w:t>
      </w:r>
      <w:r w:rsidR="001613FF">
        <w:rPr>
          <w:rFonts w:ascii="Times New Roman" w:hAnsi="Times New Roman" w:cs="Times New Roman"/>
          <w:sz w:val="24"/>
          <w:szCs w:val="24"/>
        </w:rPr>
        <w:t xml:space="preserve">; </w:t>
      </w:r>
      <w:proofErr w:type="spellStart"/>
      <w:r w:rsidR="001613FF">
        <w:rPr>
          <w:rFonts w:ascii="Times New Roman" w:hAnsi="Times New Roman" w:cs="Times New Roman"/>
          <w:sz w:val="24"/>
          <w:szCs w:val="24"/>
        </w:rPr>
        <w:t>n</w:t>
      </w:r>
      <w:r w:rsidR="001613FF">
        <w:rPr>
          <w:rFonts w:ascii="Times New Roman" w:hAnsi="Times New Roman" w:cs="Times New Roman"/>
          <w:sz w:val="24"/>
          <w:szCs w:val="24"/>
          <w:vertAlign w:val="subscript"/>
        </w:rPr>
        <w:t>normal</w:t>
      </w:r>
      <w:proofErr w:type="spellEnd"/>
      <w:r w:rsidR="00996651">
        <w:rPr>
          <w:rFonts w:ascii="Times New Roman" w:hAnsi="Times New Roman" w:cs="Times New Roman"/>
          <w:sz w:val="24"/>
          <w:szCs w:val="24"/>
        </w:rPr>
        <w:t xml:space="preserve"> </w:t>
      </w:r>
      <w:r w:rsidR="001613FF">
        <w:rPr>
          <w:rFonts w:ascii="Times New Roman" w:hAnsi="Times New Roman" w:cs="Times New Roman"/>
          <w:sz w:val="24"/>
          <w:szCs w:val="24"/>
        </w:rPr>
        <w:t>=</w:t>
      </w:r>
      <w:r w:rsidR="00996651">
        <w:rPr>
          <w:rFonts w:ascii="Times New Roman" w:hAnsi="Times New Roman" w:cs="Times New Roman"/>
          <w:sz w:val="24"/>
          <w:szCs w:val="24"/>
        </w:rPr>
        <w:t>18</w:t>
      </w:r>
      <w:r w:rsidR="001613FF">
        <w:rPr>
          <w:rFonts w:ascii="Times New Roman" w:hAnsi="Times New Roman" w:cs="Times New Roman"/>
          <w:sz w:val="24"/>
          <w:szCs w:val="24"/>
        </w:rPr>
        <w:t xml:space="preserve">, </w:t>
      </w:r>
      <w:proofErr w:type="spellStart"/>
      <w:r w:rsidR="001613FF">
        <w:rPr>
          <w:rFonts w:ascii="Times New Roman" w:hAnsi="Times New Roman" w:cs="Times New Roman"/>
          <w:sz w:val="24"/>
          <w:szCs w:val="24"/>
        </w:rPr>
        <w:t>n</w:t>
      </w:r>
      <w:r w:rsidR="001613FF">
        <w:rPr>
          <w:rFonts w:ascii="Times New Roman" w:hAnsi="Times New Roman" w:cs="Times New Roman"/>
          <w:sz w:val="24"/>
          <w:szCs w:val="24"/>
          <w:vertAlign w:val="subscript"/>
        </w:rPr>
        <w:t>starved</w:t>
      </w:r>
      <w:proofErr w:type="spellEnd"/>
      <w:r w:rsidR="001613FF">
        <w:rPr>
          <w:rFonts w:ascii="Times New Roman" w:hAnsi="Times New Roman" w:cs="Times New Roman"/>
          <w:sz w:val="24"/>
          <w:szCs w:val="24"/>
        </w:rPr>
        <w:t xml:space="preserve"> =</w:t>
      </w:r>
      <w:r w:rsidR="00996651">
        <w:rPr>
          <w:rFonts w:ascii="Times New Roman" w:hAnsi="Times New Roman" w:cs="Times New Roman"/>
          <w:sz w:val="24"/>
          <w:szCs w:val="24"/>
        </w:rPr>
        <w:t xml:space="preserve">17; </w:t>
      </w:r>
      <w:r w:rsidR="00996651" w:rsidRPr="00996651">
        <w:rPr>
          <w:rFonts w:ascii="Times New Roman" w:hAnsi="Times New Roman" w:cs="Times New Roman"/>
          <w:i/>
          <w:sz w:val="24"/>
          <w:szCs w:val="24"/>
        </w:rPr>
        <w:t>vitellogenin</w:t>
      </w:r>
      <w:r w:rsidR="00996651">
        <w:rPr>
          <w:rFonts w:ascii="Times New Roman" w:hAnsi="Times New Roman" w:cs="Times New Roman"/>
          <w:sz w:val="24"/>
          <w:szCs w:val="24"/>
        </w:rPr>
        <w:t xml:space="preserve">: </w:t>
      </w:r>
      <w:r w:rsidR="00996651">
        <w:rPr>
          <w:rFonts w:ascii="Times New Roman" w:hAnsi="Times New Roman" w:cs="Times New Roman"/>
          <w:sz w:val="24"/>
          <w:szCs w:val="24"/>
        </w:rPr>
        <w:t xml:space="preserve">ANOVA, </w:t>
      </w:r>
      <w:proofErr w:type="spellStart"/>
      <w:r w:rsidR="00996651">
        <w:rPr>
          <w:rFonts w:ascii="Times New Roman" w:hAnsi="Times New Roman" w:cs="Times New Roman"/>
          <w:sz w:val="24"/>
          <w:szCs w:val="24"/>
        </w:rPr>
        <w:t>d.f.</w:t>
      </w:r>
      <w:proofErr w:type="spellEnd"/>
      <w:r w:rsidR="00996651">
        <w:rPr>
          <w:rFonts w:ascii="Times New Roman" w:hAnsi="Times New Roman" w:cs="Times New Roman"/>
          <w:sz w:val="24"/>
          <w:szCs w:val="24"/>
        </w:rPr>
        <w:t xml:space="preserve"> = 1, 3</w:t>
      </w:r>
      <w:r w:rsidR="00E13445">
        <w:rPr>
          <w:rFonts w:ascii="Times New Roman" w:hAnsi="Times New Roman" w:cs="Times New Roman"/>
          <w:sz w:val="24"/>
          <w:szCs w:val="24"/>
        </w:rPr>
        <w:t>1</w:t>
      </w:r>
      <w:r w:rsidR="00996651">
        <w:rPr>
          <w:rFonts w:ascii="Times New Roman" w:hAnsi="Times New Roman" w:cs="Times New Roman"/>
          <w:sz w:val="24"/>
          <w:szCs w:val="24"/>
        </w:rPr>
        <w:t xml:space="preserve">; </w:t>
      </w:r>
      <w:r w:rsidR="00996651">
        <w:rPr>
          <w:rFonts w:ascii="Times New Roman" w:hAnsi="Times New Roman" w:cs="Times New Roman"/>
          <w:i/>
          <w:sz w:val="24"/>
          <w:szCs w:val="24"/>
        </w:rPr>
        <w:t>F</w:t>
      </w:r>
      <w:r w:rsidR="00996651">
        <w:rPr>
          <w:rFonts w:ascii="Times New Roman" w:hAnsi="Times New Roman" w:cs="Times New Roman"/>
          <w:sz w:val="24"/>
          <w:szCs w:val="24"/>
        </w:rPr>
        <w:t xml:space="preserve">= </w:t>
      </w:r>
      <w:r w:rsidR="00E13445">
        <w:rPr>
          <w:rFonts w:ascii="Times New Roman" w:hAnsi="Times New Roman" w:cs="Times New Roman"/>
          <w:sz w:val="24"/>
          <w:szCs w:val="24"/>
        </w:rPr>
        <w:t>5.03</w:t>
      </w:r>
      <w:r w:rsidR="00996651">
        <w:rPr>
          <w:rFonts w:ascii="Times New Roman" w:hAnsi="Times New Roman" w:cs="Times New Roman"/>
          <w:sz w:val="24"/>
          <w:szCs w:val="24"/>
        </w:rPr>
        <w:t>; p=0.0</w:t>
      </w:r>
      <w:r w:rsidR="00E13445">
        <w:rPr>
          <w:rFonts w:ascii="Times New Roman" w:hAnsi="Times New Roman" w:cs="Times New Roman"/>
          <w:sz w:val="24"/>
          <w:szCs w:val="24"/>
        </w:rPr>
        <w:t>3</w:t>
      </w:r>
      <w:r w:rsidR="00996651">
        <w:rPr>
          <w:rFonts w:ascii="Times New Roman" w:hAnsi="Times New Roman" w:cs="Times New Roman"/>
          <w:sz w:val="24"/>
          <w:szCs w:val="24"/>
        </w:rPr>
        <w:t xml:space="preserve">; </w:t>
      </w:r>
      <w:proofErr w:type="spellStart"/>
      <w:r w:rsidR="00996651">
        <w:rPr>
          <w:rFonts w:ascii="Times New Roman" w:hAnsi="Times New Roman" w:cs="Times New Roman"/>
          <w:sz w:val="24"/>
          <w:szCs w:val="24"/>
        </w:rPr>
        <w:t>n</w:t>
      </w:r>
      <w:r w:rsidR="00996651">
        <w:rPr>
          <w:rFonts w:ascii="Times New Roman" w:hAnsi="Times New Roman" w:cs="Times New Roman"/>
          <w:sz w:val="24"/>
          <w:szCs w:val="24"/>
          <w:vertAlign w:val="subscript"/>
        </w:rPr>
        <w:t>normal</w:t>
      </w:r>
      <w:proofErr w:type="spellEnd"/>
      <w:r w:rsidR="00996651">
        <w:rPr>
          <w:rFonts w:ascii="Times New Roman" w:hAnsi="Times New Roman" w:cs="Times New Roman"/>
          <w:sz w:val="24"/>
          <w:szCs w:val="24"/>
        </w:rPr>
        <w:t xml:space="preserve"> =1</w:t>
      </w:r>
      <w:r w:rsidR="00E13445">
        <w:rPr>
          <w:rFonts w:ascii="Times New Roman" w:hAnsi="Times New Roman" w:cs="Times New Roman"/>
          <w:sz w:val="24"/>
          <w:szCs w:val="24"/>
        </w:rPr>
        <w:t>6</w:t>
      </w:r>
      <w:r w:rsidR="00996651">
        <w:rPr>
          <w:rFonts w:ascii="Times New Roman" w:hAnsi="Times New Roman" w:cs="Times New Roman"/>
          <w:sz w:val="24"/>
          <w:szCs w:val="24"/>
        </w:rPr>
        <w:t xml:space="preserve">, </w:t>
      </w:r>
      <w:proofErr w:type="spellStart"/>
      <w:r w:rsidR="00996651">
        <w:rPr>
          <w:rFonts w:ascii="Times New Roman" w:hAnsi="Times New Roman" w:cs="Times New Roman"/>
          <w:sz w:val="24"/>
          <w:szCs w:val="24"/>
        </w:rPr>
        <w:t>n</w:t>
      </w:r>
      <w:r w:rsidR="00996651">
        <w:rPr>
          <w:rFonts w:ascii="Times New Roman" w:hAnsi="Times New Roman" w:cs="Times New Roman"/>
          <w:sz w:val="24"/>
          <w:szCs w:val="24"/>
          <w:vertAlign w:val="subscript"/>
        </w:rPr>
        <w:t>starved</w:t>
      </w:r>
      <w:proofErr w:type="spellEnd"/>
      <w:r w:rsidR="00996651">
        <w:rPr>
          <w:rFonts w:ascii="Times New Roman" w:hAnsi="Times New Roman" w:cs="Times New Roman"/>
          <w:sz w:val="24"/>
          <w:szCs w:val="24"/>
        </w:rPr>
        <w:t xml:space="preserve"> =17</w:t>
      </w:r>
      <w:r w:rsidR="00996651">
        <w:rPr>
          <w:rFonts w:ascii="Times New Roman" w:hAnsi="Times New Roman" w:cs="Times New Roman"/>
          <w:sz w:val="24"/>
          <w:szCs w:val="24"/>
        </w:rPr>
        <w:t xml:space="preserve">; </w:t>
      </w:r>
      <w:r w:rsidR="00E13445">
        <w:rPr>
          <w:rFonts w:ascii="Times New Roman" w:hAnsi="Times New Roman" w:cs="Times New Roman"/>
          <w:sz w:val="24"/>
          <w:szCs w:val="24"/>
        </w:rPr>
        <w:t>larval</w:t>
      </w:r>
      <w:r w:rsidR="00E13445" w:rsidRPr="00E13445">
        <w:rPr>
          <w:rFonts w:ascii="Times New Roman" w:hAnsi="Times New Roman" w:cs="Times New Roman"/>
          <w:sz w:val="24"/>
          <w:szCs w:val="24"/>
        </w:rPr>
        <w:t xml:space="preserve"> diet contrast results averaged over </w:t>
      </w:r>
      <w:r w:rsidR="00E13445">
        <w:rPr>
          <w:rFonts w:ascii="Times New Roman" w:hAnsi="Times New Roman" w:cs="Times New Roman"/>
          <w:sz w:val="24"/>
          <w:szCs w:val="24"/>
        </w:rPr>
        <w:t xml:space="preserve">viral </w:t>
      </w:r>
      <w:r w:rsidR="00E13445" w:rsidRPr="00E13445">
        <w:rPr>
          <w:rFonts w:ascii="Times New Roman" w:hAnsi="Times New Roman" w:cs="Times New Roman"/>
          <w:sz w:val="24"/>
          <w:szCs w:val="24"/>
        </w:rPr>
        <w:t xml:space="preserve"> treatment)</w:t>
      </w:r>
      <w:r w:rsidR="00157D84">
        <w:rPr>
          <w:rFonts w:ascii="Times New Roman" w:hAnsi="Times New Roman" w:cs="Times New Roman"/>
          <w:sz w:val="24"/>
          <w:szCs w:val="24"/>
        </w:rPr>
        <w:t>.</w:t>
      </w:r>
    </w:p>
    <w:p w14:paraId="4355B84B" w14:textId="239C9A2C" w:rsidR="00E90F69" w:rsidRPr="00E90F69" w:rsidRDefault="00E90F69" w:rsidP="00E90F69">
      <w:pPr>
        <w:spacing w:line="240" w:lineRule="auto"/>
        <w:contextualSpacing/>
        <w:rPr>
          <w:rFonts w:ascii="Times New Roman" w:hAnsi="Times New Roman" w:cs="Times New Roman"/>
          <w:sz w:val="24"/>
          <w:szCs w:val="24"/>
        </w:rPr>
      </w:pPr>
      <w:r>
        <w:rPr>
          <w:rFonts w:ascii="Times New Roman" w:hAnsi="Times New Roman" w:cs="Times New Roman"/>
          <w:i/>
          <w:sz w:val="24"/>
          <w:szCs w:val="24"/>
          <w:u w:val="single"/>
        </w:rPr>
        <w:t>Effects of virus treatment only</w:t>
      </w:r>
      <w:r>
        <w:rPr>
          <w:rFonts w:ascii="Times New Roman" w:hAnsi="Times New Roman" w:cs="Times New Roman"/>
          <w:sz w:val="24"/>
          <w:szCs w:val="24"/>
        </w:rPr>
        <w:t>:</w:t>
      </w:r>
      <w:r w:rsidR="006C4A54">
        <w:rPr>
          <w:rFonts w:ascii="Times New Roman" w:hAnsi="Times New Roman" w:cs="Times New Roman"/>
          <w:sz w:val="24"/>
          <w:szCs w:val="24"/>
        </w:rPr>
        <w:t xml:space="preserve"> </w:t>
      </w:r>
      <w:r w:rsidR="007B1B45">
        <w:rPr>
          <w:rFonts w:ascii="Times New Roman" w:hAnsi="Times New Roman" w:cs="Times New Roman"/>
          <w:sz w:val="24"/>
          <w:szCs w:val="24"/>
        </w:rPr>
        <w:t xml:space="preserve">Bees that were </w:t>
      </w:r>
      <w:r w:rsidR="007B1B45">
        <w:rPr>
          <w:rFonts w:ascii="Times New Roman" w:hAnsi="Times New Roman" w:cs="Times New Roman"/>
          <w:sz w:val="24"/>
          <w:szCs w:val="24"/>
        </w:rPr>
        <w:t>inoculated with</w:t>
      </w:r>
      <w:r w:rsidR="007B1B45">
        <w:rPr>
          <w:rFonts w:ascii="Times New Roman" w:hAnsi="Times New Roman" w:cs="Times New Roman"/>
          <w:sz w:val="24"/>
          <w:szCs w:val="24"/>
        </w:rPr>
        <w:t xml:space="preserve"> </w:t>
      </w:r>
      <w:r w:rsidR="007B1B45">
        <w:rPr>
          <w:rFonts w:ascii="Times New Roman" w:hAnsi="Times New Roman" w:cs="Times New Roman"/>
          <w:sz w:val="24"/>
          <w:szCs w:val="24"/>
        </w:rPr>
        <w:t>IAPV</w:t>
      </w:r>
      <w:r w:rsidR="007B1B45">
        <w:rPr>
          <w:rFonts w:ascii="Times New Roman" w:hAnsi="Times New Roman" w:cs="Times New Roman"/>
          <w:sz w:val="24"/>
          <w:szCs w:val="24"/>
        </w:rPr>
        <w:t xml:space="preserve"> exhibited higher expression of the genes</w:t>
      </w:r>
      <w:r w:rsidR="007B1B45">
        <w:rPr>
          <w:rFonts w:ascii="Times New Roman" w:hAnsi="Times New Roman" w:cs="Times New Roman"/>
          <w:i/>
          <w:sz w:val="24"/>
          <w:szCs w:val="24"/>
        </w:rPr>
        <w:t xml:space="preserve"> dicer</w:t>
      </w:r>
      <w:r w:rsidR="007B1B45">
        <w:rPr>
          <w:rFonts w:ascii="Times New Roman" w:hAnsi="Times New Roman" w:cs="Times New Roman"/>
          <w:sz w:val="24"/>
          <w:szCs w:val="24"/>
        </w:rPr>
        <w:t>,</w:t>
      </w:r>
      <w:r w:rsidR="00D9275E">
        <w:rPr>
          <w:rFonts w:ascii="Times New Roman" w:hAnsi="Times New Roman" w:cs="Times New Roman"/>
          <w:sz w:val="24"/>
          <w:szCs w:val="24"/>
        </w:rPr>
        <w:t xml:space="preserve"> and</w:t>
      </w:r>
      <w:r w:rsidR="007B1B45">
        <w:rPr>
          <w:rFonts w:ascii="Times New Roman" w:hAnsi="Times New Roman" w:cs="Times New Roman"/>
          <w:sz w:val="24"/>
          <w:szCs w:val="24"/>
        </w:rPr>
        <w:t xml:space="preserve"> </w:t>
      </w:r>
      <w:r w:rsidR="007B1B45">
        <w:rPr>
          <w:rFonts w:ascii="Times New Roman" w:hAnsi="Times New Roman" w:cs="Times New Roman"/>
          <w:i/>
          <w:sz w:val="24"/>
          <w:szCs w:val="24"/>
        </w:rPr>
        <w:t>hopscotch</w:t>
      </w:r>
      <w:r w:rsidR="006A6FA4">
        <w:rPr>
          <w:rFonts w:ascii="Times New Roman" w:hAnsi="Times New Roman" w:cs="Times New Roman"/>
          <w:sz w:val="24"/>
          <w:szCs w:val="24"/>
        </w:rPr>
        <w:t xml:space="preserve"> than control bees </w:t>
      </w:r>
      <w:r w:rsidR="006A6FA4">
        <w:rPr>
          <w:rFonts w:ascii="Times New Roman" w:hAnsi="Times New Roman" w:cs="Times New Roman"/>
          <w:sz w:val="24"/>
          <w:szCs w:val="24"/>
        </w:rPr>
        <w:t>(</w:t>
      </w:r>
      <w:r w:rsidR="006A6FA4">
        <w:rPr>
          <w:rFonts w:ascii="Times New Roman" w:hAnsi="Times New Roman" w:cs="Times New Roman"/>
          <w:i/>
          <w:sz w:val="24"/>
          <w:szCs w:val="24"/>
        </w:rPr>
        <w:t>dicer</w:t>
      </w:r>
      <w:r w:rsidR="006A6FA4">
        <w:rPr>
          <w:rFonts w:ascii="Times New Roman" w:hAnsi="Times New Roman" w:cs="Times New Roman"/>
          <w:sz w:val="24"/>
          <w:szCs w:val="24"/>
        </w:rPr>
        <w:t xml:space="preserve">: ANOVA, </w:t>
      </w:r>
      <w:proofErr w:type="spellStart"/>
      <w:r w:rsidR="006A6FA4">
        <w:rPr>
          <w:rFonts w:ascii="Times New Roman" w:hAnsi="Times New Roman" w:cs="Times New Roman"/>
          <w:sz w:val="24"/>
          <w:szCs w:val="24"/>
        </w:rPr>
        <w:t>d.f.</w:t>
      </w:r>
      <w:proofErr w:type="spellEnd"/>
      <w:r w:rsidR="006A6FA4">
        <w:rPr>
          <w:rFonts w:ascii="Times New Roman" w:hAnsi="Times New Roman" w:cs="Times New Roman"/>
          <w:sz w:val="24"/>
          <w:szCs w:val="24"/>
        </w:rPr>
        <w:t xml:space="preserve"> = 1, </w:t>
      </w:r>
      <w:r w:rsidR="006A6FA4">
        <w:rPr>
          <w:rFonts w:ascii="Times New Roman" w:hAnsi="Times New Roman" w:cs="Times New Roman"/>
          <w:sz w:val="24"/>
          <w:szCs w:val="24"/>
        </w:rPr>
        <w:t>33</w:t>
      </w:r>
      <w:r w:rsidR="006A6FA4">
        <w:rPr>
          <w:rFonts w:ascii="Times New Roman" w:hAnsi="Times New Roman" w:cs="Times New Roman"/>
          <w:sz w:val="24"/>
          <w:szCs w:val="24"/>
        </w:rPr>
        <w:t xml:space="preserve">; </w:t>
      </w:r>
      <w:r w:rsidR="006A6FA4">
        <w:rPr>
          <w:rFonts w:ascii="Times New Roman" w:hAnsi="Times New Roman" w:cs="Times New Roman"/>
          <w:i/>
          <w:sz w:val="24"/>
          <w:szCs w:val="24"/>
        </w:rPr>
        <w:t>F</w:t>
      </w:r>
      <w:r w:rsidR="006A6FA4">
        <w:rPr>
          <w:rFonts w:ascii="Times New Roman" w:hAnsi="Times New Roman" w:cs="Times New Roman"/>
          <w:sz w:val="24"/>
          <w:szCs w:val="24"/>
        </w:rPr>
        <w:t xml:space="preserve">= </w:t>
      </w:r>
      <w:r w:rsidR="006A6FA4">
        <w:rPr>
          <w:rFonts w:ascii="Times New Roman" w:hAnsi="Times New Roman" w:cs="Times New Roman"/>
          <w:sz w:val="24"/>
          <w:szCs w:val="24"/>
        </w:rPr>
        <w:t>5.93</w:t>
      </w:r>
      <w:r w:rsidR="006A6FA4">
        <w:rPr>
          <w:rFonts w:ascii="Times New Roman" w:hAnsi="Times New Roman" w:cs="Times New Roman"/>
          <w:sz w:val="24"/>
          <w:szCs w:val="24"/>
        </w:rPr>
        <w:t>; p=0.0</w:t>
      </w:r>
      <w:r w:rsidR="006A6FA4">
        <w:rPr>
          <w:rFonts w:ascii="Times New Roman" w:hAnsi="Times New Roman" w:cs="Times New Roman"/>
          <w:sz w:val="24"/>
          <w:szCs w:val="24"/>
        </w:rPr>
        <w:t>2</w:t>
      </w:r>
      <w:r w:rsidR="006A6FA4">
        <w:rPr>
          <w:rFonts w:ascii="Times New Roman" w:hAnsi="Times New Roman" w:cs="Times New Roman"/>
          <w:sz w:val="24"/>
          <w:szCs w:val="24"/>
        </w:rPr>
        <w:t xml:space="preserve">; </w:t>
      </w:r>
      <w:proofErr w:type="spellStart"/>
      <w:r w:rsidR="006A6FA4">
        <w:rPr>
          <w:rFonts w:ascii="Times New Roman" w:hAnsi="Times New Roman" w:cs="Times New Roman"/>
          <w:sz w:val="24"/>
          <w:szCs w:val="24"/>
        </w:rPr>
        <w:t>n</w:t>
      </w:r>
      <w:r w:rsidR="006A6FA4">
        <w:rPr>
          <w:rFonts w:ascii="Times New Roman" w:hAnsi="Times New Roman" w:cs="Times New Roman"/>
          <w:sz w:val="24"/>
          <w:szCs w:val="24"/>
          <w:vertAlign w:val="subscript"/>
        </w:rPr>
        <w:t>sucrose</w:t>
      </w:r>
      <w:proofErr w:type="spellEnd"/>
      <w:r w:rsidR="006A6FA4">
        <w:rPr>
          <w:rFonts w:ascii="Times New Roman" w:hAnsi="Times New Roman" w:cs="Times New Roman"/>
          <w:sz w:val="24"/>
          <w:szCs w:val="24"/>
        </w:rPr>
        <w:t xml:space="preserve"> =</w:t>
      </w:r>
      <w:r w:rsidR="006A6FA4">
        <w:rPr>
          <w:rFonts w:ascii="Times New Roman" w:hAnsi="Times New Roman" w:cs="Times New Roman"/>
          <w:sz w:val="24"/>
          <w:szCs w:val="24"/>
        </w:rPr>
        <w:t>17</w:t>
      </w:r>
      <w:r w:rsidR="006A6FA4">
        <w:rPr>
          <w:rFonts w:ascii="Times New Roman" w:hAnsi="Times New Roman" w:cs="Times New Roman"/>
          <w:sz w:val="24"/>
          <w:szCs w:val="24"/>
        </w:rPr>
        <w:t>,</w:t>
      </w:r>
      <w:r w:rsidR="006A6FA4" w:rsidRPr="0064584F">
        <w:rPr>
          <w:rFonts w:ascii="Times New Roman" w:hAnsi="Times New Roman" w:cs="Times New Roman"/>
          <w:sz w:val="24"/>
          <w:szCs w:val="24"/>
        </w:rPr>
        <w:t xml:space="preserve"> </w:t>
      </w:r>
      <w:proofErr w:type="spellStart"/>
      <w:r w:rsidR="006A6FA4">
        <w:rPr>
          <w:rFonts w:ascii="Times New Roman" w:hAnsi="Times New Roman" w:cs="Times New Roman"/>
          <w:sz w:val="24"/>
          <w:szCs w:val="24"/>
        </w:rPr>
        <w:t>n</w:t>
      </w:r>
      <w:r w:rsidR="006A6FA4">
        <w:rPr>
          <w:rFonts w:ascii="Times New Roman" w:hAnsi="Times New Roman" w:cs="Times New Roman"/>
          <w:sz w:val="24"/>
          <w:szCs w:val="24"/>
          <w:vertAlign w:val="subscript"/>
        </w:rPr>
        <w:t>virus</w:t>
      </w:r>
      <w:proofErr w:type="spellEnd"/>
      <w:r w:rsidR="006A6FA4">
        <w:rPr>
          <w:rFonts w:ascii="Times New Roman" w:hAnsi="Times New Roman" w:cs="Times New Roman"/>
          <w:sz w:val="24"/>
          <w:szCs w:val="24"/>
        </w:rPr>
        <w:t xml:space="preserve"> =1</w:t>
      </w:r>
      <w:r w:rsidR="006A6FA4">
        <w:rPr>
          <w:rFonts w:ascii="Times New Roman" w:hAnsi="Times New Roman" w:cs="Times New Roman"/>
          <w:sz w:val="24"/>
          <w:szCs w:val="24"/>
        </w:rPr>
        <w:t>8</w:t>
      </w:r>
      <w:r w:rsidR="006A6FA4">
        <w:rPr>
          <w:rFonts w:ascii="Times New Roman" w:hAnsi="Times New Roman" w:cs="Times New Roman"/>
          <w:sz w:val="24"/>
          <w:szCs w:val="24"/>
        </w:rPr>
        <w:t xml:space="preserve">; </w:t>
      </w:r>
      <w:r w:rsidR="00CB2248">
        <w:rPr>
          <w:rFonts w:ascii="Times New Roman" w:hAnsi="Times New Roman" w:cs="Times New Roman"/>
          <w:i/>
          <w:sz w:val="24"/>
          <w:szCs w:val="24"/>
        </w:rPr>
        <w:t>hopscotch</w:t>
      </w:r>
      <w:r w:rsidR="006A6FA4">
        <w:rPr>
          <w:rFonts w:ascii="Times New Roman" w:hAnsi="Times New Roman" w:cs="Times New Roman"/>
          <w:sz w:val="24"/>
          <w:szCs w:val="24"/>
        </w:rPr>
        <w:t>:</w:t>
      </w:r>
      <w:r w:rsidR="006A6FA4">
        <w:rPr>
          <w:rFonts w:ascii="Times New Roman" w:hAnsi="Times New Roman" w:cs="Times New Roman"/>
          <w:i/>
          <w:sz w:val="24"/>
          <w:szCs w:val="24"/>
        </w:rPr>
        <w:t xml:space="preserve"> </w:t>
      </w:r>
      <w:r w:rsidR="006A6FA4">
        <w:rPr>
          <w:rFonts w:ascii="Times New Roman" w:hAnsi="Times New Roman" w:cs="Times New Roman"/>
          <w:sz w:val="24"/>
          <w:szCs w:val="24"/>
        </w:rPr>
        <w:t xml:space="preserve">ANOVA, </w:t>
      </w:r>
      <w:proofErr w:type="spellStart"/>
      <w:r w:rsidR="006A6FA4">
        <w:rPr>
          <w:rFonts w:ascii="Times New Roman" w:hAnsi="Times New Roman" w:cs="Times New Roman"/>
          <w:sz w:val="24"/>
          <w:szCs w:val="24"/>
        </w:rPr>
        <w:t>d.f.</w:t>
      </w:r>
      <w:proofErr w:type="spellEnd"/>
      <w:r w:rsidR="006A6FA4">
        <w:rPr>
          <w:rFonts w:ascii="Times New Roman" w:hAnsi="Times New Roman" w:cs="Times New Roman"/>
          <w:sz w:val="24"/>
          <w:szCs w:val="24"/>
        </w:rPr>
        <w:t xml:space="preserve"> = 1, 3</w:t>
      </w:r>
      <w:r w:rsidR="002E6B3E">
        <w:rPr>
          <w:rFonts w:ascii="Times New Roman" w:hAnsi="Times New Roman" w:cs="Times New Roman"/>
          <w:sz w:val="24"/>
          <w:szCs w:val="24"/>
        </w:rPr>
        <w:t>2</w:t>
      </w:r>
      <w:r w:rsidR="006A6FA4">
        <w:rPr>
          <w:rFonts w:ascii="Times New Roman" w:hAnsi="Times New Roman" w:cs="Times New Roman"/>
          <w:sz w:val="24"/>
          <w:szCs w:val="24"/>
        </w:rPr>
        <w:t xml:space="preserve">; </w:t>
      </w:r>
      <w:r w:rsidR="006A6FA4">
        <w:rPr>
          <w:rFonts w:ascii="Times New Roman" w:hAnsi="Times New Roman" w:cs="Times New Roman"/>
          <w:i/>
          <w:sz w:val="24"/>
          <w:szCs w:val="24"/>
        </w:rPr>
        <w:t>F</w:t>
      </w:r>
      <w:r w:rsidR="006A6FA4">
        <w:rPr>
          <w:rFonts w:ascii="Times New Roman" w:hAnsi="Times New Roman" w:cs="Times New Roman"/>
          <w:sz w:val="24"/>
          <w:szCs w:val="24"/>
        </w:rPr>
        <w:t xml:space="preserve">= </w:t>
      </w:r>
      <w:r w:rsidR="004C2055">
        <w:rPr>
          <w:rFonts w:ascii="Times New Roman" w:hAnsi="Times New Roman" w:cs="Times New Roman"/>
          <w:sz w:val="24"/>
          <w:szCs w:val="24"/>
        </w:rPr>
        <w:t>5.68</w:t>
      </w:r>
      <w:r w:rsidR="006A6FA4">
        <w:rPr>
          <w:rFonts w:ascii="Times New Roman" w:hAnsi="Times New Roman" w:cs="Times New Roman"/>
          <w:sz w:val="24"/>
          <w:szCs w:val="24"/>
        </w:rPr>
        <w:t>; p=0.0</w:t>
      </w:r>
      <w:r w:rsidR="004C2055">
        <w:rPr>
          <w:rFonts w:ascii="Times New Roman" w:hAnsi="Times New Roman" w:cs="Times New Roman"/>
          <w:sz w:val="24"/>
          <w:szCs w:val="24"/>
        </w:rPr>
        <w:t>2</w:t>
      </w:r>
      <w:r w:rsidR="006A6FA4">
        <w:rPr>
          <w:rFonts w:ascii="Times New Roman" w:hAnsi="Times New Roman" w:cs="Times New Roman"/>
          <w:sz w:val="24"/>
          <w:szCs w:val="24"/>
        </w:rPr>
        <w:t xml:space="preserve">; </w:t>
      </w:r>
      <w:proofErr w:type="spellStart"/>
      <w:r w:rsidR="006A6FA4">
        <w:rPr>
          <w:rFonts w:ascii="Times New Roman" w:hAnsi="Times New Roman" w:cs="Times New Roman"/>
          <w:sz w:val="24"/>
          <w:szCs w:val="24"/>
        </w:rPr>
        <w:t>n</w:t>
      </w:r>
      <w:r w:rsidR="006A6FA4">
        <w:rPr>
          <w:rFonts w:ascii="Times New Roman" w:hAnsi="Times New Roman" w:cs="Times New Roman"/>
          <w:sz w:val="24"/>
          <w:szCs w:val="24"/>
          <w:vertAlign w:val="subscript"/>
        </w:rPr>
        <w:t>sucrose</w:t>
      </w:r>
      <w:proofErr w:type="spellEnd"/>
      <w:r w:rsidR="006A6FA4">
        <w:rPr>
          <w:rFonts w:ascii="Times New Roman" w:hAnsi="Times New Roman" w:cs="Times New Roman"/>
          <w:sz w:val="24"/>
          <w:szCs w:val="24"/>
        </w:rPr>
        <w:t xml:space="preserve"> =1</w:t>
      </w:r>
      <w:r w:rsidR="00CB2248">
        <w:rPr>
          <w:rFonts w:ascii="Times New Roman" w:hAnsi="Times New Roman" w:cs="Times New Roman"/>
          <w:sz w:val="24"/>
          <w:szCs w:val="24"/>
        </w:rPr>
        <w:t>6</w:t>
      </w:r>
      <w:r w:rsidR="006A6FA4">
        <w:rPr>
          <w:rFonts w:ascii="Times New Roman" w:hAnsi="Times New Roman" w:cs="Times New Roman"/>
          <w:sz w:val="24"/>
          <w:szCs w:val="24"/>
        </w:rPr>
        <w:t xml:space="preserve">, </w:t>
      </w:r>
      <w:proofErr w:type="spellStart"/>
      <w:r w:rsidR="006A6FA4">
        <w:rPr>
          <w:rFonts w:ascii="Times New Roman" w:hAnsi="Times New Roman" w:cs="Times New Roman"/>
          <w:sz w:val="24"/>
          <w:szCs w:val="24"/>
        </w:rPr>
        <w:t>n</w:t>
      </w:r>
      <w:r w:rsidR="006A6FA4">
        <w:rPr>
          <w:rFonts w:ascii="Times New Roman" w:hAnsi="Times New Roman" w:cs="Times New Roman"/>
          <w:sz w:val="24"/>
          <w:szCs w:val="24"/>
          <w:vertAlign w:val="subscript"/>
        </w:rPr>
        <w:t>virus</w:t>
      </w:r>
      <w:proofErr w:type="spellEnd"/>
      <w:r w:rsidR="006A6FA4">
        <w:rPr>
          <w:rFonts w:ascii="Times New Roman" w:hAnsi="Times New Roman" w:cs="Times New Roman"/>
          <w:sz w:val="24"/>
          <w:szCs w:val="24"/>
        </w:rPr>
        <w:t xml:space="preserve"> =1</w:t>
      </w:r>
      <w:r w:rsidR="006A6FA4">
        <w:rPr>
          <w:rFonts w:ascii="Times New Roman" w:hAnsi="Times New Roman" w:cs="Times New Roman"/>
          <w:sz w:val="24"/>
          <w:szCs w:val="24"/>
        </w:rPr>
        <w:t>8</w:t>
      </w:r>
      <w:r w:rsidR="006A6FA4">
        <w:rPr>
          <w:rFonts w:ascii="Times New Roman" w:hAnsi="Times New Roman" w:cs="Times New Roman"/>
          <w:sz w:val="24"/>
          <w:szCs w:val="24"/>
        </w:rPr>
        <w:t xml:space="preserve">; </w:t>
      </w:r>
      <w:r w:rsidR="00CB2248">
        <w:rPr>
          <w:rFonts w:ascii="Times New Roman" w:hAnsi="Times New Roman" w:cs="Times New Roman"/>
          <w:sz w:val="24"/>
          <w:szCs w:val="24"/>
        </w:rPr>
        <w:t>viral</w:t>
      </w:r>
      <w:r w:rsidR="006A6FA4" w:rsidRPr="00E13445">
        <w:rPr>
          <w:rFonts w:ascii="Times New Roman" w:hAnsi="Times New Roman" w:cs="Times New Roman"/>
          <w:sz w:val="24"/>
          <w:szCs w:val="24"/>
        </w:rPr>
        <w:t xml:space="preserve"> contrast results averaged over </w:t>
      </w:r>
      <w:r w:rsidR="00CB2248">
        <w:rPr>
          <w:rFonts w:ascii="Times New Roman" w:hAnsi="Times New Roman" w:cs="Times New Roman"/>
          <w:sz w:val="24"/>
          <w:szCs w:val="24"/>
        </w:rPr>
        <w:t>diet</w:t>
      </w:r>
      <w:r w:rsidR="006A6FA4">
        <w:rPr>
          <w:rFonts w:ascii="Times New Roman" w:hAnsi="Times New Roman" w:cs="Times New Roman"/>
          <w:sz w:val="24"/>
          <w:szCs w:val="24"/>
        </w:rPr>
        <w:t xml:space="preserve"> </w:t>
      </w:r>
      <w:r w:rsidR="006A6FA4" w:rsidRPr="00E13445">
        <w:rPr>
          <w:rFonts w:ascii="Times New Roman" w:hAnsi="Times New Roman" w:cs="Times New Roman"/>
          <w:sz w:val="24"/>
          <w:szCs w:val="24"/>
        </w:rPr>
        <w:t>treatment)</w:t>
      </w:r>
      <w:r w:rsidR="006A6FA4">
        <w:rPr>
          <w:rFonts w:ascii="Times New Roman" w:hAnsi="Times New Roman" w:cs="Times New Roman"/>
          <w:sz w:val="24"/>
          <w:szCs w:val="24"/>
        </w:rPr>
        <w:t>.</w:t>
      </w:r>
    </w:p>
    <w:p w14:paraId="5F5E784D" w14:textId="77777777" w:rsidR="0020563C" w:rsidRPr="00EF02A6" w:rsidRDefault="0020563C" w:rsidP="00442158">
      <w:pPr>
        <w:spacing w:line="240" w:lineRule="auto"/>
        <w:contextualSpacing/>
        <w:rPr>
          <w:rFonts w:ascii="Times New Roman" w:hAnsi="Times New Roman" w:cs="Times New Roman"/>
          <w:b/>
          <w:sz w:val="24"/>
          <w:szCs w:val="24"/>
        </w:rPr>
      </w:pPr>
    </w:p>
    <w:p w14:paraId="04307318" w14:textId="77777777" w:rsidR="00442158" w:rsidRDefault="00442158" w:rsidP="00442158">
      <w:pPr>
        <w:spacing w:line="240" w:lineRule="auto"/>
        <w:contextualSpacing/>
        <w:rPr>
          <w:rFonts w:ascii="Times New Roman" w:hAnsi="Times New Roman" w:cs="Times New Roman"/>
          <w:b/>
          <w:sz w:val="24"/>
          <w:szCs w:val="24"/>
        </w:rPr>
      </w:pPr>
    </w:p>
    <w:p w14:paraId="51BC1E48"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Experiment 2</w:t>
      </w:r>
      <w:r>
        <w:rPr>
          <w:rFonts w:ascii="Times New Roman" w:hAnsi="Times New Roman" w:cs="Times New Roman"/>
          <w:sz w:val="24"/>
          <w:szCs w:val="24"/>
        </w:rPr>
        <w:t>: Pollen quality limitation</w:t>
      </w:r>
    </w:p>
    <w:p w14:paraId="38E2A3B2" w14:textId="77777777" w:rsidR="00442158" w:rsidRDefault="00442158" w:rsidP="00442158">
      <w:pPr>
        <w:spacing w:line="240" w:lineRule="auto"/>
        <w:contextualSpacing/>
        <w:rPr>
          <w:rFonts w:ascii="Times New Roman" w:hAnsi="Times New Roman" w:cs="Times New Roman"/>
          <w:sz w:val="24"/>
          <w:szCs w:val="24"/>
        </w:rPr>
      </w:pPr>
    </w:p>
    <w:p w14:paraId="69AEC0F3" w14:textId="4E5B7586" w:rsidR="00442158" w:rsidRPr="00C66C69" w:rsidRDefault="00442158" w:rsidP="00442158">
      <w:pPr>
        <w:spacing w:line="240" w:lineRule="auto"/>
        <w:contextualSpacing/>
        <w:rPr>
          <w:rFonts w:ascii="Times New Roman" w:hAnsi="Times New Roman" w:cs="Times New Roman"/>
          <w:color w:val="FF0000"/>
          <w:sz w:val="24"/>
          <w:szCs w:val="24"/>
        </w:rPr>
      </w:pPr>
      <w:r>
        <w:rPr>
          <w:rFonts w:ascii="Times New Roman" w:hAnsi="Times New Roman" w:cs="Times New Roman"/>
          <w:b/>
          <w:sz w:val="24"/>
          <w:szCs w:val="24"/>
        </w:rPr>
        <w:t xml:space="preserve">Body quality analysis: </w:t>
      </w:r>
      <w:r>
        <w:rPr>
          <w:rFonts w:ascii="Times New Roman" w:hAnsi="Times New Roman" w:cs="Times New Roman"/>
          <w:sz w:val="24"/>
          <w:szCs w:val="24"/>
        </w:rPr>
        <w:t xml:space="preserve">There were no significant differences in the mass or lipid content of bees from the </w:t>
      </w:r>
      <w:proofErr w:type="spellStart"/>
      <w:r>
        <w:rPr>
          <w:rFonts w:ascii="Times New Roman" w:hAnsi="Times New Roman" w:cs="Times New Roman"/>
          <w:i/>
          <w:sz w:val="24"/>
          <w:szCs w:val="24"/>
        </w:rPr>
        <w:t>Castanea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Cistus</w:t>
      </w:r>
      <w:r>
        <w:rPr>
          <w:rFonts w:ascii="Times New Roman" w:hAnsi="Times New Roman" w:cs="Times New Roman"/>
          <w:sz w:val="24"/>
          <w:szCs w:val="24"/>
        </w:rPr>
        <w:t xml:space="preserve"> treatments (Welch’s t-test, p&gt;0.05;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Cistus</w:t>
      </w:r>
      <w:proofErr w:type="spellEnd"/>
      <w:r>
        <w:rPr>
          <w:rFonts w:ascii="Times New Roman" w:hAnsi="Times New Roman" w:cs="Times New Roman"/>
          <w:sz w:val="24"/>
          <w:szCs w:val="24"/>
        </w:rPr>
        <w:t xml:space="preserve">=12,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proofErr w:type="spellEnd"/>
      <w:r>
        <w:rPr>
          <w:rFonts w:ascii="Times New Roman" w:hAnsi="Times New Roman" w:cs="Times New Roman"/>
          <w:sz w:val="24"/>
          <w:szCs w:val="24"/>
        </w:rPr>
        <w:t xml:space="preserve">=10; </w:t>
      </w:r>
      <w:r w:rsidRPr="00C66C69">
        <w:rPr>
          <w:rFonts w:ascii="Times New Roman" w:hAnsi="Times New Roman" w:cs="Times New Roman"/>
          <w:color w:val="FF0000"/>
          <w:sz w:val="24"/>
          <w:szCs w:val="24"/>
        </w:rPr>
        <w:t>).********I can’t find these numbers right now but could add ‘</w:t>
      </w:r>
      <w:proofErr w:type="spellStart"/>
      <w:r w:rsidRPr="00C66C69">
        <w:rPr>
          <w:rFonts w:ascii="Times New Roman" w:hAnsi="Times New Roman" w:cs="Times New Roman"/>
          <w:color w:val="FF0000"/>
          <w:sz w:val="24"/>
          <w:szCs w:val="24"/>
        </w:rPr>
        <w:t>em</w:t>
      </w:r>
      <w:proofErr w:type="spellEnd"/>
    </w:p>
    <w:p w14:paraId="702D0995" w14:textId="77777777" w:rsidR="00442158" w:rsidRPr="00BB100D" w:rsidRDefault="00442158" w:rsidP="00442158">
      <w:pPr>
        <w:spacing w:line="240" w:lineRule="auto"/>
        <w:contextualSpacing/>
        <w:rPr>
          <w:rFonts w:ascii="Times New Roman" w:hAnsi="Times New Roman" w:cs="Times New Roman"/>
          <w:sz w:val="24"/>
          <w:szCs w:val="24"/>
        </w:rPr>
      </w:pPr>
    </w:p>
    <w:p w14:paraId="0AD59B22" w14:textId="78B7CD25" w:rsidR="00442158" w:rsidRDefault="00442158" w:rsidP="00442158">
      <w:pPr>
        <w:spacing w:line="240" w:lineRule="auto"/>
        <w:contextualSpacing/>
        <w:rPr>
          <w:rFonts w:ascii="Times New Roman" w:hAnsi="Times New Roman" w:cs="Times New Roman"/>
          <w:sz w:val="24"/>
          <w:szCs w:val="24"/>
        </w:rPr>
      </w:pPr>
      <w:r w:rsidRPr="006B0694">
        <w:rPr>
          <w:rFonts w:ascii="Times New Roman" w:hAnsi="Times New Roman" w:cs="Times New Roman"/>
          <w:b/>
          <w:sz w:val="24"/>
          <w:szCs w:val="24"/>
        </w:rPr>
        <w:t xml:space="preserve">Virus challenge </w:t>
      </w:r>
      <w:r>
        <w:rPr>
          <w:rFonts w:ascii="Times New Roman" w:hAnsi="Times New Roman" w:cs="Times New Roman"/>
          <w:b/>
          <w:sz w:val="24"/>
          <w:szCs w:val="24"/>
        </w:rPr>
        <w:t>bioassay</w:t>
      </w:r>
      <w:r>
        <w:rPr>
          <w:rFonts w:ascii="Times New Roman" w:hAnsi="Times New Roman" w:cs="Times New Roman"/>
          <w:sz w:val="24"/>
          <w:szCs w:val="24"/>
        </w:rPr>
        <w:t>: Across the four nutrition/virus treatments, there were significant differences in the proportion of bees that died during the 96h assay (</w:t>
      </w:r>
      <w:r w:rsidRPr="007220C4">
        <w:rPr>
          <w:rFonts w:ascii="Times New Roman" w:hAnsi="Times New Roman" w:cs="Times New Roman"/>
          <w:color w:val="FF0000"/>
          <w:sz w:val="24"/>
          <w:szCs w:val="24"/>
        </w:rPr>
        <w:t>Figure 3a</w:t>
      </w:r>
      <w:r>
        <w:rPr>
          <w:rFonts w:ascii="Times New Roman" w:hAnsi="Times New Roman" w:cs="Times New Roman"/>
          <w:sz w:val="24"/>
          <w:szCs w:val="24"/>
        </w:rPr>
        <w:t xml:space="preserve">; mixed model ANOVA across all treatment groups,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3, 6; </w:t>
      </w:r>
      <w:r>
        <w:rPr>
          <w:rFonts w:ascii="Times New Roman" w:hAnsi="Times New Roman" w:cs="Times New Roman"/>
          <w:i/>
          <w:sz w:val="24"/>
          <w:szCs w:val="24"/>
        </w:rPr>
        <w:t xml:space="preserve">F= </w:t>
      </w:r>
      <w:r>
        <w:rPr>
          <w:rFonts w:ascii="Times New Roman" w:hAnsi="Times New Roman" w:cs="Times New Roman"/>
          <w:sz w:val="24"/>
          <w:szCs w:val="24"/>
        </w:rPr>
        <w:t>4.7; p &lt;0.005;</w:t>
      </w:r>
      <w:r w:rsidRPr="002D017D">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Pr>
          <w:rFonts w:ascii="Times New Roman" w:hAnsi="Times New Roman" w:cs="Times New Roman"/>
          <w:i/>
          <w:sz w:val="24"/>
          <w:szCs w:val="24"/>
          <w:vertAlign w:val="subscript"/>
        </w:rPr>
        <w:t>Cistus+</w:t>
      </w:r>
      <w:r w:rsidRPr="00BE0EF5">
        <w:rPr>
          <w:rFonts w:ascii="Times New Roman" w:hAnsi="Times New Roman" w:cs="Times New Roman"/>
          <w:sz w:val="24"/>
          <w:szCs w:val="24"/>
          <w:vertAlign w:val="subscript"/>
        </w:rPr>
        <w:t>sucrose</w:t>
      </w:r>
      <w:proofErr w:type="spellEnd"/>
      <w:r>
        <w:rPr>
          <w:rFonts w:ascii="Times New Roman" w:hAnsi="Times New Roman" w:cs="Times New Roman"/>
          <w:sz w:val="24"/>
          <w:szCs w:val="24"/>
        </w:rPr>
        <w:t>=21,</w:t>
      </w:r>
      <w:r w:rsidRPr="0064584F">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Pr>
          <w:rFonts w:ascii="Times New Roman" w:hAnsi="Times New Roman" w:cs="Times New Roman"/>
          <w:i/>
          <w:sz w:val="24"/>
          <w:szCs w:val="24"/>
          <w:vertAlign w:val="subscript"/>
        </w:rPr>
        <w:t>Cistus+</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 xml:space="preserve">=22,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sidRPr="00BE0EF5">
        <w:rPr>
          <w:rFonts w:ascii="Times New Roman" w:hAnsi="Times New Roman" w:cs="Times New Roman"/>
          <w:sz w:val="24"/>
          <w:szCs w:val="24"/>
          <w:vertAlign w:val="subscript"/>
        </w:rPr>
        <w:t>sucrose</w:t>
      </w:r>
      <w:proofErr w:type="spellEnd"/>
      <w:r>
        <w:rPr>
          <w:rFonts w:ascii="Times New Roman" w:hAnsi="Times New Roman" w:cs="Times New Roman"/>
          <w:sz w:val="24"/>
          <w:szCs w:val="24"/>
        </w:rPr>
        <w:t xml:space="preserve"> =11,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 xml:space="preserve"> =11</w:t>
      </w:r>
      <w:ins w:id="13" w:author="Dolezal, Adam Gregory" w:date="2020-08-25T13:23:00Z">
        <w:r w:rsidR="00874967">
          <w:rPr>
            <w:rFonts w:ascii="Times New Roman" w:hAnsi="Times New Roman" w:cs="Times New Roman"/>
            <w:sz w:val="24"/>
            <w:szCs w:val="24"/>
          </w:rPr>
          <w:t>)</w:t>
        </w:r>
      </w:ins>
      <w:r>
        <w:rPr>
          <w:rFonts w:ascii="Times New Roman" w:hAnsi="Times New Roman" w:cs="Times New Roman"/>
          <w:sz w:val="24"/>
          <w:szCs w:val="24"/>
        </w:rPr>
        <w:t xml:space="preserve">. Comparing between the treatments, the </w:t>
      </w:r>
      <w:proofErr w:type="spellStart"/>
      <w:r>
        <w:rPr>
          <w:rFonts w:ascii="Times New Roman" w:hAnsi="Times New Roman" w:cs="Times New Roman"/>
          <w:i/>
          <w:sz w:val="24"/>
          <w:szCs w:val="24"/>
        </w:rPr>
        <w:t>Cistus</w:t>
      </w:r>
      <w:r>
        <w:rPr>
          <w:rFonts w:ascii="Times New Roman" w:hAnsi="Times New Roman" w:cs="Times New Roman"/>
          <w:sz w:val="24"/>
          <w:szCs w:val="24"/>
        </w:rPr>
        <w:t>-reared+virus</w:t>
      </w:r>
      <w:proofErr w:type="spellEnd"/>
      <w:r>
        <w:rPr>
          <w:rFonts w:ascii="Times New Roman" w:hAnsi="Times New Roman" w:cs="Times New Roman"/>
          <w:sz w:val="24"/>
          <w:szCs w:val="24"/>
        </w:rPr>
        <w:t xml:space="preserve"> vs. </w:t>
      </w:r>
      <w:proofErr w:type="spellStart"/>
      <w:r>
        <w:rPr>
          <w:rFonts w:ascii="Times New Roman" w:hAnsi="Times New Roman" w:cs="Times New Roman"/>
          <w:i/>
          <w:sz w:val="24"/>
          <w:szCs w:val="24"/>
        </w:rPr>
        <w:t>Cistus</w:t>
      </w:r>
      <w:r>
        <w:rPr>
          <w:rFonts w:ascii="Times New Roman" w:hAnsi="Times New Roman" w:cs="Times New Roman"/>
          <w:sz w:val="24"/>
          <w:szCs w:val="24"/>
        </w:rPr>
        <w:t>-reared+sucrose</w:t>
      </w:r>
      <w:proofErr w:type="spellEnd"/>
      <w:r>
        <w:rPr>
          <w:rFonts w:ascii="Times New Roman" w:hAnsi="Times New Roman" w:cs="Times New Roman"/>
          <w:sz w:val="24"/>
          <w:szCs w:val="24"/>
        </w:rPr>
        <w:t xml:space="preserve"> (Tukey HSD, p&lt; 0.004) and </w:t>
      </w:r>
      <w:proofErr w:type="spellStart"/>
      <w:r>
        <w:rPr>
          <w:rFonts w:ascii="Times New Roman" w:hAnsi="Times New Roman" w:cs="Times New Roman"/>
          <w:i/>
          <w:sz w:val="24"/>
          <w:szCs w:val="24"/>
        </w:rPr>
        <w:t>Cistus</w:t>
      </w:r>
      <w:r>
        <w:rPr>
          <w:rFonts w:ascii="Times New Roman" w:hAnsi="Times New Roman" w:cs="Times New Roman"/>
          <w:sz w:val="24"/>
          <w:szCs w:val="24"/>
        </w:rPr>
        <w:t>-reared+virus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vs. </w:t>
      </w:r>
      <w:proofErr w:type="spellStart"/>
      <w:r>
        <w:rPr>
          <w:rFonts w:ascii="Times New Roman" w:hAnsi="Times New Roman" w:cs="Times New Roman"/>
          <w:i/>
          <w:sz w:val="24"/>
          <w:szCs w:val="24"/>
        </w:rPr>
        <w:t>Castanea-</w:t>
      </w:r>
      <w:r>
        <w:rPr>
          <w:rFonts w:ascii="Times New Roman" w:hAnsi="Times New Roman" w:cs="Times New Roman"/>
          <w:sz w:val="24"/>
          <w:szCs w:val="24"/>
        </w:rPr>
        <w:t>reared+control</w:t>
      </w:r>
      <w:proofErr w:type="spellEnd"/>
      <w:r>
        <w:rPr>
          <w:rFonts w:ascii="Times New Roman" w:hAnsi="Times New Roman" w:cs="Times New Roman"/>
          <w:sz w:val="24"/>
          <w:szCs w:val="24"/>
        </w:rPr>
        <w:t xml:space="preserve"> (Tukey HSD, p=0.024) were significantly different, but no other groups were (Tukey HSD, p&gt;0.05).</w:t>
      </w:r>
    </w:p>
    <w:p w14:paraId="3FAD2086" w14:textId="77777777" w:rsidR="00442158" w:rsidRDefault="00442158" w:rsidP="00442158">
      <w:pPr>
        <w:spacing w:line="240" w:lineRule="auto"/>
        <w:contextualSpacing/>
        <w:rPr>
          <w:rFonts w:ascii="Times New Roman" w:hAnsi="Times New Roman" w:cs="Times New Roman"/>
          <w:sz w:val="24"/>
          <w:szCs w:val="24"/>
        </w:rPr>
      </w:pPr>
    </w:p>
    <w:p w14:paraId="6FC57EDB" w14:textId="2FABC64B" w:rsidR="00442158" w:rsidRPr="0043508F"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IAPV titers: </w:t>
      </w:r>
      <w:r>
        <w:rPr>
          <w:rFonts w:ascii="Times New Roman" w:hAnsi="Times New Roman" w:cs="Times New Roman"/>
          <w:sz w:val="24"/>
          <w:szCs w:val="24"/>
        </w:rPr>
        <w:t>Across the four nutrition/virus treatments, there were significant differences in the IAPV titers of bees collected 36h into the assay (</w:t>
      </w:r>
      <w:r>
        <w:rPr>
          <w:rFonts w:ascii="Times New Roman" w:hAnsi="Times New Roman" w:cs="Times New Roman"/>
          <w:color w:val="FF0000"/>
          <w:sz w:val="24"/>
          <w:szCs w:val="24"/>
        </w:rPr>
        <w:t>Figure 3b,</w:t>
      </w:r>
      <w:r>
        <w:rPr>
          <w:rFonts w:ascii="Times New Roman" w:hAnsi="Times New Roman" w:cs="Times New Roman"/>
          <w:sz w:val="24"/>
          <w:szCs w:val="24"/>
        </w:rPr>
        <w:t xml:space="preserve"> mixed model ANOVA across all treatment groups,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3, 6;</w:t>
      </w:r>
      <w:r w:rsidRPr="00BF716E">
        <w:rPr>
          <w:rFonts w:ascii="Times New Roman" w:hAnsi="Times New Roman" w:cs="Times New Roman"/>
          <w:i/>
          <w:sz w:val="24"/>
          <w:szCs w:val="24"/>
        </w:rPr>
        <w:t xml:space="preserve"> </w:t>
      </w:r>
      <w:r>
        <w:rPr>
          <w:rFonts w:ascii="Times New Roman" w:hAnsi="Times New Roman" w:cs="Times New Roman"/>
          <w:i/>
          <w:sz w:val="24"/>
          <w:szCs w:val="24"/>
        </w:rPr>
        <w:t xml:space="preserve">F= </w:t>
      </w:r>
      <w:r>
        <w:rPr>
          <w:rFonts w:ascii="Times New Roman" w:hAnsi="Times New Roman" w:cs="Times New Roman"/>
          <w:sz w:val="24"/>
          <w:szCs w:val="24"/>
        </w:rPr>
        <w:t>6.46; p &lt;0.</w:t>
      </w:r>
      <w:commentRangeStart w:id="14"/>
      <w:commentRangeStart w:id="15"/>
      <w:r>
        <w:rPr>
          <w:rFonts w:ascii="Times New Roman" w:hAnsi="Times New Roman" w:cs="Times New Roman"/>
          <w:sz w:val="24"/>
          <w:szCs w:val="24"/>
        </w:rPr>
        <w:t>0026</w:t>
      </w:r>
      <w:commentRangeEnd w:id="14"/>
      <w:r>
        <w:rPr>
          <w:rStyle w:val="CommentReference"/>
        </w:rPr>
        <w:commentReference w:id="14"/>
      </w:r>
      <w:commentRangeEnd w:id="15"/>
      <w:r w:rsidR="00874967">
        <w:rPr>
          <w:rStyle w:val="CommentReference"/>
        </w:rPr>
        <w:commentReference w:id="15"/>
      </w:r>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Pr>
          <w:rFonts w:ascii="Times New Roman" w:hAnsi="Times New Roman" w:cs="Times New Roman"/>
          <w:i/>
          <w:sz w:val="24"/>
          <w:szCs w:val="24"/>
          <w:vertAlign w:val="subscript"/>
        </w:rPr>
        <w:t>Cistus+</w:t>
      </w:r>
      <w:r w:rsidRPr="00BE0EF5">
        <w:rPr>
          <w:rFonts w:ascii="Times New Roman" w:hAnsi="Times New Roman" w:cs="Times New Roman"/>
          <w:sz w:val="24"/>
          <w:szCs w:val="24"/>
          <w:vertAlign w:val="subscript"/>
        </w:rPr>
        <w:t>sucrose</w:t>
      </w:r>
      <w:proofErr w:type="spellEnd"/>
      <w:r>
        <w:rPr>
          <w:rFonts w:ascii="Times New Roman" w:hAnsi="Times New Roman" w:cs="Times New Roman"/>
          <w:sz w:val="24"/>
          <w:szCs w:val="24"/>
        </w:rPr>
        <w:t>=5,</w:t>
      </w:r>
      <w:r w:rsidRPr="0064584F">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Pr>
          <w:rFonts w:ascii="Times New Roman" w:hAnsi="Times New Roman" w:cs="Times New Roman"/>
          <w:i/>
          <w:sz w:val="24"/>
          <w:szCs w:val="24"/>
          <w:vertAlign w:val="subscript"/>
        </w:rPr>
        <w:t>Cistus+</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 xml:space="preserve">=12,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sidRPr="00BE0EF5">
        <w:rPr>
          <w:rFonts w:ascii="Times New Roman" w:hAnsi="Times New Roman" w:cs="Times New Roman"/>
          <w:sz w:val="24"/>
          <w:szCs w:val="24"/>
          <w:vertAlign w:val="subscript"/>
        </w:rPr>
        <w:t>sucrose</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 xml:space="preserve"> =5). Comparing between the treatments, the </w:t>
      </w:r>
      <w:proofErr w:type="spellStart"/>
      <w:r>
        <w:rPr>
          <w:rFonts w:ascii="Times New Roman" w:hAnsi="Times New Roman" w:cs="Times New Roman"/>
          <w:i/>
          <w:sz w:val="24"/>
          <w:szCs w:val="24"/>
        </w:rPr>
        <w:t>Cistus</w:t>
      </w:r>
      <w:r>
        <w:rPr>
          <w:rFonts w:ascii="Times New Roman" w:hAnsi="Times New Roman" w:cs="Times New Roman"/>
          <w:sz w:val="24"/>
          <w:szCs w:val="24"/>
        </w:rPr>
        <w:t>-reared+virus</w:t>
      </w:r>
      <w:proofErr w:type="spellEnd"/>
      <w:r>
        <w:rPr>
          <w:rFonts w:ascii="Times New Roman" w:hAnsi="Times New Roman" w:cs="Times New Roman"/>
          <w:sz w:val="24"/>
          <w:szCs w:val="24"/>
        </w:rPr>
        <w:t xml:space="preserve"> vs. </w:t>
      </w:r>
      <w:proofErr w:type="spellStart"/>
      <w:r>
        <w:rPr>
          <w:rFonts w:ascii="Times New Roman" w:hAnsi="Times New Roman" w:cs="Times New Roman"/>
          <w:i/>
          <w:sz w:val="24"/>
          <w:szCs w:val="24"/>
        </w:rPr>
        <w:t>Cistus</w:t>
      </w:r>
      <w:r>
        <w:rPr>
          <w:rFonts w:ascii="Times New Roman" w:hAnsi="Times New Roman" w:cs="Times New Roman"/>
          <w:sz w:val="24"/>
          <w:szCs w:val="24"/>
        </w:rPr>
        <w:t>-reared+sucrose</w:t>
      </w:r>
      <w:proofErr w:type="spellEnd"/>
      <w:r>
        <w:rPr>
          <w:rFonts w:ascii="Times New Roman" w:hAnsi="Times New Roman" w:cs="Times New Roman"/>
          <w:sz w:val="24"/>
          <w:szCs w:val="24"/>
        </w:rPr>
        <w:t xml:space="preserve"> (Tukey HSD, p&lt; 0.001) and </w:t>
      </w:r>
      <w:proofErr w:type="spellStart"/>
      <w:r>
        <w:rPr>
          <w:rFonts w:ascii="Times New Roman" w:hAnsi="Times New Roman" w:cs="Times New Roman"/>
          <w:i/>
          <w:sz w:val="24"/>
          <w:szCs w:val="24"/>
        </w:rPr>
        <w:t>Cistus</w:t>
      </w:r>
      <w:r>
        <w:rPr>
          <w:rFonts w:ascii="Times New Roman" w:hAnsi="Times New Roman" w:cs="Times New Roman"/>
          <w:sz w:val="24"/>
          <w:szCs w:val="24"/>
        </w:rPr>
        <w:t>-reared+virus</w:t>
      </w:r>
      <w:proofErr w:type="spellEnd"/>
      <w:r>
        <w:rPr>
          <w:rFonts w:ascii="Times New Roman" w:hAnsi="Times New Roman" w:cs="Times New Roman"/>
          <w:sz w:val="24"/>
          <w:szCs w:val="24"/>
        </w:rPr>
        <w:t xml:space="preserve"> vs. </w:t>
      </w:r>
      <w:proofErr w:type="spellStart"/>
      <w:r>
        <w:rPr>
          <w:rFonts w:ascii="Times New Roman" w:hAnsi="Times New Roman" w:cs="Times New Roman"/>
          <w:i/>
          <w:sz w:val="24"/>
          <w:szCs w:val="24"/>
        </w:rPr>
        <w:t>Castanea-</w:t>
      </w:r>
      <w:r>
        <w:rPr>
          <w:rFonts w:ascii="Times New Roman" w:hAnsi="Times New Roman" w:cs="Times New Roman"/>
          <w:sz w:val="24"/>
          <w:szCs w:val="24"/>
        </w:rPr>
        <w:t>reared+control</w:t>
      </w:r>
      <w:proofErr w:type="spellEnd"/>
      <w:r>
        <w:rPr>
          <w:rFonts w:ascii="Times New Roman" w:hAnsi="Times New Roman" w:cs="Times New Roman"/>
          <w:sz w:val="24"/>
          <w:szCs w:val="24"/>
        </w:rPr>
        <w:t xml:space="preserve"> (Tukey HSD, p=0.0148) were significantly different, but no other groups were (Tukey HSD, p&gt;0.05).</w:t>
      </w:r>
    </w:p>
    <w:p w14:paraId="06A09105" w14:textId="77777777" w:rsidR="00442158" w:rsidRDefault="00442158" w:rsidP="00442158">
      <w:pPr>
        <w:spacing w:line="240" w:lineRule="auto"/>
        <w:contextualSpacing/>
        <w:rPr>
          <w:rFonts w:ascii="Times New Roman" w:hAnsi="Times New Roman" w:cs="Times New Roman"/>
          <w:sz w:val="24"/>
          <w:szCs w:val="24"/>
        </w:rPr>
      </w:pPr>
    </w:p>
    <w:p w14:paraId="7E984305" w14:textId="77777777" w:rsidR="0065417F" w:rsidRDefault="00442158" w:rsidP="00442158">
      <w:pPr>
        <w:spacing w:line="240" w:lineRule="auto"/>
        <w:contextualSpacing/>
        <w:rPr>
          <w:rFonts w:ascii="Times New Roman" w:hAnsi="Times New Roman" w:cs="Times New Roman"/>
          <w:sz w:val="24"/>
          <w:szCs w:val="24"/>
        </w:rPr>
      </w:pPr>
      <w:r w:rsidRPr="00EF02A6">
        <w:rPr>
          <w:rFonts w:ascii="Times New Roman" w:hAnsi="Times New Roman" w:cs="Times New Roman"/>
          <w:b/>
          <w:sz w:val="24"/>
          <w:szCs w:val="24"/>
        </w:rPr>
        <w:t>Gene expression:</w:t>
      </w:r>
      <w:r w:rsidR="00BE3D5E">
        <w:rPr>
          <w:rFonts w:ascii="Times New Roman" w:hAnsi="Times New Roman" w:cs="Times New Roman"/>
          <w:b/>
          <w:sz w:val="24"/>
          <w:szCs w:val="24"/>
        </w:rPr>
        <w:t xml:space="preserve"> </w:t>
      </w:r>
      <w:r w:rsidR="00BE3D5E">
        <w:rPr>
          <w:rFonts w:ascii="Times New Roman" w:hAnsi="Times New Roman" w:cs="Times New Roman"/>
          <w:sz w:val="24"/>
          <w:szCs w:val="24"/>
        </w:rPr>
        <w:t>Diet and viral treatments had varying effects on expression of the five immunity genes measured in this study (Figure 4).</w:t>
      </w:r>
      <w:r w:rsidR="00240191">
        <w:rPr>
          <w:rFonts w:ascii="Times New Roman" w:hAnsi="Times New Roman" w:cs="Times New Roman"/>
          <w:sz w:val="24"/>
          <w:szCs w:val="24"/>
        </w:rPr>
        <w:t xml:space="preserve"> </w:t>
      </w:r>
    </w:p>
    <w:p w14:paraId="58E8313A" w14:textId="1C12D483" w:rsidR="00442158" w:rsidRPr="00C66C69" w:rsidRDefault="0065417F" w:rsidP="0065417F">
      <w:pPr>
        <w:spacing w:line="240" w:lineRule="auto"/>
        <w:ind w:firstLine="720"/>
        <w:contextualSpacing/>
        <w:rPr>
          <w:rFonts w:ascii="Times New Roman" w:hAnsi="Times New Roman" w:cs="Times New Roman"/>
          <w:sz w:val="24"/>
          <w:szCs w:val="24"/>
        </w:rPr>
      </w:pPr>
      <w:r w:rsidRPr="00C66C69">
        <w:rPr>
          <w:rFonts w:ascii="Times New Roman" w:hAnsi="Times New Roman" w:cs="Times New Roman"/>
          <w:i/>
          <w:sz w:val="24"/>
          <w:szCs w:val="24"/>
          <w:u w:val="single"/>
        </w:rPr>
        <w:t xml:space="preserve">Effects of full </w:t>
      </w:r>
      <w:proofErr w:type="spellStart"/>
      <w:r w:rsidRPr="00C66C69">
        <w:rPr>
          <w:rFonts w:ascii="Times New Roman" w:hAnsi="Times New Roman" w:cs="Times New Roman"/>
          <w:i/>
          <w:sz w:val="24"/>
          <w:szCs w:val="24"/>
          <w:u w:val="single"/>
        </w:rPr>
        <w:t>diet+virus</w:t>
      </w:r>
      <w:proofErr w:type="spellEnd"/>
      <w:r w:rsidRPr="00C66C69">
        <w:rPr>
          <w:rFonts w:ascii="Times New Roman" w:hAnsi="Times New Roman" w:cs="Times New Roman"/>
          <w:i/>
          <w:sz w:val="24"/>
          <w:szCs w:val="24"/>
          <w:u w:val="single"/>
        </w:rPr>
        <w:t xml:space="preserve"> treatment</w:t>
      </w:r>
      <w:r>
        <w:rPr>
          <w:rFonts w:ascii="Times New Roman" w:hAnsi="Times New Roman" w:cs="Times New Roman"/>
          <w:sz w:val="24"/>
          <w:szCs w:val="24"/>
        </w:rPr>
        <w:t>:</w:t>
      </w:r>
      <w:r>
        <w:rPr>
          <w:rFonts w:ascii="Times New Roman" w:hAnsi="Times New Roman" w:cs="Times New Roman"/>
          <w:i/>
          <w:sz w:val="24"/>
          <w:szCs w:val="24"/>
        </w:rPr>
        <w:t xml:space="preserve"> </w:t>
      </w:r>
      <w:r w:rsidR="00240191">
        <w:rPr>
          <w:rFonts w:ascii="Times New Roman" w:hAnsi="Times New Roman" w:cs="Times New Roman"/>
          <w:sz w:val="24"/>
          <w:szCs w:val="24"/>
        </w:rPr>
        <w:t xml:space="preserve">See Supplemental </w:t>
      </w:r>
      <w:r w:rsidR="004A1FDF">
        <w:rPr>
          <w:rFonts w:ascii="Times New Roman" w:hAnsi="Times New Roman" w:cs="Times New Roman"/>
          <w:sz w:val="24"/>
          <w:szCs w:val="24"/>
        </w:rPr>
        <w:t xml:space="preserve">Table 2 for </w:t>
      </w:r>
      <w:r>
        <w:rPr>
          <w:rFonts w:ascii="Times New Roman" w:hAnsi="Times New Roman" w:cs="Times New Roman"/>
          <w:sz w:val="24"/>
          <w:szCs w:val="24"/>
        </w:rPr>
        <w:t xml:space="preserve">individual statistics for </w:t>
      </w:r>
      <w:r w:rsidR="004A1FDF">
        <w:rPr>
          <w:rFonts w:ascii="Times New Roman" w:hAnsi="Times New Roman" w:cs="Times New Roman"/>
          <w:sz w:val="24"/>
          <w:szCs w:val="24"/>
        </w:rPr>
        <w:t xml:space="preserve">all post-hoc contrasts. </w:t>
      </w:r>
      <w:commentRangeStart w:id="16"/>
      <w:r w:rsidR="004A1FDF">
        <w:rPr>
          <w:rFonts w:ascii="Times New Roman" w:hAnsi="Times New Roman" w:cs="Times New Roman"/>
          <w:i/>
          <w:sz w:val="24"/>
          <w:szCs w:val="24"/>
        </w:rPr>
        <w:t xml:space="preserve">Cactus </w:t>
      </w:r>
      <w:commentRangeEnd w:id="16"/>
      <w:r w:rsidR="002E7AE0">
        <w:rPr>
          <w:rStyle w:val="CommentReference"/>
        </w:rPr>
        <w:commentReference w:id="16"/>
      </w:r>
      <w:r w:rsidR="004A1FDF">
        <w:rPr>
          <w:rFonts w:ascii="Times New Roman" w:hAnsi="Times New Roman" w:cs="Times New Roman"/>
          <w:sz w:val="24"/>
          <w:szCs w:val="24"/>
        </w:rPr>
        <w:t xml:space="preserve">was more highly expressed in </w:t>
      </w:r>
      <w:proofErr w:type="spellStart"/>
      <w:r>
        <w:rPr>
          <w:rFonts w:ascii="Times New Roman" w:hAnsi="Times New Roman" w:cs="Times New Roman"/>
          <w:i/>
          <w:sz w:val="24"/>
          <w:szCs w:val="24"/>
        </w:rPr>
        <w:t>Cistus</w:t>
      </w:r>
      <w:r>
        <w:rPr>
          <w:rFonts w:ascii="Times New Roman" w:hAnsi="Times New Roman" w:cs="Times New Roman"/>
          <w:sz w:val="24"/>
          <w:szCs w:val="24"/>
        </w:rPr>
        <w:t>-reared+virus</w:t>
      </w:r>
      <w:proofErr w:type="spellEnd"/>
      <w:r>
        <w:rPr>
          <w:rFonts w:ascii="Times New Roman" w:hAnsi="Times New Roman" w:cs="Times New Roman"/>
          <w:sz w:val="24"/>
          <w:szCs w:val="24"/>
        </w:rPr>
        <w:t xml:space="preserve"> bees than in the other treatments</w:t>
      </w:r>
      <w:r w:rsidR="004A1FDF">
        <w:rPr>
          <w:rFonts w:ascii="Times New Roman" w:hAnsi="Times New Roman" w:cs="Times New Roman"/>
          <w:i/>
          <w:sz w:val="24"/>
          <w:szCs w:val="24"/>
        </w:rPr>
        <w:t xml:space="preserve"> </w:t>
      </w:r>
      <w:r>
        <w:rPr>
          <w:rFonts w:ascii="Times New Roman" w:hAnsi="Times New Roman" w:cs="Times New Roman"/>
          <w:sz w:val="24"/>
          <w:szCs w:val="24"/>
        </w:rPr>
        <w:t xml:space="preserve">(mixed model ANOVA across all treatment groups,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r w:rsidR="001D6B70">
        <w:rPr>
          <w:rFonts w:ascii="Times New Roman" w:hAnsi="Times New Roman" w:cs="Times New Roman"/>
          <w:sz w:val="24"/>
          <w:szCs w:val="24"/>
        </w:rPr>
        <w:t>3</w:t>
      </w:r>
      <w:r>
        <w:rPr>
          <w:rFonts w:ascii="Times New Roman" w:hAnsi="Times New Roman" w:cs="Times New Roman"/>
          <w:sz w:val="24"/>
          <w:szCs w:val="24"/>
        </w:rPr>
        <w:t xml:space="preserve">, </w:t>
      </w:r>
      <w:r w:rsidR="001D6B70">
        <w:rPr>
          <w:rFonts w:ascii="Times New Roman" w:hAnsi="Times New Roman" w:cs="Times New Roman"/>
          <w:sz w:val="24"/>
          <w:szCs w:val="24"/>
        </w:rPr>
        <w:t>13.2</w:t>
      </w:r>
      <w:r>
        <w:rPr>
          <w:rFonts w:ascii="Times New Roman" w:hAnsi="Times New Roman" w:cs="Times New Roman"/>
          <w:sz w:val="24"/>
          <w:szCs w:val="24"/>
        </w:rPr>
        <w:t xml:space="preserve">; </w:t>
      </w:r>
      <w:r>
        <w:rPr>
          <w:rFonts w:ascii="Times New Roman" w:hAnsi="Times New Roman" w:cs="Times New Roman"/>
          <w:i/>
          <w:sz w:val="24"/>
          <w:szCs w:val="24"/>
        </w:rPr>
        <w:t>F</w:t>
      </w:r>
      <w:r>
        <w:rPr>
          <w:rFonts w:ascii="Times New Roman" w:hAnsi="Times New Roman" w:cs="Times New Roman"/>
          <w:sz w:val="24"/>
          <w:szCs w:val="24"/>
        </w:rPr>
        <w:t xml:space="preserve">= </w:t>
      </w:r>
      <w:r w:rsidR="001D6B70">
        <w:rPr>
          <w:rFonts w:ascii="Times New Roman" w:hAnsi="Times New Roman" w:cs="Times New Roman"/>
          <w:sz w:val="24"/>
          <w:szCs w:val="24"/>
        </w:rPr>
        <w:t>18</w:t>
      </w:r>
      <w:r>
        <w:rPr>
          <w:rFonts w:ascii="Times New Roman" w:hAnsi="Times New Roman" w:cs="Times New Roman"/>
          <w:sz w:val="24"/>
          <w:szCs w:val="24"/>
        </w:rPr>
        <w:t>.</w:t>
      </w:r>
      <w:r w:rsidR="001D6B70">
        <w:rPr>
          <w:rFonts w:ascii="Times New Roman" w:hAnsi="Times New Roman" w:cs="Times New Roman"/>
          <w:sz w:val="24"/>
          <w:szCs w:val="24"/>
        </w:rPr>
        <w:t>05</w:t>
      </w:r>
      <w:r>
        <w:rPr>
          <w:rFonts w:ascii="Times New Roman" w:hAnsi="Times New Roman" w:cs="Times New Roman"/>
          <w:sz w:val="24"/>
          <w:szCs w:val="24"/>
        </w:rPr>
        <w:t>; p=0.00</w:t>
      </w:r>
      <w:r w:rsidR="001D6B70">
        <w:rPr>
          <w:rFonts w:ascii="Times New Roman" w:hAnsi="Times New Roman" w:cs="Times New Roman"/>
          <w:sz w:val="24"/>
          <w:szCs w:val="24"/>
        </w:rPr>
        <w:t>02</w:t>
      </w:r>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Pr>
          <w:rFonts w:ascii="Times New Roman" w:hAnsi="Times New Roman" w:cs="Times New Roman"/>
          <w:i/>
          <w:sz w:val="24"/>
          <w:szCs w:val="24"/>
          <w:vertAlign w:val="subscript"/>
        </w:rPr>
        <w:t>Cistus+</w:t>
      </w:r>
      <w:r w:rsidRPr="00BE0EF5">
        <w:rPr>
          <w:rFonts w:ascii="Times New Roman" w:hAnsi="Times New Roman" w:cs="Times New Roman"/>
          <w:sz w:val="24"/>
          <w:szCs w:val="24"/>
          <w:vertAlign w:val="subscript"/>
        </w:rPr>
        <w:t>sucrose</w:t>
      </w:r>
      <w:proofErr w:type="spellEnd"/>
      <w:r>
        <w:rPr>
          <w:rFonts w:ascii="Times New Roman" w:hAnsi="Times New Roman" w:cs="Times New Roman"/>
          <w:sz w:val="24"/>
          <w:szCs w:val="24"/>
        </w:rPr>
        <w:t>=5,</w:t>
      </w:r>
      <w:r w:rsidRPr="0064584F">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Pr>
          <w:rFonts w:ascii="Times New Roman" w:hAnsi="Times New Roman" w:cs="Times New Roman"/>
          <w:i/>
          <w:sz w:val="24"/>
          <w:szCs w:val="24"/>
          <w:vertAlign w:val="subscript"/>
        </w:rPr>
        <w:t>Cistus+</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w:t>
      </w:r>
      <w:r w:rsidR="004D7AEC">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sidRPr="00BE0EF5">
        <w:rPr>
          <w:rFonts w:ascii="Times New Roman" w:hAnsi="Times New Roman" w:cs="Times New Roman"/>
          <w:sz w:val="24"/>
          <w:szCs w:val="24"/>
          <w:vertAlign w:val="subscript"/>
        </w:rPr>
        <w:t>sucrose</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 xml:space="preserve"> =</w:t>
      </w:r>
      <w:r w:rsidR="004D7AEC">
        <w:rPr>
          <w:rFonts w:ascii="Times New Roman" w:hAnsi="Times New Roman" w:cs="Times New Roman"/>
          <w:sz w:val="24"/>
          <w:szCs w:val="24"/>
        </w:rPr>
        <w:t>0</w:t>
      </w:r>
      <w:r>
        <w:rPr>
          <w:rFonts w:ascii="Times New Roman" w:hAnsi="Times New Roman" w:cs="Times New Roman"/>
          <w:sz w:val="24"/>
          <w:szCs w:val="24"/>
        </w:rPr>
        <w:t>).</w:t>
      </w:r>
      <w:r w:rsidR="00BE3D5E">
        <w:rPr>
          <w:rFonts w:ascii="Times New Roman" w:hAnsi="Times New Roman" w:cs="Times New Roman"/>
          <w:sz w:val="24"/>
          <w:szCs w:val="24"/>
        </w:rPr>
        <w:t xml:space="preserve"> </w:t>
      </w:r>
      <w:r w:rsidR="00BE3D5E">
        <w:rPr>
          <w:rFonts w:ascii="Times New Roman" w:hAnsi="Times New Roman" w:cs="Times New Roman"/>
          <w:i/>
          <w:sz w:val="24"/>
          <w:szCs w:val="24"/>
        </w:rPr>
        <w:t>Dicer</w:t>
      </w:r>
      <w:r w:rsidR="00BE3D5E">
        <w:rPr>
          <w:rFonts w:ascii="Times New Roman" w:hAnsi="Times New Roman" w:cs="Times New Roman"/>
          <w:sz w:val="24"/>
          <w:szCs w:val="24"/>
        </w:rPr>
        <w:t xml:space="preserve"> was more highly expressed in </w:t>
      </w:r>
      <w:proofErr w:type="spellStart"/>
      <w:r w:rsidR="00BE3D5E">
        <w:rPr>
          <w:rFonts w:ascii="Times New Roman" w:hAnsi="Times New Roman" w:cs="Times New Roman"/>
          <w:i/>
          <w:sz w:val="24"/>
          <w:szCs w:val="24"/>
        </w:rPr>
        <w:t>Cistus</w:t>
      </w:r>
      <w:r w:rsidR="00BE3D5E">
        <w:rPr>
          <w:rFonts w:ascii="Times New Roman" w:hAnsi="Times New Roman" w:cs="Times New Roman"/>
          <w:sz w:val="24"/>
          <w:szCs w:val="24"/>
        </w:rPr>
        <w:t>-reared+virus</w:t>
      </w:r>
      <w:proofErr w:type="spellEnd"/>
      <w:r w:rsidR="00BE3D5E">
        <w:rPr>
          <w:rFonts w:ascii="Times New Roman" w:hAnsi="Times New Roman" w:cs="Times New Roman"/>
          <w:sz w:val="24"/>
          <w:szCs w:val="24"/>
        </w:rPr>
        <w:t xml:space="preserve"> </w:t>
      </w:r>
      <w:r>
        <w:rPr>
          <w:rFonts w:ascii="Times New Roman" w:hAnsi="Times New Roman" w:cs="Times New Roman"/>
          <w:sz w:val="24"/>
          <w:szCs w:val="24"/>
        </w:rPr>
        <w:t xml:space="preserve">bees </w:t>
      </w:r>
      <w:r w:rsidR="00BE3D5E">
        <w:rPr>
          <w:rFonts w:ascii="Times New Roman" w:hAnsi="Times New Roman" w:cs="Times New Roman"/>
          <w:sz w:val="24"/>
          <w:szCs w:val="24"/>
        </w:rPr>
        <w:t>than</w:t>
      </w:r>
      <w:r>
        <w:rPr>
          <w:rFonts w:ascii="Times New Roman" w:hAnsi="Times New Roman" w:cs="Times New Roman"/>
          <w:sz w:val="24"/>
          <w:szCs w:val="24"/>
        </w:rPr>
        <w:t xml:space="preserve"> in</w:t>
      </w:r>
      <w:r w:rsidR="00BE3D5E">
        <w:rPr>
          <w:rFonts w:ascii="Times New Roman" w:hAnsi="Times New Roman" w:cs="Times New Roman"/>
          <w:sz w:val="24"/>
          <w:szCs w:val="24"/>
        </w:rPr>
        <w:t xml:space="preserve"> the other three treatments (</w:t>
      </w:r>
      <w:r w:rsidR="00610F11">
        <w:rPr>
          <w:rFonts w:ascii="Times New Roman" w:hAnsi="Times New Roman" w:cs="Times New Roman"/>
          <w:sz w:val="24"/>
          <w:szCs w:val="24"/>
        </w:rPr>
        <w:t>mixed model ANOVA across all treatment g</w:t>
      </w:r>
      <w:r w:rsidR="004A1FDF">
        <w:rPr>
          <w:rFonts w:ascii="Times New Roman" w:hAnsi="Times New Roman" w:cs="Times New Roman"/>
          <w:sz w:val="24"/>
          <w:szCs w:val="24"/>
        </w:rPr>
        <w:t>r</w:t>
      </w:r>
      <w:r w:rsidR="00610F11">
        <w:rPr>
          <w:rFonts w:ascii="Times New Roman" w:hAnsi="Times New Roman" w:cs="Times New Roman"/>
          <w:sz w:val="24"/>
          <w:szCs w:val="24"/>
        </w:rPr>
        <w:t>oups,</w:t>
      </w:r>
      <w:r w:rsidR="00B65D42">
        <w:rPr>
          <w:rFonts w:ascii="Times New Roman" w:hAnsi="Times New Roman" w:cs="Times New Roman"/>
          <w:sz w:val="24"/>
          <w:szCs w:val="24"/>
        </w:rPr>
        <w:t xml:space="preserve"> </w:t>
      </w:r>
      <w:proofErr w:type="spellStart"/>
      <w:r w:rsidR="00B65D42">
        <w:rPr>
          <w:rFonts w:ascii="Times New Roman" w:hAnsi="Times New Roman" w:cs="Times New Roman"/>
          <w:sz w:val="24"/>
          <w:szCs w:val="24"/>
        </w:rPr>
        <w:t>d.f.</w:t>
      </w:r>
      <w:proofErr w:type="spellEnd"/>
      <w:r w:rsidR="00B65D42">
        <w:rPr>
          <w:rFonts w:ascii="Times New Roman" w:hAnsi="Times New Roman" w:cs="Times New Roman"/>
          <w:sz w:val="24"/>
          <w:szCs w:val="24"/>
        </w:rPr>
        <w:t xml:space="preserve"> = 3, 24;</w:t>
      </w:r>
      <w:r w:rsidR="004C1BAE">
        <w:rPr>
          <w:rFonts w:ascii="Times New Roman" w:hAnsi="Times New Roman" w:cs="Times New Roman"/>
          <w:sz w:val="24"/>
          <w:szCs w:val="24"/>
        </w:rPr>
        <w:t xml:space="preserve"> </w:t>
      </w:r>
      <w:r w:rsidR="004C1BAE">
        <w:rPr>
          <w:rFonts w:ascii="Times New Roman" w:hAnsi="Times New Roman" w:cs="Times New Roman"/>
          <w:i/>
          <w:sz w:val="24"/>
          <w:szCs w:val="24"/>
        </w:rPr>
        <w:t xml:space="preserve">F </w:t>
      </w:r>
      <w:r w:rsidR="004C1BAE">
        <w:rPr>
          <w:rFonts w:ascii="Times New Roman" w:hAnsi="Times New Roman" w:cs="Times New Roman"/>
          <w:sz w:val="24"/>
          <w:szCs w:val="24"/>
        </w:rPr>
        <w:t>= 9.38</w:t>
      </w:r>
      <w:r w:rsidR="004C1BAE">
        <w:rPr>
          <w:rFonts w:ascii="Times New Roman" w:hAnsi="Times New Roman" w:cs="Times New Roman"/>
          <w:sz w:val="24"/>
          <w:szCs w:val="24"/>
        </w:rPr>
        <w:t>;</w:t>
      </w:r>
      <w:r w:rsidR="00B65D42">
        <w:rPr>
          <w:rFonts w:ascii="Times New Roman" w:hAnsi="Times New Roman" w:cs="Times New Roman"/>
          <w:sz w:val="24"/>
          <w:szCs w:val="24"/>
        </w:rPr>
        <w:t xml:space="preserve"> p </w:t>
      </w:r>
      <w:r w:rsidR="004C1BAE">
        <w:rPr>
          <w:rFonts w:ascii="Times New Roman" w:hAnsi="Times New Roman" w:cs="Times New Roman"/>
          <w:sz w:val="24"/>
          <w:szCs w:val="24"/>
        </w:rPr>
        <w:t>=</w:t>
      </w:r>
      <w:r w:rsidR="00B65D42">
        <w:rPr>
          <w:rFonts w:ascii="Times New Roman" w:hAnsi="Times New Roman" w:cs="Times New Roman"/>
          <w:sz w:val="24"/>
          <w:szCs w:val="24"/>
        </w:rPr>
        <w:t xml:space="preserve"> 0.00</w:t>
      </w:r>
      <w:r w:rsidR="004C1BAE">
        <w:rPr>
          <w:rFonts w:ascii="Times New Roman" w:hAnsi="Times New Roman" w:cs="Times New Roman"/>
          <w:sz w:val="24"/>
          <w:szCs w:val="24"/>
        </w:rPr>
        <w:t>03</w:t>
      </w:r>
      <w:r w:rsidR="00B65D42">
        <w:rPr>
          <w:rFonts w:ascii="Times New Roman" w:hAnsi="Times New Roman" w:cs="Times New Roman"/>
          <w:sz w:val="24"/>
          <w:szCs w:val="24"/>
        </w:rPr>
        <w:t xml:space="preserve">; </w:t>
      </w:r>
      <w:proofErr w:type="spellStart"/>
      <w:r w:rsidR="00B65D42">
        <w:rPr>
          <w:rFonts w:ascii="Times New Roman" w:hAnsi="Times New Roman" w:cs="Times New Roman"/>
          <w:sz w:val="24"/>
          <w:szCs w:val="24"/>
        </w:rPr>
        <w:t>n</w:t>
      </w:r>
      <w:r w:rsidR="00B65D42">
        <w:rPr>
          <w:rFonts w:ascii="Times New Roman" w:hAnsi="Times New Roman" w:cs="Times New Roman"/>
          <w:i/>
          <w:sz w:val="24"/>
          <w:szCs w:val="24"/>
          <w:vertAlign w:val="subscript"/>
        </w:rPr>
        <w:t>Cistus+</w:t>
      </w:r>
      <w:r w:rsidR="00B65D42" w:rsidRPr="00BE0EF5">
        <w:rPr>
          <w:rFonts w:ascii="Times New Roman" w:hAnsi="Times New Roman" w:cs="Times New Roman"/>
          <w:sz w:val="24"/>
          <w:szCs w:val="24"/>
          <w:vertAlign w:val="subscript"/>
        </w:rPr>
        <w:t>sucrose</w:t>
      </w:r>
      <w:proofErr w:type="spellEnd"/>
      <w:r w:rsidR="00B65D42">
        <w:rPr>
          <w:rFonts w:ascii="Times New Roman" w:hAnsi="Times New Roman" w:cs="Times New Roman"/>
          <w:sz w:val="24"/>
          <w:szCs w:val="24"/>
        </w:rPr>
        <w:t>=</w:t>
      </w:r>
      <w:r w:rsidR="00C71C0D">
        <w:rPr>
          <w:rFonts w:ascii="Times New Roman" w:hAnsi="Times New Roman" w:cs="Times New Roman"/>
          <w:sz w:val="24"/>
          <w:szCs w:val="24"/>
        </w:rPr>
        <w:t>7</w:t>
      </w:r>
      <w:r w:rsidR="00B65D42">
        <w:rPr>
          <w:rFonts w:ascii="Times New Roman" w:hAnsi="Times New Roman" w:cs="Times New Roman"/>
          <w:sz w:val="24"/>
          <w:szCs w:val="24"/>
        </w:rPr>
        <w:t>,</w:t>
      </w:r>
      <w:r w:rsidR="00B65D42" w:rsidRPr="0064584F">
        <w:rPr>
          <w:rFonts w:ascii="Times New Roman" w:hAnsi="Times New Roman" w:cs="Times New Roman"/>
          <w:sz w:val="24"/>
          <w:szCs w:val="24"/>
        </w:rPr>
        <w:t xml:space="preserve"> </w:t>
      </w:r>
      <w:proofErr w:type="spellStart"/>
      <w:r w:rsidR="00B65D42">
        <w:rPr>
          <w:rFonts w:ascii="Times New Roman" w:hAnsi="Times New Roman" w:cs="Times New Roman"/>
          <w:sz w:val="24"/>
          <w:szCs w:val="24"/>
        </w:rPr>
        <w:t>n</w:t>
      </w:r>
      <w:r w:rsidR="00B65D42">
        <w:rPr>
          <w:rFonts w:ascii="Times New Roman" w:hAnsi="Times New Roman" w:cs="Times New Roman"/>
          <w:i/>
          <w:sz w:val="24"/>
          <w:szCs w:val="24"/>
          <w:vertAlign w:val="subscript"/>
        </w:rPr>
        <w:t>Cistus+</w:t>
      </w:r>
      <w:r w:rsidR="00B65D42">
        <w:rPr>
          <w:rFonts w:ascii="Times New Roman" w:hAnsi="Times New Roman" w:cs="Times New Roman"/>
          <w:sz w:val="24"/>
          <w:szCs w:val="24"/>
          <w:vertAlign w:val="subscript"/>
        </w:rPr>
        <w:t>virus</w:t>
      </w:r>
      <w:proofErr w:type="spellEnd"/>
      <w:r w:rsidR="00B65D42">
        <w:rPr>
          <w:rFonts w:ascii="Times New Roman" w:hAnsi="Times New Roman" w:cs="Times New Roman"/>
          <w:sz w:val="24"/>
          <w:szCs w:val="24"/>
        </w:rPr>
        <w:t>=</w:t>
      </w:r>
      <w:r w:rsidR="00E52CD8">
        <w:rPr>
          <w:rFonts w:ascii="Times New Roman" w:hAnsi="Times New Roman" w:cs="Times New Roman"/>
          <w:sz w:val="24"/>
          <w:szCs w:val="24"/>
        </w:rPr>
        <w:t>9</w:t>
      </w:r>
      <w:r w:rsidR="00B65D42">
        <w:rPr>
          <w:rFonts w:ascii="Times New Roman" w:hAnsi="Times New Roman" w:cs="Times New Roman"/>
          <w:sz w:val="24"/>
          <w:szCs w:val="24"/>
        </w:rPr>
        <w:t xml:space="preserve">, </w:t>
      </w:r>
      <w:proofErr w:type="spellStart"/>
      <w:r w:rsidR="00B65D42">
        <w:rPr>
          <w:rFonts w:ascii="Times New Roman" w:hAnsi="Times New Roman" w:cs="Times New Roman"/>
          <w:sz w:val="24"/>
          <w:szCs w:val="24"/>
        </w:rPr>
        <w:t>n</w:t>
      </w:r>
      <w:r w:rsidR="00B65D42" w:rsidRPr="00177209">
        <w:rPr>
          <w:rFonts w:ascii="Times New Roman" w:hAnsi="Times New Roman" w:cs="Times New Roman"/>
          <w:i/>
          <w:sz w:val="24"/>
          <w:szCs w:val="24"/>
          <w:vertAlign w:val="subscript"/>
        </w:rPr>
        <w:t>Castanea</w:t>
      </w:r>
      <w:r w:rsidR="00B65D42">
        <w:rPr>
          <w:rFonts w:ascii="Times New Roman" w:hAnsi="Times New Roman" w:cs="Times New Roman"/>
          <w:i/>
          <w:sz w:val="24"/>
          <w:szCs w:val="24"/>
          <w:vertAlign w:val="subscript"/>
        </w:rPr>
        <w:t>+</w:t>
      </w:r>
      <w:r w:rsidR="00B65D42" w:rsidRPr="00BE0EF5">
        <w:rPr>
          <w:rFonts w:ascii="Times New Roman" w:hAnsi="Times New Roman" w:cs="Times New Roman"/>
          <w:sz w:val="24"/>
          <w:szCs w:val="24"/>
          <w:vertAlign w:val="subscript"/>
        </w:rPr>
        <w:t>sucrose</w:t>
      </w:r>
      <w:proofErr w:type="spellEnd"/>
      <w:r w:rsidR="00B65D42">
        <w:rPr>
          <w:rFonts w:ascii="Times New Roman" w:hAnsi="Times New Roman" w:cs="Times New Roman"/>
          <w:sz w:val="24"/>
          <w:szCs w:val="24"/>
        </w:rPr>
        <w:t xml:space="preserve"> =</w:t>
      </w:r>
      <w:r w:rsidR="00E52CD8">
        <w:rPr>
          <w:rFonts w:ascii="Times New Roman" w:hAnsi="Times New Roman" w:cs="Times New Roman"/>
          <w:sz w:val="24"/>
          <w:szCs w:val="24"/>
        </w:rPr>
        <w:t>7</w:t>
      </w:r>
      <w:r w:rsidR="00B65D42">
        <w:rPr>
          <w:rFonts w:ascii="Times New Roman" w:hAnsi="Times New Roman" w:cs="Times New Roman"/>
          <w:sz w:val="24"/>
          <w:szCs w:val="24"/>
        </w:rPr>
        <w:t xml:space="preserve">, </w:t>
      </w:r>
      <w:proofErr w:type="spellStart"/>
      <w:r w:rsidR="00B65D42">
        <w:rPr>
          <w:rFonts w:ascii="Times New Roman" w:hAnsi="Times New Roman" w:cs="Times New Roman"/>
          <w:sz w:val="24"/>
          <w:szCs w:val="24"/>
        </w:rPr>
        <w:t>n</w:t>
      </w:r>
      <w:r w:rsidR="00B65D42" w:rsidRPr="00177209">
        <w:rPr>
          <w:rFonts w:ascii="Times New Roman" w:hAnsi="Times New Roman" w:cs="Times New Roman"/>
          <w:i/>
          <w:sz w:val="24"/>
          <w:szCs w:val="24"/>
          <w:vertAlign w:val="subscript"/>
        </w:rPr>
        <w:t>Castanea</w:t>
      </w:r>
      <w:r w:rsidR="00B65D42">
        <w:rPr>
          <w:rFonts w:ascii="Times New Roman" w:hAnsi="Times New Roman" w:cs="Times New Roman"/>
          <w:i/>
          <w:sz w:val="24"/>
          <w:szCs w:val="24"/>
          <w:vertAlign w:val="subscript"/>
        </w:rPr>
        <w:t>+</w:t>
      </w:r>
      <w:r w:rsidR="00B65D42">
        <w:rPr>
          <w:rFonts w:ascii="Times New Roman" w:hAnsi="Times New Roman" w:cs="Times New Roman"/>
          <w:sz w:val="24"/>
          <w:szCs w:val="24"/>
          <w:vertAlign w:val="subscript"/>
        </w:rPr>
        <w:t>virus</w:t>
      </w:r>
      <w:proofErr w:type="spellEnd"/>
      <w:r w:rsidR="00B65D42">
        <w:rPr>
          <w:rFonts w:ascii="Times New Roman" w:hAnsi="Times New Roman" w:cs="Times New Roman"/>
          <w:sz w:val="24"/>
          <w:szCs w:val="24"/>
        </w:rPr>
        <w:t xml:space="preserve"> =</w:t>
      </w:r>
      <w:r w:rsidR="00C71C0D">
        <w:rPr>
          <w:rFonts w:ascii="Times New Roman" w:hAnsi="Times New Roman" w:cs="Times New Roman"/>
          <w:sz w:val="24"/>
          <w:szCs w:val="24"/>
        </w:rPr>
        <w:t>8</w:t>
      </w:r>
      <w:r w:rsidR="00B65D42">
        <w:rPr>
          <w:rFonts w:ascii="Times New Roman" w:hAnsi="Times New Roman" w:cs="Times New Roman"/>
          <w:sz w:val="24"/>
          <w:szCs w:val="24"/>
        </w:rPr>
        <w:t>)</w:t>
      </w:r>
      <w:r>
        <w:rPr>
          <w:rFonts w:ascii="Times New Roman" w:hAnsi="Times New Roman" w:cs="Times New Roman"/>
          <w:sz w:val="24"/>
          <w:szCs w:val="24"/>
        </w:rPr>
        <w:t>.</w:t>
      </w:r>
      <w:r w:rsidR="00C66C69">
        <w:rPr>
          <w:rFonts w:ascii="Times New Roman" w:hAnsi="Times New Roman" w:cs="Times New Roman"/>
          <w:sz w:val="24"/>
          <w:szCs w:val="24"/>
        </w:rPr>
        <w:t xml:space="preserve"> There were no significant differences in gene expression across treatments for </w:t>
      </w:r>
      <w:proofErr w:type="spellStart"/>
      <w:r w:rsidR="001D6B70">
        <w:rPr>
          <w:rFonts w:ascii="Times New Roman" w:hAnsi="Times New Roman" w:cs="Times New Roman"/>
          <w:i/>
          <w:sz w:val="24"/>
          <w:szCs w:val="24"/>
        </w:rPr>
        <w:t>h</w:t>
      </w:r>
      <w:r w:rsidR="00C66C69">
        <w:rPr>
          <w:rFonts w:ascii="Times New Roman" w:hAnsi="Times New Roman" w:cs="Times New Roman"/>
          <w:i/>
          <w:sz w:val="24"/>
          <w:szCs w:val="24"/>
        </w:rPr>
        <w:t>ymenoptaecin</w:t>
      </w:r>
      <w:proofErr w:type="spellEnd"/>
      <w:r w:rsidR="00C66C69">
        <w:rPr>
          <w:rFonts w:ascii="Times New Roman" w:hAnsi="Times New Roman" w:cs="Times New Roman"/>
          <w:sz w:val="24"/>
          <w:szCs w:val="24"/>
        </w:rPr>
        <w:t xml:space="preserve">, </w:t>
      </w:r>
      <w:r w:rsidR="001D6B70">
        <w:rPr>
          <w:rFonts w:ascii="Times New Roman" w:hAnsi="Times New Roman" w:cs="Times New Roman"/>
          <w:i/>
          <w:sz w:val="24"/>
          <w:szCs w:val="24"/>
        </w:rPr>
        <w:t>h</w:t>
      </w:r>
      <w:r w:rsidR="00C66C69">
        <w:rPr>
          <w:rFonts w:ascii="Times New Roman" w:hAnsi="Times New Roman" w:cs="Times New Roman"/>
          <w:i/>
          <w:sz w:val="24"/>
          <w:szCs w:val="24"/>
        </w:rPr>
        <w:t>opscotch</w:t>
      </w:r>
      <w:r w:rsidR="00C66C69">
        <w:rPr>
          <w:rFonts w:ascii="Times New Roman" w:hAnsi="Times New Roman" w:cs="Times New Roman"/>
          <w:sz w:val="24"/>
          <w:szCs w:val="24"/>
        </w:rPr>
        <w:t xml:space="preserve">, or </w:t>
      </w:r>
      <w:r w:rsidR="001D6B70">
        <w:rPr>
          <w:rFonts w:ascii="Times New Roman" w:hAnsi="Times New Roman" w:cs="Times New Roman"/>
          <w:i/>
          <w:sz w:val="24"/>
          <w:szCs w:val="24"/>
        </w:rPr>
        <w:t>v</w:t>
      </w:r>
      <w:r w:rsidR="00C66C69">
        <w:rPr>
          <w:rFonts w:ascii="Times New Roman" w:hAnsi="Times New Roman" w:cs="Times New Roman"/>
          <w:i/>
          <w:sz w:val="24"/>
          <w:szCs w:val="24"/>
        </w:rPr>
        <w:t>itellogenin</w:t>
      </w:r>
      <w:r w:rsidR="00C66C69">
        <w:rPr>
          <w:rFonts w:ascii="Times New Roman" w:hAnsi="Times New Roman" w:cs="Times New Roman"/>
          <w:sz w:val="24"/>
          <w:szCs w:val="24"/>
        </w:rPr>
        <w:t>.</w:t>
      </w:r>
    </w:p>
    <w:p w14:paraId="67CB542B" w14:textId="03CA6FA2" w:rsidR="0065417F" w:rsidRPr="00BE3880" w:rsidRDefault="0065417F" w:rsidP="0065417F">
      <w:pPr>
        <w:spacing w:line="240" w:lineRule="auto"/>
        <w:ind w:firstLine="720"/>
        <w:contextualSpacing/>
        <w:rPr>
          <w:rFonts w:ascii="Times New Roman" w:hAnsi="Times New Roman" w:cs="Times New Roman"/>
          <w:sz w:val="24"/>
          <w:szCs w:val="24"/>
        </w:rPr>
      </w:pPr>
      <w:r w:rsidRPr="00C66C69">
        <w:rPr>
          <w:rFonts w:ascii="Times New Roman" w:hAnsi="Times New Roman" w:cs="Times New Roman"/>
          <w:i/>
          <w:sz w:val="24"/>
          <w:szCs w:val="24"/>
          <w:u w:val="single"/>
        </w:rPr>
        <w:t>Effects of diet</w:t>
      </w:r>
      <w:r w:rsidR="007F0946" w:rsidRPr="00C66C69">
        <w:rPr>
          <w:rFonts w:ascii="Times New Roman" w:hAnsi="Times New Roman" w:cs="Times New Roman"/>
          <w:i/>
          <w:sz w:val="24"/>
          <w:szCs w:val="24"/>
          <w:u w:val="single"/>
        </w:rPr>
        <w:t xml:space="preserve"> treatment</w:t>
      </w:r>
      <w:r w:rsidR="00C66C69" w:rsidRPr="00C66C69">
        <w:rPr>
          <w:rFonts w:ascii="Times New Roman" w:hAnsi="Times New Roman" w:cs="Times New Roman"/>
          <w:i/>
          <w:sz w:val="24"/>
          <w:szCs w:val="24"/>
          <w:u w:val="single"/>
        </w:rPr>
        <w:t xml:space="preserve"> only</w:t>
      </w:r>
      <w:r>
        <w:rPr>
          <w:rFonts w:ascii="Times New Roman" w:hAnsi="Times New Roman" w:cs="Times New Roman"/>
          <w:i/>
          <w:sz w:val="24"/>
          <w:szCs w:val="24"/>
        </w:rPr>
        <w:t>:</w:t>
      </w:r>
      <w:r w:rsidR="00C66C69">
        <w:rPr>
          <w:rFonts w:ascii="Times New Roman" w:hAnsi="Times New Roman" w:cs="Times New Roman"/>
          <w:sz w:val="24"/>
          <w:szCs w:val="24"/>
        </w:rPr>
        <w:t xml:space="preserve"> </w:t>
      </w:r>
      <w:r w:rsidR="00EC1F67">
        <w:rPr>
          <w:rFonts w:ascii="Times New Roman" w:hAnsi="Times New Roman" w:cs="Times New Roman"/>
          <w:sz w:val="24"/>
          <w:szCs w:val="24"/>
        </w:rPr>
        <w:t xml:space="preserve">Bees reared on a </w:t>
      </w:r>
      <w:r w:rsidR="00EC1F67">
        <w:rPr>
          <w:rFonts w:ascii="Times New Roman" w:hAnsi="Times New Roman" w:cs="Times New Roman"/>
          <w:i/>
          <w:sz w:val="24"/>
          <w:szCs w:val="24"/>
        </w:rPr>
        <w:t>Cistus</w:t>
      </w:r>
      <w:r w:rsidR="00EC1F67">
        <w:rPr>
          <w:rFonts w:ascii="Times New Roman" w:hAnsi="Times New Roman" w:cs="Times New Roman"/>
          <w:sz w:val="24"/>
          <w:szCs w:val="24"/>
        </w:rPr>
        <w:t xml:space="preserve"> pollen diet as larvae had overall higher expression of the gene </w:t>
      </w:r>
      <w:r w:rsidR="00EC1F67">
        <w:rPr>
          <w:rFonts w:ascii="Times New Roman" w:hAnsi="Times New Roman" w:cs="Times New Roman"/>
          <w:i/>
          <w:sz w:val="24"/>
          <w:szCs w:val="24"/>
        </w:rPr>
        <w:t xml:space="preserve">dicer </w:t>
      </w:r>
      <w:r w:rsidR="00BE3880">
        <w:rPr>
          <w:rFonts w:ascii="Times New Roman" w:hAnsi="Times New Roman" w:cs="Times New Roman"/>
          <w:sz w:val="24"/>
          <w:szCs w:val="24"/>
        </w:rPr>
        <w:t xml:space="preserve">than bees raised on </w:t>
      </w:r>
      <w:proofErr w:type="spellStart"/>
      <w:r w:rsidR="00BE3880">
        <w:rPr>
          <w:rFonts w:ascii="Times New Roman" w:hAnsi="Times New Roman" w:cs="Times New Roman"/>
          <w:i/>
          <w:sz w:val="24"/>
          <w:szCs w:val="24"/>
        </w:rPr>
        <w:t>Castanaea</w:t>
      </w:r>
      <w:proofErr w:type="spellEnd"/>
      <w:r w:rsidR="00BE3880">
        <w:rPr>
          <w:rFonts w:ascii="Times New Roman" w:hAnsi="Times New Roman" w:cs="Times New Roman"/>
          <w:sz w:val="24"/>
          <w:szCs w:val="24"/>
        </w:rPr>
        <w:t xml:space="preserve"> pollen. </w:t>
      </w:r>
      <w:r w:rsidR="00EC1F67">
        <w:rPr>
          <w:rFonts w:ascii="Times New Roman" w:hAnsi="Times New Roman" w:cs="Times New Roman"/>
          <w:sz w:val="24"/>
          <w:szCs w:val="24"/>
        </w:rPr>
        <w:t>(</w:t>
      </w:r>
      <w:r w:rsidR="00BE3880">
        <w:rPr>
          <w:rFonts w:ascii="Times New Roman" w:hAnsi="Times New Roman" w:cs="Times New Roman"/>
          <w:sz w:val="24"/>
          <w:szCs w:val="24"/>
        </w:rPr>
        <w:t xml:space="preserve">ANOVA, </w:t>
      </w:r>
      <w:proofErr w:type="spellStart"/>
      <w:r w:rsidR="00BE3880">
        <w:rPr>
          <w:rFonts w:ascii="Times New Roman" w:hAnsi="Times New Roman" w:cs="Times New Roman"/>
          <w:sz w:val="24"/>
          <w:szCs w:val="24"/>
        </w:rPr>
        <w:t>d.f.</w:t>
      </w:r>
      <w:proofErr w:type="spellEnd"/>
      <w:r w:rsidR="00BE3880">
        <w:rPr>
          <w:rFonts w:ascii="Times New Roman" w:hAnsi="Times New Roman" w:cs="Times New Roman"/>
          <w:sz w:val="24"/>
          <w:szCs w:val="24"/>
        </w:rPr>
        <w:t xml:space="preserve"> = 1, 27; </w:t>
      </w:r>
      <w:r w:rsidR="00BE3880">
        <w:rPr>
          <w:rFonts w:ascii="Times New Roman" w:hAnsi="Times New Roman" w:cs="Times New Roman"/>
          <w:i/>
          <w:sz w:val="24"/>
          <w:szCs w:val="24"/>
        </w:rPr>
        <w:t>F</w:t>
      </w:r>
      <w:r w:rsidR="00BE3880">
        <w:rPr>
          <w:rFonts w:ascii="Times New Roman" w:hAnsi="Times New Roman" w:cs="Times New Roman"/>
          <w:sz w:val="24"/>
          <w:szCs w:val="24"/>
        </w:rPr>
        <w:t xml:space="preserve"> = 17; 0.0003; </w:t>
      </w:r>
      <w:proofErr w:type="spellStart"/>
      <w:r w:rsidR="00BE3880" w:rsidRPr="001D6B70">
        <w:rPr>
          <w:rFonts w:ascii="Times New Roman" w:hAnsi="Times New Roman" w:cs="Times New Roman"/>
          <w:sz w:val="24"/>
          <w:szCs w:val="24"/>
        </w:rPr>
        <w:t>n</w:t>
      </w:r>
      <w:r w:rsidR="00BE3880">
        <w:rPr>
          <w:rFonts w:ascii="Times New Roman" w:hAnsi="Times New Roman" w:cs="Times New Roman"/>
          <w:sz w:val="24"/>
          <w:szCs w:val="24"/>
          <w:vertAlign w:val="subscript"/>
        </w:rPr>
        <w:t>sucrose</w:t>
      </w:r>
      <w:proofErr w:type="spellEnd"/>
      <w:r w:rsidR="00BE3880" w:rsidRPr="001D6B70">
        <w:rPr>
          <w:rFonts w:ascii="Times New Roman" w:hAnsi="Times New Roman" w:cs="Times New Roman"/>
          <w:sz w:val="24"/>
          <w:szCs w:val="24"/>
        </w:rPr>
        <w:t xml:space="preserve"> =1</w:t>
      </w:r>
      <w:r w:rsidR="00BE3880">
        <w:rPr>
          <w:rFonts w:ascii="Times New Roman" w:hAnsi="Times New Roman" w:cs="Times New Roman"/>
          <w:sz w:val="24"/>
          <w:szCs w:val="24"/>
        </w:rPr>
        <w:t>4</w:t>
      </w:r>
      <w:r w:rsidR="00BE3880" w:rsidRPr="001D6B70">
        <w:rPr>
          <w:rFonts w:ascii="Times New Roman" w:hAnsi="Times New Roman" w:cs="Times New Roman"/>
          <w:sz w:val="24"/>
          <w:szCs w:val="24"/>
        </w:rPr>
        <w:t xml:space="preserve">, </w:t>
      </w:r>
      <w:proofErr w:type="spellStart"/>
      <w:r w:rsidR="00BE3880" w:rsidRPr="001D6B70">
        <w:rPr>
          <w:rFonts w:ascii="Times New Roman" w:hAnsi="Times New Roman" w:cs="Times New Roman"/>
          <w:sz w:val="24"/>
          <w:szCs w:val="24"/>
        </w:rPr>
        <w:t>n</w:t>
      </w:r>
      <w:r w:rsidR="00BE3880">
        <w:rPr>
          <w:rFonts w:ascii="Times New Roman" w:hAnsi="Times New Roman" w:cs="Times New Roman"/>
          <w:sz w:val="24"/>
          <w:szCs w:val="24"/>
          <w:vertAlign w:val="subscript"/>
        </w:rPr>
        <w:t>virus</w:t>
      </w:r>
      <w:proofErr w:type="spellEnd"/>
      <w:r w:rsidR="00BE3880" w:rsidRPr="001D6B70">
        <w:rPr>
          <w:rFonts w:ascii="Times New Roman" w:hAnsi="Times New Roman" w:cs="Times New Roman"/>
          <w:sz w:val="24"/>
          <w:szCs w:val="24"/>
        </w:rPr>
        <w:t xml:space="preserve"> =</w:t>
      </w:r>
      <w:r w:rsidR="00BE3880">
        <w:rPr>
          <w:rFonts w:ascii="Times New Roman" w:hAnsi="Times New Roman" w:cs="Times New Roman"/>
          <w:sz w:val="24"/>
          <w:szCs w:val="24"/>
        </w:rPr>
        <w:t>17</w:t>
      </w:r>
      <w:r w:rsidR="00BE3880">
        <w:rPr>
          <w:rFonts w:ascii="Times New Roman" w:hAnsi="Times New Roman" w:cs="Times New Roman"/>
          <w:sz w:val="24"/>
          <w:szCs w:val="24"/>
        </w:rPr>
        <w:t>)</w:t>
      </w:r>
      <w:r w:rsidR="00BE3880">
        <w:rPr>
          <w:rFonts w:ascii="Times New Roman" w:hAnsi="Times New Roman" w:cs="Times New Roman"/>
          <w:sz w:val="24"/>
          <w:szCs w:val="24"/>
        </w:rPr>
        <w:t>.</w:t>
      </w:r>
    </w:p>
    <w:p w14:paraId="7B3F847A" w14:textId="3B31660A" w:rsidR="0065417F" w:rsidRPr="001D6B70" w:rsidRDefault="0065417F" w:rsidP="0065417F">
      <w:pPr>
        <w:spacing w:line="240" w:lineRule="auto"/>
        <w:ind w:firstLine="720"/>
        <w:contextualSpacing/>
        <w:rPr>
          <w:rFonts w:ascii="Times New Roman" w:hAnsi="Times New Roman" w:cs="Times New Roman"/>
          <w:sz w:val="24"/>
          <w:szCs w:val="24"/>
        </w:rPr>
      </w:pPr>
      <w:r w:rsidRPr="00C66C69">
        <w:rPr>
          <w:rFonts w:ascii="Times New Roman" w:hAnsi="Times New Roman" w:cs="Times New Roman"/>
          <w:i/>
          <w:sz w:val="24"/>
          <w:szCs w:val="24"/>
          <w:u w:val="single"/>
        </w:rPr>
        <w:t xml:space="preserve">Effects of </w:t>
      </w:r>
      <w:r w:rsidR="007F0946" w:rsidRPr="00C66C69">
        <w:rPr>
          <w:rFonts w:ascii="Times New Roman" w:hAnsi="Times New Roman" w:cs="Times New Roman"/>
          <w:i/>
          <w:sz w:val="24"/>
          <w:szCs w:val="24"/>
          <w:u w:val="single"/>
        </w:rPr>
        <w:t>virus treatment</w:t>
      </w:r>
      <w:r w:rsidR="00C66C69" w:rsidRPr="00C66C69">
        <w:rPr>
          <w:rFonts w:ascii="Times New Roman" w:hAnsi="Times New Roman" w:cs="Times New Roman"/>
          <w:i/>
          <w:sz w:val="24"/>
          <w:szCs w:val="24"/>
          <w:u w:val="single"/>
        </w:rPr>
        <w:t xml:space="preserve"> only</w:t>
      </w:r>
      <w:r w:rsidR="007F0946">
        <w:rPr>
          <w:rFonts w:ascii="Times New Roman" w:hAnsi="Times New Roman" w:cs="Times New Roman"/>
          <w:i/>
          <w:sz w:val="24"/>
          <w:szCs w:val="24"/>
        </w:rPr>
        <w:t>:</w:t>
      </w:r>
      <w:r w:rsidR="001D6B70">
        <w:rPr>
          <w:rFonts w:ascii="Times New Roman" w:hAnsi="Times New Roman" w:cs="Times New Roman"/>
          <w:sz w:val="24"/>
          <w:szCs w:val="24"/>
        </w:rPr>
        <w:t xml:space="preserve"> </w:t>
      </w:r>
      <w:r w:rsidR="001D6B70">
        <w:rPr>
          <w:rFonts w:ascii="Times New Roman" w:hAnsi="Times New Roman" w:cs="Times New Roman"/>
          <w:sz w:val="24"/>
          <w:szCs w:val="24"/>
        </w:rPr>
        <w:t>Bees that were inoculated with IAPV exhibited higher expression of the gene</w:t>
      </w:r>
      <w:r w:rsidR="00BE3880">
        <w:rPr>
          <w:rFonts w:ascii="Times New Roman" w:hAnsi="Times New Roman" w:cs="Times New Roman"/>
          <w:sz w:val="24"/>
          <w:szCs w:val="24"/>
        </w:rPr>
        <w:t xml:space="preserve"> </w:t>
      </w:r>
      <w:r w:rsidR="001D6B70">
        <w:rPr>
          <w:rFonts w:ascii="Times New Roman" w:hAnsi="Times New Roman" w:cs="Times New Roman"/>
          <w:i/>
          <w:sz w:val="24"/>
          <w:szCs w:val="24"/>
        </w:rPr>
        <w:t>cactus</w:t>
      </w:r>
      <w:r w:rsidR="00BE3880">
        <w:rPr>
          <w:rFonts w:ascii="Times New Roman" w:hAnsi="Times New Roman" w:cs="Times New Roman"/>
          <w:i/>
          <w:sz w:val="24"/>
          <w:szCs w:val="24"/>
        </w:rPr>
        <w:t xml:space="preserve"> </w:t>
      </w:r>
      <w:r w:rsidR="00BE3880">
        <w:rPr>
          <w:rFonts w:ascii="Times New Roman" w:hAnsi="Times New Roman" w:cs="Times New Roman"/>
          <w:sz w:val="24"/>
          <w:szCs w:val="24"/>
        </w:rPr>
        <w:t>than control bees</w:t>
      </w:r>
      <w:r w:rsidR="001D6B70">
        <w:rPr>
          <w:rFonts w:ascii="Times New Roman" w:hAnsi="Times New Roman" w:cs="Times New Roman"/>
          <w:i/>
          <w:sz w:val="24"/>
          <w:szCs w:val="24"/>
        </w:rPr>
        <w:t xml:space="preserve"> </w:t>
      </w:r>
      <w:r w:rsidR="001D6B70">
        <w:rPr>
          <w:rFonts w:ascii="Times New Roman" w:hAnsi="Times New Roman" w:cs="Times New Roman"/>
          <w:sz w:val="24"/>
          <w:szCs w:val="24"/>
        </w:rPr>
        <w:t xml:space="preserve">(ANOVA, </w:t>
      </w:r>
      <w:proofErr w:type="spellStart"/>
      <w:r w:rsidR="001D6B70">
        <w:rPr>
          <w:rFonts w:ascii="Times New Roman" w:hAnsi="Times New Roman" w:cs="Times New Roman"/>
          <w:sz w:val="24"/>
          <w:szCs w:val="24"/>
        </w:rPr>
        <w:t>d.f.</w:t>
      </w:r>
      <w:proofErr w:type="spellEnd"/>
      <w:r w:rsidR="001D6B70">
        <w:rPr>
          <w:rFonts w:ascii="Times New Roman" w:hAnsi="Times New Roman" w:cs="Times New Roman"/>
          <w:sz w:val="24"/>
          <w:szCs w:val="24"/>
        </w:rPr>
        <w:t xml:space="preserve"> = 1, 13; </w:t>
      </w:r>
      <w:r w:rsidR="003D38A2">
        <w:rPr>
          <w:rFonts w:ascii="Times New Roman" w:hAnsi="Times New Roman" w:cs="Times New Roman"/>
          <w:i/>
          <w:sz w:val="24"/>
          <w:szCs w:val="24"/>
        </w:rPr>
        <w:t>F</w:t>
      </w:r>
      <w:r w:rsidR="003D38A2">
        <w:rPr>
          <w:rFonts w:ascii="Times New Roman" w:hAnsi="Times New Roman" w:cs="Times New Roman"/>
          <w:sz w:val="24"/>
          <w:szCs w:val="24"/>
        </w:rPr>
        <w:t xml:space="preserve">= 29.8; </w:t>
      </w:r>
      <w:r w:rsidR="001D6B70">
        <w:rPr>
          <w:rFonts w:ascii="Times New Roman" w:hAnsi="Times New Roman" w:cs="Times New Roman"/>
          <w:sz w:val="24"/>
          <w:szCs w:val="24"/>
        </w:rPr>
        <w:t>p = 0.0001</w:t>
      </w:r>
      <w:r w:rsidR="001D6B70" w:rsidRPr="001D6B70">
        <w:rPr>
          <w:rFonts w:ascii="Times New Roman" w:hAnsi="Times New Roman" w:cs="Times New Roman"/>
          <w:sz w:val="24"/>
          <w:szCs w:val="24"/>
        </w:rPr>
        <w:t xml:space="preserve">; </w:t>
      </w:r>
      <w:proofErr w:type="spellStart"/>
      <w:r w:rsidR="001D6B70" w:rsidRPr="001D6B70">
        <w:rPr>
          <w:rFonts w:ascii="Times New Roman" w:hAnsi="Times New Roman" w:cs="Times New Roman"/>
          <w:sz w:val="24"/>
          <w:szCs w:val="24"/>
        </w:rPr>
        <w:t>n</w:t>
      </w:r>
      <w:r w:rsidR="001D6B70">
        <w:rPr>
          <w:rFonts w:ascii="Times New Roman" w:hAnsi="Times New Roman" w:cs="Times New Roman"/>
          <w:sz w:val="24"/>
          <w:szCs w:val="24"/>
          <w:vertAlign w:val="subscript"/>
        </w:rPr>
        <w:t>sucrose</w:t>
      </w:r>
      <w:proofErr w:type="spellEnd"/>
      <w:r w:rsidR="001D6B70" w:rsidRPr="001D6B70">
        <w:rPr>
          <w:rFonts w:ascii="Times New Roman" w:hAnsi="Times New Roman" w:cs="Times New Roman"/>
          <w:sz w:val="24"/>
          <w:szCs w:val="24"/>
        </w:rPr>
        <w:t xml:space="preserve"> =1</w:t>
      </w:r>
      <w:r w:rsidR="001D6B70">
        <w:rPr>
          <w:rFonts w:ascii="Times New Roman" w:hAnsi="Times New Roman" w:cs="Times New Roman"/>
          <w:sz w:val="24"/>
          <w:szCs w:val="24"/>
        </w:rPr>
        <w:t>0</w:t>
      </w:r>
      <w:r w:rsidR="001D6B70" w:rsidRPr="001D6B70">
        <w:rPr>
          <w:rFonts w:ascii="Times New Roman" w:hAnsi="Times New Roman" w:cs="Times New Roman"/>
          <w:sz w:val="24"/>
          <w:szCs w:val="24"/>
        </w:rPr>
        <w:t xml:space="preserve">, </w:t>
      </w:r>
      <w:proofErr w:type="spellStart"/>
      <w:r w:rsidR="001D6B70" w:rsidRPr="001D6B70">
        <w:rPr>
          <w:rFonts w:ascii="Times New Roman" w:hAnsi="Times New Roman" w:cs="Times New Roman"/>
          <w:sz w:val="24"/>
          <w:szCs w:val="24"/>
        </w:rPr>
        <w:t>n</w:t>
      </w:r>
      <w:r w:rsidR="001D6B70">
        <w:rPr>
          <w:rFonts w:ascii="Times New Roman" w:hAnsi="Times New Roman" w:cs="Times New Roman"/>
          <w:sz w:val="24"/>
          <w:szCs w:val="24"/>
          <w:vertAlign w:val="subscript"/>
        </w:rPr>
        <w:t>virus</w:t>
      </w:r>
      <w:proofErr w:type="spellEnd"/>
      <w:r w:rsidR="001D6B70" w:rsidRPr="001D6B70">
        <w:rPr>
          <w:rFonts w:ascii="Times New Roman" w:hAnsi="Times New Roman" w:cs="Times New Roman"/>
          <w:sz w:val="24"/>
          <w:szCs w:val="24"/>
        </w:rPr>
        <w:t xml:space="preserve"> =</w:t>
      </w:r>
      <w:r w:rsidR="001D6B70">
        <w:rPr>
          <w:rFonts w:ascii="Times New Roman" w:hAnsi="Times New Roman" w:cs="Times New Roman"/>
          <w:sz w:val="24"/>
          <w:szCs w:val="24"/>
        </w:rPr>
        <w:t>9)</w:t>
      </w:r>
      <w:r w:rsidR="00BE3880">
        <w:rPr>
          <w:rFonts w:ascii="Times New Roman" w:hAnsi="Times New Roman" w:cs="Times New Roman"/>
          <w:sz w:val="24"/>
          <w:szCs w:val="24"/>
        </w:rPr>
        <w:t>.</w:t>
      </w:r>
    </w:p>
    <w:p w14:paraId="4B01CEE3" w14:textId="1FB9772A" w:rsidR="007A7907" w:rsidRDefault="007A7907" w:rsidP="00442158">
      <w:pPr>
        <w:spacing w:line="240" w:lineRule="auto"/>
        <w:contextualSpacing/>
        <w:rPr>
          <w:rFonts w:ascii="Times New Roman" w:hAnsi="Times New Roman" w:cs="Times New Roman"/>
          <w:b/>
          <w:sz w:val="24"/>
          <w:szCs w:val="24"/>
        </w:rPr>
      </w:pPr>
    </w:p>
    <w:p w14:paraId="291D3743" w14:textId="609BCA29" w:rsidR="007A7907" w:rsidRDefault="007A7907" w:rsidP="00442158">
      <w:pPr>
        <w:spacing w:line="240" w:lineRule="auto"/>
        <w:contextualSpacing/>
        <w:rPr>
          <w:rFonts w:ascii="Times New Roman" w:hAnsi="Times New Roman" w:cs="Times New Roman"/>
          <w:b/>
          <w:sz w:val="24"/>
          <w:szCs w:val="24"/>
        </w:rPr>
      </w:pPr>
    </w:p>
    <w:p w14:paraId="064E2EF6" w14:textId="538B8B6C" w:rsidR="007A7907" w:rsidRDefault="002F67BE" w:rsidP="002F67BE">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Discussion</w:t>
      </w:r>
    </w:p>
    <w:p w14:paraId="2B709929" w14:textId="77777777" w:rsidR="002F67BE" w:rsidRPr="00FF256F" w:rsidRDefault="002F67BE" w:rsidP="00FF256F">
      <w:pPr>
        <w:spacing w:line="240" w:lineRule="auto"/>
        <w:contextualSpacing/>
        <w:rPr>
          <w:rFonts w:ascii="Times New Roman" w:hAnsi="Times New Roman" w:cs="Times New Roman"/>
          <w:b/>
          <w:sz w:val="24"/>
          <w:szCs w:val="24"/>
        </w:rPr>
      </w:pPr>
    </w:p>
    <w:p w14:paraId="68791396" w14:textId="0AA72505" w:rsidR="00F8579A" w:rsidRPr="00FF256F" w:rsidRDefault="00F8579A" w:rsidP="00F8579A">
      <w:pPr>
        <w:spacing w:line="480" w:lineRule="auto"/>
        <w:ind w:firstLine="720"/>
        <w:rPr>
          <w:rFonts w:ascii="Times New Roman" w:hAnsi="Times New Roman" w:cs="Times New Roman"/>
          <w:sz w:val="24"/>
          <w:szCs w:val="24"/>
        </w:rPr>
      </w:pPr>
      <w:r w:rsidRPr="00FF256F">
        <w:rPr>
          <w:rFonts w:ascii="Times New Roman" w:hAnsi="Times New Roman" w:cs="Times New Roman"/>
          <w:sz w:val="24"/>
          <w:szCs w:val="24"/>
        </w:rPr>
        <w:t xml:space="preserve">In this study, we demonstrate how two different forms of developmental nutritional stress affects response to adult virus exposure. Honey bee developmental nutrition has been of great interest in understanding queen-worker phenotypic differentiation, and many other systems have shown evidence that developmental nutritional environment can have long-term effects on an individual’s phenotype, including pathogen resistance. However, there has been little exploration of how differential larval nutrition affects phenotypes within the honey bee worker caste. Our findings provide valuable insights into how the juvenile environment affects later phenotypes, </w:t>
      </w:r>
      <w:r w:rsidRPr="00FF256F">
        <w:rPr>
          <w:rFonts w:ascii="Times New Roman" w:hAnsi="Times New Roman" w:cs="Times New Roman"/>
          <w:sz w:val="24"/>
          <w:szCs w:val="24"/>
        </w:rPr>
        <w:lastRenderedPageBreak/>
        <w:t>and also has important ramifications for our understanding of how nutrition affects the world’s most important managed pollinator.</w:t>
      </w:r>
    </w:p>
    <w:p w14:paraId="07F14A9F" w14:textId="6451A08B" w:rsidR="00F8579A" w:rsidRPr="002F67BE" w:rsidRDefault="00F8579A" w:rsidP="00F8579A">
      <w:pPr>
        <w:spacing w:line="480" w:lineRule="auto"/>
        <w:ind w:firstLine="720"/>
        <w:rPr>
          <w:rFonts w:ascii="Times New Roman" w:hAnsi="Times New Roman" w:cs="Times New Roman"/>
          <w:sz w:val="24"/>
          <w:szCs w:val="24"/>
        </w:rPr>
      </w:pPr>
      <w:r w:rsidRPr="00FF256F">
        <w:rPr>
          <w:rFonts w:ascii="Times New Roman" w:hAnsi="Times New Roman" w:cs="Times New Roman"/>
          <w:sz w:val="24"/>
          <w:szCs w:val="24"/>
        </w:rPr>
        <w:t>In Experiment 1, we manipulated diet</w:t>
      </w:r>
      <w:r w:rsidRPr="002F67BE">
        <w:rPr>
          <w:rFonts w:ascii="Times New Roman" w:hAnsi="Times New Roman" w:cs="Times New Roman"/>
          <w:sz w:val="24"/>
          <w:szCs w:val="24"/>
        </w:rPr>
        <w:t xml:space="preserve"> </w:t>
      </w:r>
      <w:r w:rsidRPr="002F67BE">
        <w:rPr>
          <w:rFonts w:ascii="Times New Roman" w:hAnsi="Times New Roman" w:cs="Times New Roman"/>
          <w:i/>
          <w:sz w:val="24"/>
          <w:szCs w:val="24"/>
        </w:rPr>
        <w:t>quantity</w:t>
      </w:r>
      <w:r w:rsidRPr="002F67BE">
        <w:rPr>
          <w:rFonts w:ascii="Times New Roman" w:hAnsi="Times New Roman" w:cs="Times New Roman"/>
          <w:sz w:val="24"/>
          <w:szCs w:val="24"/>
        </w:rPr>
        <w:t xml:space="preserve"> during a short, but critical, window during worker larval development. While honey bee colonies exhibit an exceptional ability to store food supplies, both natural conditions and managerial practices can cause lapses in a colony’s pollen resources that result in a reduction of larval nutritional quantity </w:t>
      </w:r>
      <w:r w:rsidRPr="002F67BE">
        <w:rPr>
          <w:rFonts w:ascii="Times New Roman" w:hAnsi="Times New Roman" w:cs="Times New Roman"/>
          <w:sz w:val="24"/>
          <w:szCs w:val="24"/>
        </w:rPr>
        <w:fldChar w:fldCharType="begin" w:fldLock="1"/>
      </w:r>
      <w:r w:rsidRPr="002F67BE">
        <w:rPr>
          <w:rFonts w:ascii="Times New Roman" w:hAnsi="Times New Roman" w:cs="Times New Roman"/>
          <w:sz w:val="24"/>
          <w:szCs w:val="24"/>
        </w:rPr>
        <w:instrText>ADDIN CSL_CITATION {"citationItems":[{"id":"ITEM-1","itemData":{"DOI":"10.1371/journal.pone.0121731","ISSN":"19326203","abstract":"The negative effects on adult behavior of juvenile undernourishment are well documented in vertebrates, but relatively poorly understood in invertebrates. We examined the effects of larval nutritional stress on the foraging and recruitment behavior of an economically important model invertebrate, the honey bee (Apis mellifera). Pollen, which supplies essential nutrients to developing workers, can become limited in colonies because of seasonal dearths, loss of foraging habitat, or intensive management. However, the functional consequences of being reared by pollen-stressed nestmates remain unclear, despite growing concern that poor nutrition interacts with other stressors to exacerbate colony decline. We manipulated nurse bees' access to pollen and then assessed differences in weight, longevity, foraging activity, and waggle-dance behavior of the workers that they reared (who were co-fostered as adults). Pollen stress during larval development had far-reaching physical and behavioral effects on adult workers. Workers reared in pollen-stressed colonies were lighter and shorter lived than nestmates reared with adequate access to pollen. Proportionally fewer stressed workers were observed foraging and those who did forage started foraging sooner, foraged for fewer days, and were more likely to die after only a single day of foraging. Pollen-stressed workers were also less likely to waggle dance than their unstressed counterparts and, if they danced, the information they conveyed about the location of food was less precise. These performance deficits may escalate if long-term pollen limitation prevents stressed foragers from providing sufficiently for developing workers. Furthermore, the effects of brief pollen shortages reported here mirror the effects of other environmental stressors that limit worker access to nutrients, suggesting the likelihood of their synergistic interaction. Honey bees often experience the level of stress that we created, thus our findings underscore the importance of adequate nutrition for supporting worker performance and their potential contribution to colony productivity and quality pollination services.","author":[{"dropping-particle":"","family":"Scofield","given":"Hailey N.","non-dropping-particle":"","parse-names":false,"suffix":""},{"dropping-particle":"","family":"Mattila","given":"Heather R.","non-dropping-particle":"","parse-names":false,"suffix":""}],"container-title":"PLoS ONE","id":"ITEM-1","issued":{"date-parts":[["2015"]]},"title":"Honey bee workers that are pollen stressed as larvae become poor foragers and waggle dancers as adults","type":"article-journal"},"uris":["http://www.mendeley.com/documents/?uuid=c2eaa0c4-6933-47de-a165-38fc0f0aea24"]}],"mendeley":{"formattedCitation":"(Scofield and Mattila 2015)","plainTextFormattedCitation":"(Scofield and Mattila 2015)","previouslyFormattedCitation":"(Scofield and Mattila 2015)"},"properties":{"noteIndex":0},"schema":"https://github.com/citation-style-language/schema/raw/master/csl-citation.json"}</w:instrText>
      </w:r>
      <w:r w:rsidRPr="002F67BE">
        <w:rPr>
          <w:rFonts w:ascii="Times New Roman" w:hAnsi="Times New Roman" w:cs="Times New Roman"/>
          <w:sz w:val="24"/>
          <w:szCs w:val="24"/>
        </w:rPr>
        <w:fldChar w:fldCharType="separate"/>
      </w:r>
      <w:r w:rsidRPr="002F67BE">
        <w:rPr>
          <w:rFonts w:ascii="Times New Roman" w:hAnsi="Times New Roman" w:cs="Times New Roman"/>
          <w:noProof/>
          <w:sz w:val="24"/>
          <w:szCs w:val="24"/>
        </w:rPr>
        <w:t>(Scofield and Mattila 2015)</w:t>
      </w:r>
      <w:r w:rsidRPr="002F67BE">
        <w:rPr>
          <w:rFonts w:ascii="Times New Roman" w:hAnsi="Times New Roman" w:cs="Times New Roman"/>
          <w:sz w:val="24"/>
          <w:szCs w:val="24"/>
        </w:rPr>
        <w:fldChar w:fldCharType="end"/>
      </w:r>
      <w:r w:rsidRPr="002F67BE">
        <w:rPr>
          <w:rFonts w:ascii="Times New Roman" w:hAnsi="Times New Roman" w:cs="Times New Roman"/>
          <w:sz w:val="24"/>
          <w:szCs w:val="24"/>
        </w:rPr>
        <w:t xml:space="preserve">. For example, poor weather conditions greatly reduces pollen collection and results in reduced nursing behavior </w:t>
      </w:r>
      <w:r w:rsidRPr="002F67BE">
        <w:rPr>
          <w:rFonts w:ascii="Times New Roman" w:hAnsi="Times New Roman" w:cs="Times New Roman"/>
          <w:sz w:val="24"/>
          <w:szCs w:val="24"/>
        </w:rPr>
        <w:fldChar w:fldCharType="begin" w:fldLock="1"/>
      </w:r>
      <w:r w:rsidRPr="002F67BE">
        <w:rPr>
          <w:rFonts w:ascii="Times New Roman" w:hAnsi="Times New Roman" w:cs="Times New Roman"/>
          <w:sz w:val="24"/>
          <w:szCs w:val="24"/>
        </w:rPr>
        <w:instrText>ADDIN CSL_CITATION {"citationItems":[{"id":"ITEM-1","itemData":{"DOI":"10.1051/apido:19990406","ISSN":"00448435","abstract":"In an observation hive with about 5 000 bees, food-storers were classified by their behaviour (taking food from foragers and transporting it to the food-storing region) and then observed during day and night under good and bad (rainy) weather conditions. All food-storers were 13-19 days old. They were highly active at times of nectar flow, spending most of their time on the dance floor. At times of no food income, they stayed mostly in the broodnest and on the food stores, and were inactive 70% of the time, which might save energy for the colony; they did not take over any duties from other temporal castes. A pronounced day and night rhythm in food-storer behaviour was recorded only when there was a nectar flow. Food donations and receptions were most pronounced on good weather days, but regardless of weather and time of the day these mostly occurred in the broodnest. The importance of these patterns is discussed.","author":[{"dropping-particle":"","family":"Crailsheim","given":"Karl","non-dropping-particle":"","parse-names":false,"suffix":""},{"dropping-particle":"","family":"Riessberger","given":"Ulrike","non-dropping-particle":"","parse-names":false,"suffix":""},{"dropping-particle":"","family":"Blaschon","given":"Birgit","non-dropping-particle":"","parse-names":false,"suffix":""},{"dropping-particle":"","family":"Nowogrodzki","given":"Richard","non-dropping-particle":"","parse-names":false,"suffix":""},{"dropping-particle":"","family":"Hrassnigg","given":"Norbert","non-dropping-particle":"","parse-names":false,"suffix":""}],"container-title":"Apidologie","id":"ITEM-1","issued":{"date-parts":[["1999"]]},"title":"Short-term effects of simulated bad weather conditions upon the behaviour of food-storer honeybees during day and night (Apis mellifera carnica Pollmann)","type":"article-journal"},"uris":["http://www.mendeley.com/documents/?uuid=d34c75b4-2c96-4a34-83fe-9ad69605b24f"]}],"mendeley":{"formattedCitation":"(Crailsheim et al. 1999)","plainTextFormattedCitation":"(Crailsheim et al. 1999)","previouslyFormattedCitation":"(Crailsheim et al. 1999)"},"properties":{"noteIndex":0},"schema":"https://github.com/citation-style-language/schema/raw/master/csl-citation.json"}</w:instrText>
      </w:r>
      <w:r w:rsidRPr="002F67BE">
        <w:rPr>
          <w:rFonts w:ascii="Times New Roman" w:hAnsi="Times New Roman" w:cs="Times New Roman"/>
          <w:sz w:val="24"/>
          <w:szCs w:val="24"/>
        </w:rPr>
        <w:fldChar w:fldCharType="separate"/>
      </w:r>
      <w:r w:rsidRPr="002F67BE">
        <w:rPr>
          <w:rFonts w:ascii="Times New Roman" w:hAnsi="Times New Roman" w:cs="Times New Roman"/>
          <w:noProof/>
          <w:sz w:val="24"/>
          <w:szCs w:val="24"/>
        </w:rPr>
        <w:t>(Crailsheim et al. 1999)</w:t>
      </w:r>
      <w:r w:rsidRPr="002F67BE">
        <w:rPr>
          <w:rFonts w:ascii="Times New Roman" w:hAnsi="Times New Roman" w:cs="Times New Roman"/>
          <w:sz w:val="24"/>
          <w:szCs w:val="24"/>
        </w:rPr>
        <w:fldChar w:fldCharType="end"/>
      </w:r>
      <w:r w:rsidRPr="002F67BE">
        <w:rPr>
          <w:rFonts w:ascii="Times New Roman" w:hAnsi="Times New Roman" w:cs="Times New Roman"/>
          <w:sz w:val="24"/>
          <w:szCs w:val="24"/>
        </w:rPr>
        <w:t xml:space="preserve">. Thus, the acute starvation experienced by larvae in our experiment may mimic the reduced nursing received by workers during natural pollen </w:t>
      </w:r>
      <w:r w:rsidR="002F67BE" w:rsidRPr="002F67BE">
        <w:rPr>
          <w:rFonts w:ascii="Times New Roman" w:hAnsi="Times New Roman" w:cs="Times New Roman"/>
          <w:sz w:val="24"/>
          <w:szCs w:val="24"/>
        </w:rPr>
        <w:t>dearth</w:t>
      </w:r>
      <w:r w:rsidRPr="002F67BE">
        <w:rPr>
          <w:rFonts w:ascii="Times New Roman" w:hAnsi="Times New Roman" w:cs="Times New Roman"/>
          <w:sz w:val="24"/>
          <w:szCs w:val="24"/>
        </w:rPr>
        <w:t xml:space="preserve">. When stressed via this acute period of starvation, emerged adults weighed approximately 12.5% less than adults that experienced a normal environment. This difference in mass is similar to other work using similar manipulations (Wang et al 2014), as well as differences in worker mass observed due to rearing in different naturally-occurring comb cell sizes </w:t>
      </w:r>
      <w:r w:rsidR="00FF256F">
        <w:rPr>
          <w:rFonts w:ascii="Times New Roman" w:hAnsi="Times New Roman" w:cs="Times New Roman"/>
          <w:sz w:val="24"/>
          <w:szCs w:val="24"/>
        </w:rPr>
        <w:fldChar w:fldCharType="begin" w:fldLock="1"/>
      </w:r>
      <w:r w:rsidR="006E4633">
        <w:rPr>
          <w:rFonts w:ascii="Times New Roman" w:hAnsi="Times New Roman" w:cs="Times New Roman"/>
          <w:sz w:val="24"/>
          <w:szCs w:val="24"/>
        </w:rPr>
        <w:instrText>ADDIN CSL_CITATION {"citationItems":[{"id":"ITEM-1","itemData":{"DOI":"10.1051/apido:2006041","ISSN":"00448435","abstract":"Until the late 1800s honeybees in Britain and Ireland were raised in brood cells of circa 5.0 mm width. By the 1920s this had increased to circa 5.5 mm. We undertook this study to find out if present-day honeybees could revert to the cell-size of the 1800s and to evaluate resulting changes in honeybee morphometry. Seven measurements were made; head width, radial cell length, trachea diameter, cubital index, discoidal shift, bee mass and abdominal markings. The study showed that the colonies of Apis mellifera mellifera bees had no apparent difficulty in drawing out the wax and raising brood in the reduced brood cells. Bees reared in these cells were significantly smaller, but this reduction was not in proportion (&lt;20%) to the change in the brood-cell size in contrast to the strongly proportional relationship in other bee strains. Also the ratio of thorax width to cell width ('fill factor') was much larger in the Apis mellifera mellifera strain. © INRA/DIB-AGIB/ EDP Sciences, 2006.","author":[{"dropping-particle":"","family":"McMullan","given":"John B.","non-dropping-particle":"","parse-names":false,"suffix":""},{"dropping-particle":"","family":"Brown","given":"Mark J.F.","non-dropping-particle":"","parse-names":false,"suffix":""}],"container-title":"Apidologie","id":"ITEM-1","issued":{"date-parts":[["2006"]]},"title":"The influence of small-cell brood combs on the morphometry of honeybees (Apis mellifera)","type":"article-journal"},"uris":["http://www.mendeley.com/documents/?uuid=16b868f3-f8c7-42c0-a9f2-4b6acb942a03"]}],"mendeley":{"formattedCitation":"(McMullan and Brown 2006)","plainTextFormattedCitation":"(McMullan and Brown 2006)","previouslyFormattedCitation":"(McMullan and Brown 2006)"},"properties":{"noteIndex":0},"schema":"https://github.com/citation-style-language/schema/raw/master/csl-citation.json"}</w:instrText>
      </w:r>
      <w:r w:rsidR="00FF256F">
        <w:rPr>
          <w:rFonts w:ascii="Times New Roman" w:hAnsi="Times New Roman" w:cs="Times New Roman"/>
          <w:sz w:val="24"/>
          <w:szCs w:val="24"/>
        </w:rPr>
        <w:fldChar w:fldCharType="separate"/>
      </w:r>
      <w:r w:rsidR="00FF256F" w:rsidRPr="00FF256F">
        <w:rPr>
          <w:rFonts w:ascii="Times New Roman" w:hAnsi="Times New Roman" w:cs="Times New Roman"/>
          <w:noProof/>
          <w:sz w:val="24"/>
          <w:szCs w:val="24"/>
        </w:rPr>
        <w:t>(McMullan and Brown 2006)</w:t>
      </w:r>
      <w:r w:rsidR="00FF256F">
        <w:rPr>
          <w:rFonts w:ascii="Times New Roman" w:hAnsi="Times New Roman" w:cs="Times New Roman"/>
          <w:sz w:val="24"/>
          <w:szCs w:val="24"/>
        </w:rPr>
        <w:fldChar w:fldCharType="end"/>
      </w:r>
      <w:r w:rsidR="00FF256F">
        <w:rPr>
          <w:rFonts w:ascii="Times New Roman" w:hAnsi="Times New Roman" w:cs="Times New Roman"/>
          <w:sz w:val="24"/>
          <w:szCs w:val="24"/>
        </w:rPr>
        <w:t>.</w:t>
      </w:r>
      <w:r w:rsidRPr="002F67BE">
        <w:rPr>
          <w:rFonts w:ascii="Times New Roman" w:hAnsi="Times New Roman" w:cs="Times New Roman"/>
          <w:sz w:val="24"/>
          <w:szCs w:val="24"/>
        </w:rPr>
        <w:t xml:space="preserve"> Therefore, while the bees in these experiments had clearly undergone stress, they were not outside the realm of normal bee development. Further, they did not exhibit differences in lipid stores or baseline survival. However, when inoculated with IAPV, adult workers derived from stressed larvae displayed higher mortality than IAPV-inoculated workers reared under normal conditions. Thus, we find that even a short period of restriction from worker care and nutrition results in a dramatic reduction in the resilience to pathogens. Further, these stressed and inoculated bees exhibited higher IAPV titers than inoculated controls, suggesting that the reduction in larval nutrition allowed IAPV to replicate more effectively. However, this experiment alone is confounded by our diet restriction method; nurse bees were prevented from social contacts with the larvae to affect nutrition, but this also prevented other social interactions </w:t>
      </w:r>
      <w:r w:rsidRPr="002F67BE">
        <w:rPr>
          <w:rFonts w:ascii="Times New Roman" w:hAnsi="Times New Roman" w:cs="Times New Roman"/>
          <w:sz w:val="24"/>
          <w:szCs w:val="24"/>
        </w:rPr>
        <w:lastRenderedPageBreak/>
        <w:t xml:space="preserve">like grooming and the transfer of other potential signals. Therefore, we cannot completely disentangle the effects of acute starvation from social isolation on the </w:t>
      </w:r>
      <w:commentRangeStart w:id="17"/>
      <w:commentRangeStart w:id="18"/>
      <w:r w:rsidRPr="002F67BE">
        <w:rPr>
          <w:rFonts w:ascii="Times New Roman" w:hAnsi="Times New Roman" w:cs="Times New Roman"/>
          <w:sz w:val="24"/>
          <w:szCs w:val="24"/>
        </w:rPr>
        <w:t>long-term health of workers in our study</w:t>
      </w:r>
      <w:commentRangeEnd w:id="17"/>
      <w:r w:rsidRPr="002F67BE">
        <w:rPr>
          <w:rStyle w:val="CommentReference"/>
          <w:rFonts w:ascii="Times New Roman" w:hAnsi="Times New Roman" w:cs="Times New Roman"/>
          <w:sz w:val="24"/>
          <w:szCs w:val="24"/>
        </w:rPr>
        <w:commentReference w:id="17"/>
      </w:r>
      <w:commentRangeEnd w:id="18"/>
      <w:r w:rsidRPr="002F67BE">
        <w:rPr>
          <w:rStyle w:val="CommentReference"/>
          <w:rFonts w:ascii="Times New Roman" w:hAnsi="Times New Roman" w:cs="Times New Roman"/>
          <w:sz w:val="24"/>
          <w:szCs w:val="24"/>
        </w:rPr>
        <w:commentReference w:id="18"/>
      </w:r>
      <w:r w:rsidRPr="002F67BE">
        <w:rPr>
          <w:rFonts w:ascii="Times New Roman" w:hAnsi="Times New Roman" w:cs="Times New Roman"/>
          <w:sz w:val="24"/>
          <w:szCs w:val="24"/>
        </w:rPr>
        <w:t xml:space="preserve">. Because social isolation has been shown to have negative consequences in a number of social species </w:t>
      </w:r>
      <w:r w:rsidR="005677C2">
        <w:rPr>
          <w:rFonts w:ascii="Times New Roman" w:hAnsi="Times New Roman" w:cs="Times New Roman"/>
          <w:sz w:val="24"/>
          <w:szCs w:val="24"/>
        </w:rPr>
        <w:fldChar w:fldCharType="begin" w:fldLock="1"/>
      </w:r>
      <w:r w:rsidR="00962F67">
        <w:rPr>
          <w:rFonts w:ascii="Times New Roman" w:hAnsi="Times New Roman" w:cs="Times New Roman"/>
          <w:sz w:val="24"/>
          <w:szCs w:val="24"/>
        </w:rPr>
        <w:instrText>ADDIN CSL_CITATION {"citationItems":[{"id":"ITEM-1","itemData":{"DOI":"10.1016/S0149-7634(03)00007-1","ISSN":"01497634","PMID":"12732221","abstract":"Early severe stress and maltreatment produces a cascade of neurobiological events that have the potential to cause enduring changes in brain development. These changes occur on multiple levels, from neurohumoral (especially the hypothalamic-pituitary-adrenal {HPA} axis) to structural and functional. The major structural consequences of early stress include reduced size of the mid-portions of the corpus callosum and attenuated development of the left neocortex, hippocampus, and amygdala. Major functional consequences include increased electrical irritability in limbic structures and reduced functional activity of the cerebellar vermis. There are also gender differences in vulnerability and functional consequences. The neurobiological sequelae of early stress and maltreatment may play a significant role in the emergence of psychiatric disorders during development. © 2003 Published by Elsevier Science Ltd.","author":[{"dropping-particle":"","family":"Teicher","given":"Martin H.","non-dropping-particle":"","parse-names":false,"suffix":""},{"dropping-particle":"","family":"Andersen","given":"Susan L.","non-dropping-particle":"","parse-names":false,"suffix":""},{"dropping-particle":"","family":"Polcari","given":"Ann","non-dropping-particle":"","parse-names":false,"suffix":""},{"dropping-particle":"","family":"Anderson","given":"Carl M.","non-dropping-particle":"","parse-names":false,"suffix":""},{"dropping-particle":"","family":"Navalta","given":"Carryl P.","non-dropping-particle":"","parse-names":false,"suffix":""},{"dropping-particle":"","family":"Kim","given":"Dennis M.","non-dropping-particle":"","parse-names":false,"suffix":""}],"container-title":"Neuroscience and Biobehavioral Reviews","id":"ITEM-1","issued":{"date-parts":[["2003"]]},"title":"The neurobiological consequences of early stress and childhood maltreatment","type":"paper-conference"},"uris":["http://www.mendeley.com/documents/?uuid=5e79c2b2-48ed-4ae6-93b1-1f493a44a8f4"]},{"id":"ITEM-2","itemData":{"DOI":"10.1073/pnas.54.1.90","ISSN":"00278424","PMID":"4955132","author":[{"dropping-particle":"","family":"Harlow","given":"H. F.","non-dropping-particle":"","parse-names":false,"suffix":""},{"dropping-particle":"","family":"Dodsworth","given":"R. O.","non-dropping-particle":"","parse-names":false,"suffix":""},{"dropping-particle":"","family":"Harlow","given":"M. K.","non-dropping-particle":"","parse-names":false,"suffix":""}],"container-title":"Proceedings of the National Academy of Sciences of the United States of America","id":"ITEM-2","issued":{"date-parts":[["1965"]]},"title":"Total social isolation in monkeys.","type":"article-journal"},"uris":["http://www.mendeley.com/documents/?uuid=ccf66332-c75a-4916-85bc-fc7683208f4b"]},{"id":"ITEM-3","itemData":{"DOI":"10.1242/jeb.01956","ISSN":"00220949","PMID":"16326945","abstract":"In many social insects, including honey bees, worker energy reserve levels are correlated with task performance in the colony. Honey bee nest workers have abundant stored lipid and protein while foragers are depleted of these reserves; this depletion precedes the shift from nest work to foraging. The first objective of this study was to test the hypothesis that lipid depletion has a causal effect on the age at onset of foraging in honey bees (Apis mellifera L.). We found that bees treated with a fatty acid synthesis inhibitor (TOFA) were more likely to forage precociously. The second objective of this study was to determine whether there is a relationship between social interactions, nutritional state and behavioral maturation. Since older bees are known to inhibit the development of young bees into foragers, we asked whether this effect is mediated nutritionally via the passage of food from old to young bees. We found that bees reared in social isolation have low lipid stores, but social inhibition occurs in colonies in the field, whether young bees are starved or fed. These results indicate that although social interactions affect the nutritional status of young bees, social and nutritional factors act independently to influence age at onset of foraging. Our findings suggest that mechanisms linking internal nutritional physiology to foraging in solitary insects have been co-opted to regulate altruistic foraging in a social context.","author":[{"dropping-particle":"","family":"Toth","given":"Amy L.","non-dropping-particle":"","parse-names":false,"suffix":""},{"dropping-particle":"","family":"Kantarovich","given":"Sara","non-dropping-particle":"","parse-names":false,"suffix":""},{"dropping-particle":"","family":"Meisel","given":"Adam F.","non-dropping-particle":"","parse-names":false,"suffix":""},{"dropping-particle":"","family":"Robinson","given":"Gene E.","non-dropping-particle":"","parse-names":false,"suffix":""}],"container-title":"Journal of Experimental Biology","id":"ITEM-3","issued":{"date-parts":[["2005"]]},"title":"Nutritional status influences socially regulated foraging ontogeny in honey bees","type":"article-journal"},"uris":["http://www.mendeley.com/documents/?uuid=8290d6eb-3b44-44a3-82da-ff29380311d1"]}],"mendeley":{"formattedCitation":"(Harlow et al. 1965; Teicher et al. 2003; Toth et al. 2005)","plainTextFormattedCitation":"(Harlow et al. 1965; Teicher et al. 2003; Toth et al. 2005)","previouslyFormattedCitation":"(Harlow et al. 1965; Teicher et al. 2003; Toth et al. 2005)"},"properties":{"noteIndex":0},"schema":"https://github.com/citation-style-language/schema/raw/master/csl-citation.json"}</w:instrText>
      </w:r>
      <w:r w:rsidR="005677C2">
        <w:rPr>
          <w:rFonts w:ascii="Times New Roman" w:hAnsi="Times New Roman" w:cs="Times New Roman"/>
          <w:sz w:val="24"/>
          <w:szCs w:val="24"/>
        </w:rPr>
        <w:fldChar w:fldCharType="separate"/>
      </w:r>
      <w:r w:rsidR="005677C2" w:rsidRPr="005677C2">
        <w:rPr>
          <w:rFonts w:ascii="Times New Roman" w:hAnsi="Times New Roman" w:cs="Times New Roman"/>
          <w:noProof/>
          <w:sz w:val="24"/>
          <w:szCs w:val="24"/>
        </w:rPr>
        <w:t>(Harlow et al. 1965; Teicher et al. 2003; Toth et al. 2005)</w:t>
      </w:r>
      <w:r w:rsidR="005677C2">
        <w:rPr>
          <w:rFonts w:ascii="Times New Roman" w:hAnsi="Times New Roman" w:cs="Times New Roman"/>
          <w:sz w:val="24"/>
          <w:szCs w:val="24"/>
        </w:rPr>
        <w:fldChar w:fldCharType="end"/>
      </w:r>
      <w:r w:rsidRPr="002F67BE">
        <w:rPr>
          <w:rFonts w:ascii="Times New Roman" w:hAnsi="Times New Roman" w:cs="Times New Roman"/>
          <w:sz w:val="24"/>
          <w:szCs w:val="24"/>
        </w:rPr>
        <w:t xml:space="preserve">, future work is necessary to better understand if there is a social contact component to these findings. </w:t>
      </w:r>
    </w:p>
    <w:p w14:paraId="4EC8632B" w14:textId="698EDAC0" w:rsidR="00F8579A" w:rsidRPr="00EA03E6" w:rsidRDefault="00F8579A" w:rsidP="00F8579A">
      <w:pPr>
        <w:spacing w:line="480" w:lineRule="auto"/>
        <w:ind w:firstLine="720"/>
        <w:rPr>
          <w:rFonts w:ascii="Times New Roman" w:hAnsi="Times New Roman" w:cs="Times New Roman"/>
          <w:sz w:val="24"/>
          <w:szCs w:val="24"/>
        </w:rPr>
      </w:pPr>
      <w:r w:rsidRPr="002F67BE">
        <w:rPr>
          <w:rFonts w:ascii="Times New Roman" w:hAnsi="Times New Roman" w:cs="Times New Roman"/>
          <w:sz w:val="24"/>
          <w:szCs w:val="24"/>
        </w:rPr>
        <w:t xml:space="preserve">Therefore, in Experiment 2, we manipulated the nutritional </w:t>
      </w:r>
      <w:r w:rsidRPr="002F67BE">
        <w:rPr>
          <w:rFonts w:ascii="Times New Roman" w:hAnsi="Times New Roman" w:cs="Times New Roman"/>
          <w:i/>
          <w:sz w:val="24"/>
          <w:szCs w:val="24"/>
        </w:rPr>
        <w:t>quality</w:t>
      </w:r>
      <w:r w:rsidRPr="002F67BE">
        <w:rPr>
          <w:rFonts w:ascii="Times New Roman" w:hAnsi="Times New Roman" w:cs="Times New Roman"/>
          <w:sz w:val="24"/>
          <w:szCs w:val="24"/>
        </w:rPr>
        <w:t xml:space="preserve"> that larvae received without explicitly perturbing their social interactions with nurses. Honey bee colonies often forage in environments characterized by low pollen diversity, particularly in areas dominated by monoculture agriculture. This limited diversity of forage has been hypothesized as a major driver in honey bee health declines</w:t>
      </w:r>
      <w:r w:rsidR="006E4633">
        <w:rPr>
          <w:rFonts w:ascii="Times New Roman" w:hAnsi="Times New Roman" w:cs="Times New Roman"/>
          <w:sz w:val="24"/>
          <w:szCs w:val="24"/>
        </w:rPr>
        <w:t xml:space="preserve"> </w:t>
      </w:r>
      <w:r w:rsidR="006E4633">
        <w:rPr>
          <w:rFonts w:ascii="Times New Roman" w:hAnsi="Times New Roman" w:cs="Times New Roman"/>
          <w:sz w:val="24"/>
          <w:szCs w:val="24"/>
        </w:rPr>
        <w:fldChar w:fldCharType="begin" w:fldLock="1"/>
      </w:r>
      <w:r w:rsidR="006E4633">
        <w:rPr>
          <w:rFonts w:ascii="Times New Roman" w:hAnsi="Times New Roman" w:cs="Times New Roman"/>
          <w:sz w:val="24"/>
          <w:szCs w:val="24"/>
        </w:rPr>
        <w:instrText>ADDIN CSL_CITATION {"citationItems":[{"id":"ITEM-1","itemData":{"DOI":"10.1016/j.biocon.2009.04.007","ISSN":"00063207","abstract":"In spite of the tremendous public interest in the recent large honeybee losses attributed to colony collapse disorder, there is still no definitive explanation for the phenomenon. With the hypothesis that nutritional stress due to habitat loss has played an important role in honeybee colony collapse, I analyze the land use data in United States to show that the colony loss suffered by each state is significantly predicted by the extent of its open land relative to its developed land area. I provide further support for this hypothesis by showing that states with the largest areas of open land have a significantly higher honey yield on a per colony basis. I discuss how increasing loss of foraging resources could be synergistically acting with emerging diseases to stress honeybee populations and the importance therefore for preserving natural areas that act as important pollinator habitats. © 2009 Elsevier Ltd. All rights reserved.","author":[{"dropping-particle":"","family":"Naug","given":"Dhruba","non-dropping-particle":"","parse-names":false,"suffix":""}],"container-title":"Biological Conservation","id":"ITEM-1","issued":{"date-parts":[["2009"]]},"title":"Nutritional stress due to habitat loss may explain recent honeybee colony collapses","type":"article-journal"},"uris":["http://www.mendeley.com/documents/?uuid=7a90f885-4f3b-4a22-b29f-d587dbdf5c7c"]}],"mendeley":{"formattedCitation":"(Naug 2009)","plainTextFormattedCitation":"(Naug 2009)","previouslyFormattedCitation":"(Naug 2009)"},"properties":{"noteIndex":0},"schema":"https://github.com/citation-style-language/schema/raw/master/csl-citation.json"}</w:instrText>
      </w:r>
      <w:r w:rsidR="006E4633">
        <w:rPr>
          <w:rFonts w:ascii="Times New Roman" w:hAnsi="Times New Roman" w:cs="Times New Roman"/>
          <w:sz w:val="24"/>
          <w:szCs w:val="24"/>
        </w:rPr>
        <w:fldChar w:fldCharType="separate"/>
      </w:r>
      <w:r w:rsidR="006E4633" w:rsidRPr="006E4633">
        <w:rPr>
          <w:rFonts w:ascii="Times New Roman" w:hAnsi="Times New Roman" w:cs="Times New Roman"/>
          <w:noProof/>
          <w:sz w:val="24"/>
          <w:szCs w:val="24"/>
        </w:rPr>
        <w:t>(Naug 2009)</w:t>
      </w:r>
      <w:r w:rsidR="006E4633">
        <w:rPr>
          <w:rFonts w:ascii="Times New Roman" w:hAnsi="Times New Roman" w:cs="Times New Roman"/>
          <w:sz w:val="24"/>
          <w:szCs w:val="24"/>
        </w:rPr>
        <w:fldChar w:fldCharType="end"/>
      </w:r>
      <w:r w:rsidRPr="002F67BE">
        <w:rPr>
          <w:rFonts w:ascii="Times New Roman" w:hAnsi="Times New Roman" w:cs="Times New Roman"/>
          <w:sz w:val="24"/>
          <w:szCs w:val="24"/>
        </w:rPr>
        <w:t xml:space="preserve"> and is associated with indicators of poor colony health, including hive weight and nurse bee lipid content </w:t>
      </w:r>
      <w:r w:rsidRPr="00FF256F">
        <w:rPr>
          <w:sz w:val="24"/>
          <w:szCs w:val="24"/>
        </w:rPr>
        <w:fldChar w:fldCharType="begin" w:fldLock="1"/>
      </w:r>
      <w:r w:rsidR="006E4633">
        <w:rPr>
          <w:rFonts w:ascii="Times New Roman" w:hAnsi="Times New Roman" w:cs="Times New Roman"/>
          <w:sz w:val="24"/>
          <w:szCs w:val="24"/>
        </w:rPr>
        <w:instrText>ADDIN CSL_CITATION {"citationItems":[{"id":"ITEM-1","itemData":{"DOI":"10.1093/ee/nvaa031","ISSN":"19382936","PMID":"32249293","abstract":"In the last century, a global transformation of Earth's surface has occurred due to human activity with extensive agriculture replacing natural ecosystems. Concomitant declines in wild and managed bees are occurring, largely due to a lack of floral resources and inadequate nutrition, caused by conversion to monoculture-based farming. Diversified fruit and vegetable farms may provide an enhanced variety of resources through crops and weedy plants, which have potential to sustain human and bee nutrition. We hypothesized fruit and vegetable farms can enhance honey bee (Hymenoptera: Apidae, Apis mellifera Linnaeus) colony growth and nutritional state over a soybean monoculture, as well as support a more diverse wild bee community. We tracked honey bee colony growth, nutritional state, and wild bee abundance, richness, and diversity in both farm types. Honey bees kept at diversified farms had increased colony weight and preoverwintering nutritional state. Regardless of colony location, precipitous declines in colony weight occurred during autumn and thus colonies were not completely buffered from the stressors of living in a matrix dominated with monocultures. Contrary to our hypothesis, wild bee diversity was greater in soybean, specifically in August, a time when fields are in bloom. These differences were largely driven by four common bee species that performed well in soybean. Overall, these results suggest fruit and vegetable farms provide some benefits for honey bees; however, they do not benefit wild bee communities. Thus, incorporation of natural habitat, rather than diversified farming, in these landscapes, may be a better choice for wild bee conservation efforts.","author":[{"dropping-particle":"","family":"St Clair","given":"Ashley L.","non-dropping-particle":"","parse-names":false,"suffix":""},{"dropping-particle":"","family":"Zhang","given":"Ge","non-dropping-particle":"","parse-names":false,"suffix":""},{"dropping-particle":"","family":"Dolezal","given":"Adam G.","non-dropping-particle":"","parse-names":false,"suffix":""},{"dropping-particle":"","family":"O'Neal","given":"Matthew E.","non-dropping-particle":"","parse-names":false,"suffix":""},{"dropping-particle":"","family":"Toth","given":"Amy L.","non-dropping-particle":"","parse-names":false,"suffix":""}],"container-title":"Environmental entomology","id":"ITEM-1","issued":{"date-parts":[["2020"]]},"title":"Diversified Farming in a Monoculture Landscape: Effects on Honey Bee Health and Wild Bee Communities","type":"article-journal"},"uris":["http://www.mendeley.com/documents/?uuid=83fdea04-4d01-4103-af70-c42a7bca8716"]},{"id":"ITEM-2","itemData":{"DOI":"10.1073/pnas.1912801116","ISSN":"10916490","abstract":"Intensive agriculture can contribute to pollinator decline, exemplified by alarmingly high annual losses of honey bee colonies in regions dominated by annual crops (e.g., midwestern United States). As more natural or seminatural landscapes are transformed into monocultures, there is growing concern over current and future impacts on pollinators. To forecast how landscape simplification can affect bees, we conducted a replicated, longitudinal assessment of honey bee colony growth and nutritional health in an intensively farmed region where much of the landscape is devoted to production of corn and soybeans. Surprisingly, colonies adjacent to soybean fields surrounded by more cultivated land grew more during midseason than those in areas of lower cultivation. Regardless of the landscape surrounding the colonies, all experienced a precipitous decline in colony weight beginning in August and ended the season with reduced fat stores in individual bees, both predictors of colony overwintering failure. Patterns of forage availability and colony nutritional state suggest that late-season declines were caused by food scarcity during a period of extremely limited forage. To test if habitat enhancements could ameliorate this response, we performed a separate experiment in which colonies provided access to native perennials (i.e., prairie) were rescued from both weight loss and reduced fat stores, suggesting the rapid decline observed in these agricultural landscapes is not inevitable. Overall, these results show that intensively farmed areas can provide a short-term feast that cannot sustain the long-term nutritional health of colonies; reintegration of biodiversity into such landscapes may provide relief from nutritional stress.","author":[{"dropping-particle":"","family":"Dolezal","given":"Adam G.","non-dropping-particle":"","parse-names":false,"suffix":""},{"dropping-particle":"","family":"Clair","given":"Ashley L.St","non-dropping-particle":"","parse-names":false,"suffix":""},{"dropping-particle":"","family":"Zhang","given":"Ge","non-dropping-particle":"","parse-names":false,"suffix":""},{"dropping-particle":"","family":"Toth","given":"Amy L.","non-dropping-particle":"","parse-names":false,"suffix":""},{"dropping-particle":"","family":"O’Neal","given":"Matthew E.","non-dropping-particle":"","parse-names":false,"suffix":""}],"container-title":"Proceedings of the National Academy of Sciences of the United States of America","id":"ITEM-2","issue":"50","issued":{"date-parts":[["2019","12","10"]]},"page":"25147-25155","publisher":"National Academy of Sciences","title":"Native habitat mitigates feast–famine conditions faced by honey bees in an agricultural landscape","type":"article-journal","volume":"116"},"uris":["http://www.mendeley.com/documents/?uuid=7135cac8-5f39-34a7-9081-5e066e407b67"]},{"id":"ITEM-3","itemData":{"DOI":"10.1038/s41598-019-52485-y","ISSN":"20452322","PMID":"31700140","abstract":"Land use, habitat, and forage quality have emerged as critical factors influencing the health, productivity, and survival of honey bee colonies. However, characterization of the mechanistic relationship between differential land-use conditions and ultimate outcomes for honey bee colonies has been elusive. We assessed the physiological health of individual worker honey bees in colonies stationed across a gradient of agricultural land use to ask whether indicators of nutritional physiology including glycogen, total sugar, lipids, and protein were associated with land-use conditions over the growing season and colony population size the subsequent spring during almond pollination. Across the observed land-use gradient, we found that September lipid levels related to growing-season land use, with honey bees from apiaries surrounded by more favorable land covers such as grassland, pasture, conservation land, and fallow fields having greater lipid reserves. Further, we observed a significant relationship between total protein during September and population size of colonies during almond pollination the following February. We demonstrate and discuss the utility of quantifying nutritional biomarkers to infer land-use quality and predict colony population size.","author":[{"dropping-particle":"","family":"Smart","given":"Matthew D.","non-dropping-particle":"","parse-names":false,"suffix":""},{"dropping-particle":"","family":"Otto","given":"Clint R.V.","non-dropping-particle":"","parse-names":false,"suffix":""},{"dropping-particle":"","family":"Lundgren","given":"Jonathan G.","non-dropping-particle":"","parse-names":false,"suffix":""}],"container-title":"Scientific Reports","id":"ITEM-3","issued":{"date-parts":[["2019"]]},"title":"Nutritional status of honey bee (Apis mellifera L.) workers across an agricultural land-use gradient","type":"article-journal"},"uris":["http://www.mendeley.com/documents/?uuid=192780ef-1ffd-44c5-a71f-84d01bb22b02"]}],"mendeley":{"formattedCitation":"(Dolezal et al. 2019b; Smart et al. 2019; St Clair et al. 2020)","plainTextFormattedCitation":"(Dolezal et al. 2019b; Smart et al. 2019; St Clair et al. 2020)","previouslyFormattedCitation":"(Dolezal et al. 2019b; Smart et al. 2019; St Clair et al. 2020)"},"properties":{"noteIndex":0},"schema":"https://github.com/citation-style-language/schema/raw/master/csl-citation.json"}</w:instrText>
      </w:r>
      <w:r w:rsidRPr="00FF256F">
        <w:rPr>
          <w:sz w:val="24"/>
          <w:szCs w:val="24"/>
        </w:rPr>
        <w:fldChar w:fldCharType="separate"/>
      </w:r>
      <w:r w:rsidR="006E4633" w:rsidRPr="006E4633">
        <w:rPr>
          <w:rFonts w:ascii="Times New Roman" w:hAnsi="Times New Roman" w:cs="Times New Roman"/>
          <w:noProof/>
          <w:sz w:val="24"/>
          <w:szCs w:val="24"/>
        </w:rPr>
        <w:t>(Dolezal et al. 2019b; Smart et al. 2019; St Clair et al. 2020)</w:t>
      </w:r>
      <w:r w:rsidRPr="00FF256F">
        <w:rPr>
          <w:sz w:val="24"/>
          <w:szCs w:val="24"/>
        </w:rPr>
        <w:fldChar w:fldCharType="end"/>
      </w:r>
      <w:r w:rsidRPr="002F67BE">
        <w:rPr>
          <w:rFonts w:ascii="Times New Roman" w:hAnsi="Times New Roman" w:cs="Times New Roman"/>
          <w:sz w:val="24"/>
          <w:szCs w:val="24"/>
        </w:rPr>
        <w:t>. Furthermore, reduced pollen diversity, especially in conjunction with low quality pollen sources, have been associated with reduced lifespan</w:t>
      </w:r>
      <w:r w:rsidR="00EA03E6">
        <w:rPr>
          <w:rFonts w:ascii="Times New Roman" w:hAnsi="Times New Roman" w:cs="Times New Roman"/>
          <w:sz w:val="24"/>
          <w:szCs w:val="24"/>
        </w:rPr>
        <w:t xml:space="preserve"> </w:t>
      </w:r>
      <w:r w:rsidR="00EA03E6">
        <w:rPr>
          <w:rFonts w:ascii="Times New Roman" w:hAnsi="Times New Roman" w:cs="Times New Roman"/>
          <w:sz w:val="24"/>
          <w:szCs w:val="24"/>
        </w:rPr>
        <w:fldChar w:fldCharType="begin" w:fldLock="1"/>
      </w:r>
      <w:r w:rsidR="00EA03E6">
        <w:rPr>
          <w:rFonts w:ascii="Times New Roman" w:hAnsi="Times New Roman" w:cs="Times New Roman"/>
          <w:sz w:val="24"/>
          <w:szCs w:val="24"/>
        </w:rPr>
        <w:instrText>ADDIN CSL_CITATION {"citationItems":[{"id":"ITEM-1","itemData":{"DOI":"10.1093/aesa/80.2.176","ISSN":"0013-8746","abstract":"Twenty-five pure pollens plus several blends of pollen were fed as sole protein sources to honey bees, Apis mellifera L., and resultant survival of bees on these diets was measured. Average increase in mean life span of bees on a pollen diet versus sugar water controls was 19.5 d, with a range from3.9 d less than the controls for Ambrosia to 40.6 d longer, for a five-pollen blend. Actual consumption of test pollen diets also varied dramatically among test pollens, with a mean consumption of 16.5 mg pollen per bee for the first 10 d and a range of 1.9-29.0 mg per bee. Pollens that induced decreased life span included Ambrosia, Uromyces (a rust spore), Typha, and Kallstroemia; those that induced little increase in life span included Haplopappus, Baccharis, and Taraxacum; and those that induced the greatest increase in life span included Ephedra, Prosopis, Rubus, Populus, and two blends of pollen. Increased life span was not correlated with pollen grain size, grain spininess, or dispersal vector (biotic versus abiotic) and was weakly correlated with season of floral bloom(pollen produced in spring was better than that produced in fall). Pollen fromthe family Compositae was poorer than average pollen. Major factors affecting life span were amount of pollen consumed, protein concentration in the pollen, and, especially, total amount of pollen protein consumed. By combining information relating to consumption levels and protein intake, reasons why a pollen caused the observed life span could be determined. Reasons included presence or absence of attractants and phagostimulants/deterrents, presence of toxic compounds, and a poor nutrient balance or level.","author":[{"dropping-particle":"","family":"Schmidt","given":"Justin O.","non-dropping-particle":"","parse-names":false,"suffix":""},{"dropping-particle":"","family":"Thoenes","given":"Steven C.","non-dropping-particle":"","parse-names":false,"suffix":""},{"dropping-particle":"","family":"Levin","given":"M. D.","non-dropping-particle":"","parse-names":false,"suffix":""}],"container-title":"Annals of the Entomological Society of America","id":"ITEM-1","issued":{"date-parts":[["1987"]]},"title":"Survival of Honey Bees, Apis mellifera (Hymenoptera: Apidae), Fed Various Pollen Sources","type":"article-journal"},"uris":["http://www.mendeley.com/documents/?uuid=4573ed1f-ec04-423a-b49f-ecaaf369f98e"]},{"id":"ITEM-2","itemData":{"DOI":"10.1093/jee/88.6.1591","ISSN":"00220493","author":[{"dropping-particle":"","family":"Schmidt","given":"L. S.","non-dropping-particle":"","parse-names":false,"suffix":""},{"dropping-particle":"","family":"Schmidt","given":"J. O.","non-dropping-particle":"","parse-names":false,"suffix":""},{"dropping-particle":"","family":"Rao Hima","given":"","non-dropping-particle":"","parse-names":false,"suffix":""},{"dropping-particle":"","family":"Wang Weiyi","given":"","non-dropping-particle":"","parse-names":false,"suffix":""},{"dropping-particle":"","family":"Xu Ligen","given":"","non-dropping-particle":"","parse-names":false,"suffix":""}],"container-title":"Journal of Economic Entomology","id":"ITEM-2","issued":{"date-parts":[["1995"]]},"title":"Feeding preference and survival of young worker honey bees (Hymenoptera: Apidae) fed rape, sesame, and sunflower pollen","type":"article-journal"},"uris":["http://www.mendeley.com/documents/?uuid=f47707d6-df8d-4b1c-abd3-a86de57c6d2e"]}],"mendeley":{"formattedCitation":"(Schmidt et al. 1987, 1995)","plainTextFormattedCitation":"(Schmidt et al. 1987, 1995)","previouslyFormattedCitation":"(Schmidt et al. 1987, 1995)"},"properties":{"noteIndex":0},"schema":"https://github.com/citation-style-language/schema/raw/master/csl-citation.json"}</w:instrText>
      </w:r>
      <w:r w:rsidR="00EA03E6">
        <w:rPr>
          <w:rFonts w:ascii="Times New Roman" w:hAnsi="Times New Roman" w:cs="Times New Roman"/>
          <w:sz w:val="24"/>
          <w:szCs w:val="24"/>
        </w:rPr>
        <w:fldChar w:fldCharType="separate"/>
      </w:r>
      <w:r w:rsidR="00EA03E6" w:rsidRPr="00EA03E6">
        <w:rPr>
          <w:rFonts w:ascii="Times New Roman" w:hAnsi="Times New Roman" w:cs="Times New Roman"/>
          <w:noProof/>
          <w:sz w:val="24"/>
          <w:szCs w:val="24"/>
        </w:rPr>
        <w:t>(Schmidt et al. 1987, 1995)</w:t>
      </w:r>
      <w:r w:rsidR="00EA03E6">
        <w:rPr>
          <w:rFonts w:ascii="Times New Roman" w:hAnsi="Times New Roman" w:cs="Times New Roman"/>
          <w:sz w:val="24"/>
          <w:szCs w:val="24"/>
        </w:rPr>
        <w:fldChar w:fldCharType="end"/>
      </w:r>
      <w:r w:rsidRPr="002F67BE">
        <w:rPr>
          <w:rFonts w:ascii="Times New Roman" w:hAnsi="Times New Roman" w:cs="Times New Roman"/>
          <w:sz w:val="24"/>
          <w:szCs w:val="24"/>
        </w:rPr>
        <w:t xml:space="preserve">, lower immunocompetence </w:t>
      </w:r>
      <w:r w:rsidR="006E4633">
        <w:rPr>
          <w:rFonts w:ascii="Times New Roman" w:hAnsi="Times New Roman" w:cs="Times New Roman"/>
          <w:sz w:val="24"/>
          <w:szCs w:val="24"/>
        </w:rPr>
        <w:fldChar w:fldCharType="begin" w:fldLock="1"/>
      </w:r>
      <w:r w:rsidR="006E4633">
        <w:rPr>
          <w:rFonts w:ascii="Times New Roman" w:hAnsi="Times New Roman" w:cs="Times New Roman"/>
          <w:sz w:val="24"/>
          <w:szCs w:val="24"/>
        </w:rPr>
        <w:instrText>ADDIN CSL_CITATION {"citationItems":[{"id":"ITEM-1","itemData":{"DOI":"10.1098/rsbl.2009.0986","ISSN":"1744957X","PMID":"20089536","abstract":"The maintenance of the immune system can be costly, and a lack of dietary protein can increase the susceptibility of organisms to disease. However, few studies have investigated the relationship between protein nutrition and immunity in insects. Here, we tested in honeybees (Apis mellifera) whether dietary protein quantity (monofloral pollen) and diet diversity (polyfloral pollen) can shape baseline immunocompetence (IC) by measuring parameters of individual immunity (haemocyte concentration, fat body content and phenoloxidase activity) and glucose oxidase (GOX) activity, which enables bees to sterilize colony and brood food, as a parameter of social immunity. Protein feeding modified both individual and social IC but increases in dietary protein quantity did not enhance IC. However, diet diversity increased IC levels. In particular, polyfloral diets induced higher GOX activity compared with monofloral diets, including protein-richer diets. These results suggest a link between protein nutrition and immunity in honeybees and underscore the critical role of resource availability on pollinator health. © 2010 The Royal Society.","author":[{"dropping-particle":"","family":"Alaux","given":"Cédric","non-dropping-particle":"","parse-names":false,"suffix":""},{"dropping-particle":"","family":"Ducloz","given":"François","non-dropping-particle":"","parse-names":false,"suffix":""},{"dropping-particle":"","family":"Crauser","given":"Didier","non-dropping-particle":"","parse-names":false,"suffix":""},{"dropping-particle":"","family":"Conte","given":"Yves","non-dropping-particle":"Le","parse-names":false,"suffix":""}],"container-title":"Biology Letters","id":"ITEM-1","issued":{"date-parts":[["2010"]]},"title":"Diet effects on honeybee immunocompetence","type":"article-journal"},"uris":["http://www.mendeley.com/documents/?uuid=c9196696-733e-4fa3-940b-1aa502401521"]}],"mendeley":{"formattedCitation":"(Alaux et al. 2010)","plainTextFormattedCitation":"(Alaux et al. 2010)","previouslyFormattedCitation":"(Alaux et al. 2010)"},"properties":{"noteIndex":0},"schema":"https://github.com/citation-style-language/schema/raw/master/csl-citation.json"}</w:instrText>
      </w:r>
      <w:r w:rsidR="006E4633">
        <w:rPr>
          <w:rFonts w:ascii="Times New Roman" w:hAnsi="Times New Roman" w:cs="Times New Roman"/>
          <w:sz w:val="24"/>
          <w:szCs w:val="24"/>
        </w:rPr>
        <w:fldChar w:fldCharType="separate"/>
      </w:r>
      <w:r w:rsidR="006E4633" w:rsidRPr="006E4633">
        <w:rPr>
          <w:rFonts w:ascii="Times New Roman" w:hAnsi="Times New Roman" w:cs="Times New Roman"/>
          <w:noProof/>
          <w:sz w:val="24"/>
          <w:szCs w:val="24"/>
        </w:rPr>
        <w:t>(Alaux et al. 2010)</w:t>
      </w:r>
      <w:r w:rsidR="006E4633">
        <w:rPr>
          <w:rFonts w:ascii="Times New Roman" w:hAnsi="Times New Roman" w:cs="Times New Roman"/>
          <w:sz w:val="24"/>
          <w:szCs w:val="24"/>
        </w:rPr>
        <w:fldChar w:fldCharType="end"/>
      </w:r>
      <w:r w:rsidR="006E4633">
        <w:rPr>
          <w:rFonts w:ascii="Times New Roman" w:hAnsi="Times New Roman" w:cs="Times New Roman"/>
          <w:sz w:val="24"/>
          <w:szCs w:val="24"/>
        </w:rPr>
        <w:t>,</w:t>
      </w:r>
      <w:r w:rsidRPr="002F67BE">
        <w:rPr>
          <w:rFonts w:ascii="Times New Roman" w:hAnsi="Times New Roman" w:cs="Times New Roman"/>
          <w:sz w:val="24"/>
          <w:szCs w:val="24"/>
        </w:rPr>
        <w:t xml:space="preserve"> and greater susceptibility to infections </w:t>
      </w:r>
      <w:r w:rsidR="006E4633">
        <w:rPr>
          <w:rFonts w:ascii="Times New Roman" w:hAnsi="Times New Roman" w:cs="Times New Roman"/>
          <w:sz w:val="24"/>
          <w:szCs w:val="24"/>
        </w:rPr>
        <w:fldChar w:fldCharType="begin" w:fldLock="1"/>
      </w:r>
      <w:r w:rsidR="00EA03E6">
        <w:rPr>
          <w:rFonts w:ascii="Times New Roman" w:hAnsi="Times New Roman" w:cs="Times New Roman"/>
          <w:sz w:val="24"/>
          <w:szCs w:val="24"/>
        </w:rPr>
        <w:instrText>ADDIN CSL_CITATION {"citationItems":[{"id":"ITEM-1","itemData":{"DOI":"10.1371/journal.pone.0072016","ISSN":"1932-6203","abstract":"Honey bee colonies are highly dependent upon the availability of floral resources from which they get the nutrients (notably pollen) necessary to their development and survival. However, foraging areas are currently affected by the intensification of agriculture and landscape alteration. Bees are therefore confronted to disparities in time and space of floral resource abundance, type and diversity, which might provide inadequate nutrition and endanger colonies. The beneficial influence of pollen availability on bee health is well-established but whether quality and diversity of pollen diets can modify bee health remains largely unknown. We therefore tested the influence of pollen diet quality (different monofloral pollens) and diversity (polyfloral pollen diet) on the physiology of young nurse bees, which have a distinct nutritional physiology (e.g. hypopharyngeal gland development and vitellogenin level), and on the tolerance to the microsporidian parasite Nosema ceranae by measuring bee survival and the activity of different enzymes potentially involved in bee health and defense response (glutathione-S-transferase (detoxification), phenoloxidase (immunity) and alkaline phosphatase (metabolism)). We found that both nurse bee physiology and the tolerance to the parasite were affected by pollen quality. Pollen diet diversity had no effect on the nurse bee physiology and the survival of healthy bees. However, when parasitized, bees fed with the polyfloral blend lived longer than bees fed with monofloral pollens, excepted for the protein-richest monofloral pollen. Furthermore, the survival was positively correlated to alkaline phosphatase activity in healthy bees and to phenoloxydase activities in infected bees. Our results support the idea that both the quality and diversity (in a specific context) of pollen can shape bee physiology and might help to better understand the influence of agriculture and land-use intensification on bee nutrition and health. © 2013 Di Pasquale et al.","author":[{"dropping-particle":"","family":"Pasquale","given":"Garance","non-dropping-particle":"Di","parse-names":false,"suffix":""},{"dropping-particle":"","family":"Salignon","given":"Marion","non-dropping-particle":"","parse-names":false,"suffix":""},{"dropping-particle":"","family":"Conte","given":"Yves","non-dropping-particle":"Le","parse-names":false,"suffix":""},{"dropping-particle":"","family":"Belzunces","given":"Luc P.","non-dropping-particle":"","parse-names":false,"suffix":""},{"dropping-particle":"","family":"Decourtye","given":"Axel","non-dropping-particle":"","parse-names":false,"suffix":""},{"dropping-particle":"","family":"Kretzschmar","given":"André","non-dropping-particle":"","parse-names":false,"suffix":""},{"dropping-particle":"","family":"Suchail","given":"Séverine","non-dropping-particle":"","parse-names":false,"suffix":""},{"dropping-particle":"","family":"Brunet","given":"Jean-Luc","non-dropping-particle":"","parse-names":false,"suffix":""},{"dropping-particle":"","family":"Alaux","given":"Cédric","non-dropping-particle":"","parse-names":false,"suffix":""}],"container-title":"PLoS ONE","editor":[{"dropping-particle":"","family":"Zeil","given":"Jochen","non-dropping-particle":"","parse-names":false,"suffix":""}],"id":"ITEM-1","issue":"8","issued":{"date-parts":[["2013","8","5"]]},"page":"e72016","publisher":"Public Library of Science","title":"Influence of Pollen Nutrition on Honey Bee Health: Do Pollen Quality and Diversity Matter?","type":"article-journal","volume":"8"},"uris":["http://www.mendeley.com/documents/?uuid=2e9312eb-f422-39e8-8d6f-cba78f83c230"]},{"id":"ITEM-2","itemData":{"DOI":"10.1371/journal.pone.0153531","ISSN":"19326203","abstract":"As key pollinators, honey bees are crucial to many natural and agricultural ecosystems. An important factor in the health of honey bees is the availability of diverse floral resources. However, inmany parts of the world, high-intensity agriculture could result in a reduction in honey bee forage. Previous studies have investigated how the landscape surrounding honey bee hives affects some aspects of honey bee health, but to our knowledge there have been no investigations of the effects of intensively cultivated landscapes on indicators of individual bee health such as nutritional physiology and pathogen loads. Furthermore, agricultural landscapes in different regions vary greatly in forage and land management, indicating a need for additional information on the relationship between honey bee health and landscape cultivation. Here, we add to this growing body of information by investigating differences in nutritional physiology between honey bees kept in areas of comparatively low and high cultivation in an area generally high agricultural intensity in the Midwestern United States.We focused on bees collected directly before winter, because overwintering stress poses one of the most serious problems for honey bees in temperate climates.We found that honey bees kept in areas of lower cultivation exhibited higher lipid levels than those kept in areas of high cultivation, but this effect was observed only in colonies that were free of Varroa mites. Furthermore, we found that the presence of mites was associated with lower lipid levels and higher titers of deformed wing virus (DWV), as well as a non-significant trend towards higher overwinter losses. Overall, these results show that mite infestation interacts with landscape, obscuring the effects of landscape alone and suggesting that the benefits of improved foraging landscape could be lost without adequate control of mite infestations.","author":[{"dropping-particle":"","family":"Dolezal","given":"Adam G.","non-dropping-particle":"","parse-names":false,"suffix":""},{"dropping-particle":"","family":"Carrillo-Tripp","given":"Jimena","non-dropping-particle":"","parse-names":false,"suffix":""},{"dropping-particle":"","family":"Allen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L.","non-dropping-particle":"","parse-names":false,"suffix":""}],"container-title":"PLoS ONE","id":"ITEM-2","issued":{"date-parts":[["2016"]]},"title":"Intensively cultivated landscape and varroa mite infestation are associated with reduced honey bee nutritional state","type":"article-journal"},"uris":["http://www.mendeley.com/documents/?uuid=e7939b64-a209-4200-92f5-c731914dc2b1"]},{"id":"ITEM-3","itemData":{"DOI":"10.1016/j.jinsphys.2010.03.017","ISSN":"00221910","abstract":"Elucidating the mechanisms by which honey bees process pollen vs. protein supplements are important in the generation of artificial diets needed to sustain managed honeybees. We measured the effects of diet on protein concentration, hypopharyngeal gland development and virus titers in worker honey bees fed either pollen, a protein supplement (MegaBee), or a protein-free diet of sugar syrup. Workers consumed more pollen than protein supplement, but protein amounts and size of hypopharyngeal gland acini did not differ between the two feeding treatments. Bees fed sugar syrup alone had lower protein concentrations and smaller hypopharyngeal glands compared with the other feeding treatments especially as the bees aged. Deformed wing virus was detected in workers at the start of a trial. The virus concentrations increased as bees aged and were highest in those fed sugar syrup and lowest in bees fed pollen. Overall results suggest a connection between diet, protein levels and immune response and indicate that colony losses might be reduced by alleviating protein stress through supplemental feeding. © 2010.","author":[{"dropping-particle":"","family":"DeGrandi-Hoffman","given":"Gloria","non-dropping-particle":"","parse-names":false,"suffix":""},{"dropping-particle":"","family":"Chen","given":"Yanping","non-dropping-particle":"","parse-names":false,"suffix":""},{"dropping-particle":"","family":"Huang","given":"Eden","non-dropping-particle":"","parse-names":false,"suffix":""},{"dropping-particle":"","family":"Huang","given":"Ming Hua","non-dropping-particle":"","parse-names":false,"suffix":""}],"container-title":"Journal of Insect Physiology","id":"ITEM-3","issued":{"date-parts":[["2010"]]},"title":"The effect of diet on protein concentration, hypopharyngeal gland development and virus load in worker honey bees (Apis mellifera L.)","type":"article-journal"},"uris":["http://www.mendeley.com/documents/?uuid=1958a6c6-d7ea-4a01-8bec-d8756847fcef"]}],"mendeley":{"formattedCitation":"(DeGrandi-Hoffman et al. 2010; Di Pasquale et al. 2013; Dolezal et al. 2016a)","plainTextFormattedCitation":"(DeGrandi-Hoffman et al. 2010; Di Pasquale et al. 2013; Dolezal et al. 2016a)","previouslyFormattedCitation":"(DeGrandi-Hoffman et al. 2010; Di Pasquale et al. 2013; Dolezal et al. 2016a)"},"properties":{"noteIndex":0},"schema":"https://github.com/citation-style-language/schema/raw/master/csl-citation.json"}</w:instrText>
      </w:r>
      <w:r w:rsidR="006E4633">
        <w:rPr>
          <w:rFonts w:ascii="Times New Roman" w:hAnsi="Times New Roman" w:cs="Times New Roman"/>
          <w:sz w:val="24"/>
          <w:szCs w:val="24"/>
        </w:rPr>
        <w:fldChar w:fldCharType="separate"/>
      </w:r>
      <w:r w:rsidR="006E4633" w:rsidRPr="006E4633">
        <w:rPr>
          <w:rFonts w:ascii="Times New Roman" w:hAnsi="Times New Roman" w:cs="Times New Roman"/>
          <w:noProof/>
          <w:sz w:val="24"/>
          <w:szCs w:val="24"/>
        </w:rPr>
        <w:t>(DeGrandi-Hoffman et al. 2010; Di Pasquale et al. 2013; Dolezal et al. 2016a)</w:t>
      </w:r>
      <w:r w:rsidR="006E4633">
        <w:rPr>
          <w:rFonts w:ascii="Times New Roman" w:hAnsi="Times New Roman" w:cs="Times New Roman"/>
          <w:sz w:val="24"/>
          <w:szCs w:val="24"/>
        </w:rPr>
        <w:fldChar w:fldCharType="end"/>
      </w:r>
      <w:r w:rsidR="00E21A04">
        <w:rPr>
          <w:rFonts w:ascii="Times New Roman" w:hAnsi="Times New Roman" w:cs="Times New Roman"/>
          <w:sz w:val="24"/>
          <w:szCs w:val="24"/>
        </w:rPr>
        <w:t xml:space="preserve"> i</w:t>
      </w:r>
      <w:r w:rsidRPr="00EA03E6">
        <w:rPr>
          <w:rFonts w:ascii="Times New Roman" w:hAnsi="Times New Roman" w:cs="Times New Roman"/>
          <w:sz w:val="24"/>
          <w:szCs w:val="24"/>
        </w:rPr>
        <w:t xml:space="preserve">n adult worker bees. Here, we used colony-level manipulations to generate adult workers that experienced similar pollen dietary restrictions during development. As in the acute nutritional stress experiment, we found support for our hypothesis that larval nutritional conditions affect adult pathogen responses, showing that that rearing environment did not affect baseline survival, but IAPV inoculation resulted in significantly elevated mortality in bees from the </w:t>
      </w:r>
      <w:r w:rsidR="00BC1CD1" w:rsidRPr="00EA03E6">
        <w:rPr>
          <w:rFonts w:ascii="Times New Roman" w:hAnsi="Times New Roman" w:cs="Times New Roman"/>
          <w:sz w:val="24"/>
          <w:szCs w:val="24"/>
        </w:rPr>
        <w:t>low-quality</w:t>
      </w:r>
      <w:r w:rsidRPr="00EA03E6">
        <w:rPr>
          <w:rFonts w:ascii="Times New Roman" w:hAnsi="Times New Roman" w:cs="Times New Roman"/>
          <w:sz w:val="24"/>
          <w:szCs w:val="24"/>
        </w:rPr>
        <w:t xml:space="preserve"> </w:t>
      </w:r>
      <w:r w:rsidR="00BC1CD1">
        <w:rPr>
          <w:rFonts w:ascii="Times New Roman" w:hAnsi="Times New Roman" w:cs="Times New Roman"/>
          <w:i/>
          <w:sz w:val="24"/>
          <w:szCs w:val="24"/>
        </w:rPr>
        <w:t xml:space="preserve">Cistus </w:t>
      </w:r>
      <w:r w:rsidRPr="00EA03E6">
        <w:rPr>
          <w:rFonts w:ascii="Times New Roman" w:hAnsi="Times New Roman" w:cs="Times New Roman"/>
          <w:sz w:val="24"/>
          <w:szCs w:val="24"/>
        </w:rPr>
        <w:t xml:space="preserve">diet colonies. </w:t>
      </w:r>
    </w:p>
    <w:p w14:paraId="7891454E" w14:textId="1BA988B1" w:rsidR="00F8579A" w:rsidRPr="00EA03E6" w:rsidRDefault="00F8579A" w:rsidP="00F8579A">
      <w:pPr>
        <w:spacing w:line="480" w:lineRule="auto"/>
        <w:ind w:firstLine="720"/>
        <w:rPr>
          <w:rFonts w:ascii="Times New Roman" w:hAnsi="Times New Roman" w:cs="Times New Roman"/>
          <w:sz w:val="24"/>
          <w:szCs w:val="24"/>
        </w:rPr>
      </w:pPr>
      <w:r w:rsidRPr="00EA03E6">
        <w:rPr>
          <w:rFonts w:ascii="Times New Roman" w:hAnsi="Times New Roman" w:cs="Times New Roman"/>
          <w:sz w:val="24"/>
          <w:szCs w:val="24"/>
        </w:rPr>
        <w:t xml:space="preserve">However, there were some differences in the results of our quality and quantity manipulations. When inoculated with IAPV, bees from </w:t>
      </w:r>
      <w:r w:rsidR="00EA03E6">
        <w:rPr>
          <w:rFonts w:ascii="Times New Roman" w:hAnsi="Times New Roman" w:cs="Times New Roman"/>
          <w:i/>
          <w:sz w:val="24"/>
          <w:szCs w:val="24"/>
        </w:rPr>
        <w:t>Cistus</w:t>
      </w:r>
      <w:r w:rsidRPr="00EA03E6">
        <w:rPr>
          <w:rFonts w:ascii="Times New Roman" w:hAnsi="Times New Roman" w:cs="Times New Roman"/>
          <w:sz w:val="24"/>
          <w:szCs w:val="24"/>
        </w:rPr>
        <w:t xml:space="preserve"> </w:t>
      </w:r>
      <w:r w:rsidR="00EA03E6">
        <w:rPr>
          <w:rFonts w:ascii="Times New Roman" w:hAnsi="Times New Roman" w:cs="Times New Roman"/>
          <w:sz w:val="24"/>
          <w:szCs w:val="24"/>
        </w:rPr>
        <w:t xml:space="preserve">(low-quality) </w:t>
      </w:r>
      <w:r w:rsidRPr="00EA03E6">
        <w:rPr>
          <w:rFonts w:ascii="Times New Roman" w:hAnsi="Times New Roman" w:cs="Times New Roman"/>
          <w:sz w:val="24"/>
          <w:szCs w:val="24"/>
        </w:rPr>
        <w:t xml:space="preserve">pollen colonies </w:t>
      </w:r>
      <w:r w:rsidRPr="00EA03E6">
        <w:rPr>
          <w:rFonts w:ascii="Times New Roman" w:hAnsi="Times New Roman" w:cs="Times New Roman"/>
          <w:sz w:val="24"/>
          <w:szCs w:val="24"/>
        </w:rPr>
        <w:lastRenderedPageBreak/>
        <w:t xml:space="preserve">experienced significantly higher mortality compared to controls. However, inoculated bees from the high-quality pollen hives not only survived better than those from the low-quality hives, but did not exhibit higher mortality than uninfected bees. Thus, a </w:t>
      </w:r>
      <w:proofErr w:type="spellStart"/>
      <w:r w:rsidR="00EA03E6">
        <w:rPr>
          <w:rFonts w:ascii="Times New Roman" w:hAnsi="Times New Roman" w:cs="Times New Roman"/>
          <w:i/>
          <w:sz w:val="24"/>
          <w:szCs w:val="24"/>
        </w:rPr>
        <w:t>Castanea</w:t>
      </w:r>
      <w:proofErr w:type="spellEnd"/>
      <w:r w:rsidR="00EA03E6">
        <w:rPr>
          <w:rFonts w:ascii="Times New Roman" w:hAnsi="Times New Roman" w:cs="Times New Roman"/>
          <w:i/>
          <w:sz w:val="24"/>
          <w:szCs w:val="24"/>
        </w:rPr>
        <w:t xml:space="preserve"> </w:t>
      </w:r>
      <w:r w:rsidR="00EA03E6">
        <w:rPr>
          <w:rFonts w:ascii="Times New Roman" w:hAnsi="Times New Roman" w:cs="Times New Roman"/>
          <w:sz w:val="24"/>
          <w:szCs w:val="24"/>
        </w:rPr>
        <w:t xml:space="preserve">pollen (high-quality) </w:t>
      </w:r>
      <w:r w:rsidRPr="00EA03E6">
        <w:rPr>
          <w:rFonts w:ascii="Times New Roman" w:hAnsi="Times New Roman" w:cs="Times New Roman"/>
          <w:sz w:val="24"/>
          <w:szCs w:val="24"/>
        </w:rPr>
        <w:t xml:space="preserve">larval diet appears to have completely rescued the lethal effects of adult IAPV infection. This occurred despite significantly elevated IAPV titers, similar to inoculated bees from the low-quality pollen colonies, suggesting that the bees with better larval nutrition can better tolerate levels of IAPV that are fatal to more stressed individuals. This effect is similar to previous work showing that </w:t>
      </w:r>
      <w:proofErr w:type="spellStart"/>
      <w:r w:rsidRPr="00EA03E6">
        <w:rPr>
          <w:rFonts w:ascii="Times New Roman" w:hAnsi="Times New Roman" w:cs="Times New Roman"/>
          <w:i/>
          <w:sz w:val="24"/>
          <w:szCs w:val="24"/>
        </w:rPr>
        <w:t>Castanea</w:t>
      </w:r>
      <w:proofErr w:type="spellEnd"/>
      <w:r w:rsidRPr="00EA03E6">
        <w:rPr>
          <w:rFonts w:ascii="Times New Roman" w:hAnsi="Times New Roman" w:cs="Times New Roman"/>
          <w:sz w:val="24"/>
          <w:szCs w:val="24"/>
        </w:rPr>
        <w:t xml:space="preserve"> pollen can significantly reduce IAPV (Dolezal et al 2019a) and </w:t>
      </w:r>
      <w:r w:rsidRPr="00EA03E6">
        <w:rPr>
          <w:rFonts w:ascii="Times New Roman" w:hAnsi="Times New Roman" w:cs="Times New Roman"/>
          <w:i/>
          <w:sz w:val="24"/>
          <w:szCs w:val="24"/>
        </w:rPr>
        <w:t>N.</w:t>
      </w:r>
      <w:r w:rsidR="000544A5" w:rsidRPr="00EA03E6">
        <w:rPr>
          <w:rFonts w:ascii="Times New Roman" w:hAnsi="Times New Roman" w:cs="Times New Roman"/>
          <w:i/>
          <w:sz w:val="24"/>
          <w:szCs w:val="24"/>
        </w:rPr>
        <w:t xml:space="preserve"> </w:t>
      </w:r>
      <w:proofErr w:type="spellStart"/>
      <w:r w:rsidRPr="00EA03E6">
        <w:rPr>
          <w:rFonts w:ascii="Times New Roman" w:hAnsi="Times New Roman" w:cs="Times New Roman"/>
          <w:i/>
          <w:sz w:val="24"/>
          <w:szCs w:val="24"/>
        </w:rPr>
        <w:t>ceranae</w:t>
      </w:r>
      <w:proofErr w:type="spellEnd"/>
      <w:r w:rsidRPr="00EA03E6">
        <w:rPr>
          <w:rFonts w:ascii="Times New Roman" w:hAnsi="Times New Roman" w:cs="Times New Roman"/>
          <w:sz w:val="24"/>
          <w:szCs w:val="24"/>
        </w:rPr>
        <w:t xml:space="preserve"> -induced mortality when fed to adults; the data reported here suggests that the effect may be even more pronounced if the diet is delivered during larval deve</w:t>
      </w:r>
      <w:commentRangeStart w:id="19"/>
      <w:r w:rsidRPr="00EA03E6">
        <w:rPr>
          <w:rFonts w:ascii="Times New Roman" w:hAnsi="Times New Roman" w:cs="Times New Roman"/>
          <w:sz w:val="24"/>
          <w:szCs w:val="24"/>
        </w:rPr>
        <w:t>lop</w:t>
      </w:r>
      <w:commentRangeEnd w:id="19"/>
      <w:r w:rsidR="0060355F" w:rsidRPr="00EA03E6">
        <w:rPr>
          <w:rStyle w:val="CommentReference"/>
          <w:sz w:val="24"/>
          <w:szCs w:val="24"/>
        </w:rPr>
        <w:commentReference w:id="19"/>
      </w:r>
      <w:r w:rsidRPr="00EA03E6">
        <w:rPr>
          <w:rFonts w:ascii="Times New Roman" w:hAnsi="Times New Roman" w:cs="Times New Roman"/>
          <w:sz w:val="24"/>
          <w:szCs w:val="24"/>
        </w:rPr>
        <w:t xml:space="preserve">ment. Future work will be necessary to identify the relative contributions of larval and adult nutrition to pathogen responsiveness. </w:t>
      </w:r>
    </w:p>
    <w:p w14:paraId="781CB59F" w14:textId="5B56997F" w:rsidR="00F8579A" w:rsidRPr="00EA03E6" w:rsidRDefault="00F8579A" w:rsidP="00F8579A">
      <w:pPr>
        <w:spacing w:line="480" w:lineRule="auto"/>
        <w:ind w:firstLine="720"/>
        <w:rPr>
          <w:rFonts w:ascii="Times New Roman" w:hAnsi="Times New Roman" w:cs="Times New Roman"/>
          <w:sz w:val="24"/>
          <w:szCs w:val="24"/>
        </w:rPr>
      </w:pPr>
      <w:r w:rsidRPr="00EA03E6">
        <w:rPr>
          <w:rFonts w:ascii="Times New Roman" w:hAnsi="Times New Roman" w:cs="Times New Roman"/>
          <w:sz w:val="24"/>
          <w:szCs w:val="24"/>
        </w:rPr>
        <w:t xml:space="preserve">Acute larval starvation also produced smaller adults, with significantly less mass than </w:t>
      </w:r>
      <w:proofErr w:type="spellStart"/>
      <w:r w:rsidRPr="00EA03E6">
        <w:rPr>
          <w:rFonts w:ascii="Times New Roman" w:hAnsi="Times New Roman" w:cs="Times New Roman"/>
          <w:sz w:val="24"/>
          <w:szCs w:val="24"/>
        </w:rPr>
        <w:t>unstarved</w:t>
      </w:r>
      <w:proofErr w:type="spellEnd"/>
      <w:r w:rsidRPr="00EA03E6">
        <w:rPr>
          <w:rFonts w:ascii="Times New Roman" w:hAnsi="Times New Roman" w:cs="Times New Roman"/>
          <w:sz w:val="24"/>
          <w:szCs w:val="24"/>
        </w:rPr>
        <w:t xml:space="preserve"> bees. In contrast, there was no effect of colony-level nutritional treatment on adult mass.  Because the colonies in Experiment 2 had </w:t>
      </w:r>
      <w:r w:rsidRPr="00EA03E6">
        <w:rPr>
          <w:rFonts w:ascii="Times New Roman" w:hAnsi="Times New Roman" w:cs="Times New Roman"/>
          <w:i/>
          <w:sz w:val="24"/>
          <w:szCs w:val="24"/>
        </w:rPr>
        <w:t>ad libitum</w:t>
      </w:r>
      <w:r w:rsidRPr="00EA03E6">
        <w:rPr>
          <w:rFonts w:ascii="Times New Roman" w:hAnsi="Times New Roman" w:cs="Times New Roman"/>
          <w:sz w:val="24"/>
          <w:szCs w:val="24"/>
        </w:rPr>
        <w:t xml:space="preserve"> access to their pollen </w:t>
      </w:r>
      <w:r w:rsidR="001A1B8F" w:rsidRPr="00EA03E6">
        <w:rPr>
          <w:rFonts w:ascii="Times New Roman" w:hAnsi="Times New Roman" w:cs="Times New Roman"/>
          <w:sz w:val="24"/>
          <w:szCs w:val="24"/>
        </w:rPr>
        <w:t>treatments, nurse</w:t>
      </w:r>
      <w:r w:rsidRPr="00EA03E6">
        <w:rPr>
          <w:rFonts w:ascii="Times New Roman" w:hAnsi="Times New Roman" w:cs="Times New Roman"/>
          <w:sz w:val="24"/>
          <w:szCs w:val="24"/>
        </w:rPr>
        <w:t xml:space="preserve"> bees had the potential to adjust the quantity of food they feed to brood to compensate for low quality nutrition, offsetting an effect on later adult mass and lipid stores. Further, it may be that the dietary factors that are required to produce bees of a given mass are not all the same as those involved in improving immune responses. Even though rearing larvae on a </w:t>
      </w:r>
      <w:r w:rsidR="00EA03E6">
        <w:rPr>
          <w:rFonts w:ascii="Times New Roman" w:hAnsi="Times New Roman" w:cs="Times New Roman"/>
          <w:i/>
          <w:sz w:val="24"/>
          <w:szCs w:val="24"/>
        </w:rPr>
        <w:t xml:space="preserve">Cistus </w:t>
      </w:r>
      <w:r w:rsidR="00EA03E6">
        <w:rPr>
          <w:rFonts w:ascii="Times New Roman" w:hAnsi="Times New Roman" w:cs="Times New Roman"/>
          <w:sz w:val="24"/>
          <w:szCs w:val="24"/>
        </w:rPr>
        <w:t>pollen</w:t>
      </w:r>
      <w:r w:rsidRPr="00EA03E6">
        <w:rPr>
          <w:rFonts w:ascii="Times New Roman" w:hAnsi="Times New Roman" w:cs="Times New Roman"/>
          <w:sz w:val="24"/>
          <w:szCs w:val="24"/>
        </w:rPr>
        <w:t xml:space="preserve"> diet produced normally-sized adults, they were not as resilient to infection as those from the higher quality diet colonies. For example, while the </w:t>
      </w:r>
      <w:r w:rsidRPr="00EA03E6">
        <w:rPr>
          <w:rFonts w:ascii="Times New Roman" w:hAnsi="Times New Roman" w:cs="Times New Roman"/>
          <w:i/>
          <w:sz w:val="24"/>
          <w:szCs w:val="24"/>
        </w:rPr>
        <w:t xml:space="preserve">Cistus </w:t>
      </w:r>
      <w:r w:rsidRPr="00EA03E6">
        <w:rPr>
          <w:rFonts w:ascii="Times New Roman" w:hAnsi="Times New Roman" w:cs="Times New Roman"/>
          <w:sz w:val="24"/>
          <w:szCs w:val="24"/>
        </w:rPr>
        <w:t xml:space="preserve">and </w:t>
      </w:r>
      <w:proofErr w:type="spellStart"/>
      <w:r w:rsidRPr="00EA03E6">
        <w:rPr>
          <w:rFonts w:ascii="Times New Roman" w:hAnsi="Times New Roman" w:cs="Times New Roman"/>
          <w:i/>
          <w:sz w:val="24"/>
          <w:szCs w:val="24"/>
        </w:rPr>
        <w:t>Castanea</w:t>
      </w:r>
      <w:proofErr w:type="spellEnd"/>
      <w:r w:rsidRPr="00EA03E6">
        <w:rPr>
          <w:rFonts w:ascii="Times New Roman" w:hAnsi="Times New Roman" w:cs="Times New Roman"/>
          <w:i/>
          <w:sz w:val="24"/>
          <w:szCs w:val="24"/>
        </w:rPr>
        <w:t xml:space="preserve"> </w:t>
      </w:r>
      <w:r w:rsidRPr="00EA03E6">
        <w:rPr>
          <w:rFonts w:ascii="Times New Roman" w:hAnsi="Times New Roman" w:cs="Times New Roman"/>
          <w:sz w:val="24"/>
          <w:szCs w:val="24"/>
        </w:rPr>
        <w:t xml:space="preserve">pollens differ in many components, including protein content (Di Pasquale 2013), which likely affects mass, the </w:t>
      </w:r>
      <w:r w:rsidRPr="00EA03E6">
        <w:rPr>
          <w:rFonts w:ascii="Times New Roman" w:hAnsi="Times New Roman" w:cs="Times New Roman"/>
          <w:i/>
          <w:sz w:val="24"/>
          <w:szCs w:val="24"/>
        </w:rPr>
        <w:t>Cistus</w:t>
      </w:r>
      <w:r w:rsidRPr="00EA03E6">
        <w:rPr>
          <w:rFonts w:ascii="Times New Roman" w:hAnsi="Times New Roman" w:cs="Times New Roman"/>
          <w:sz w:val="24"/>
          <w:szCs w:val="24"/>
        </w:rPr>
        <w:t xml:space="preserve"> pollen also has a lower concentration of trace micronutrients, including calcium and iron </w:t>
      </w:r>
      <w:r w:rsidRPr="00EA03E6">
        <w:rPr>
          <w:rFonts w:ascii="Times New Roman" w:hAnsi="Times New Roman" w:cs="Times New Roman"/>
          <w:sz w:val="24"/>
          <w:szCs w:val="24"/>
        </w:rPr>
        <w:lastRenderedPageBreak/>
        <w:fldChar w:fldCharType="begin" w:fldLock="1"/>
      </w:r>
      <w:r w:rsidRPr="00EA03E6">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health","type":"article-journal"},"uris":["http://www.mendeley.com/documents/?uuid=c7b832f7-8e35-404b-89b8-423a002c45dd"]}],"mendeley":{"formattedCitation":"(Dolezal et al. 2019a)","plainTextFormattedCitation":"(Dolezal et al. 2019a)","previouslyFormattedCitation":"(Dolezal et al. 2019a)"},"properties":{"noteIndex":0},"schema":"https://github.com/citation-style-language/schema/raw/master/csl-citation.json"}</w:instrText>
      </w:r>
      <w:r w:rsidRPr="00EA03E6">
        <w:rPr>
          <w:rFonts w:ascii="Times New Roman" w:hAnsi="Times New Roman" w:cs="Times New Roman"/>
          <w:sz w:val="24"/>
          <w:szCs w:val="24"/>
        </w:rPr>
        <w:fldChar w:fldCharType="separate"/>
      </w:r>
      <w:r w:rsidRPr="00EA03E6">
        <w:rPr>
          <w:rFonts w:ascii="Times New Roman" w:hAnsi="Times New Roman" w:cs="Times New Roman"/>
          <w:noProof/>
          <w:sz w:val="24"/>
          <w:szCs w:val="24"/>
        </w:rPr>
        <w:t>(Dolezal et al. 2019a)</w:t>
      </w:r>
      <w:r w:rsidRPr="00EA03E6">
        <w:rPr>
          <w:rFonts w:ascii="Times New Roman" w:hAnsi="Times New Roman" w:cs="Times New Roman"/>
          <w:sz w:val="24"/>
          <w:szCs w:val="24"/>
        </w:rPr>
        <w:fldChar w:fldCharType="end"/>
      </w:r>
      <w:r w:rsidRPr="00EA03E6">
        <w:rPr>
          <w:rFonts w:ascii="Times New Roman" w:hAnsi="Times New Roman" w:cs="Times New Roman"/>
          <w:sz w:val="24"/>
          <w:szCs w:val="24"/>
        </w:rPr>
        <w:t xml:space="preserve">. These micronutrients may be crucial for pathogen resistance </w:t>
      </w:r>
      <w:r w:rsidRPr="00EA03E6">
        <w:rPr>
          <w:rFonts w:ascii="Times New Roman" w:hAnsi="Times New Roman" w:cs="Times New Roman"/>
          <w:sz w:val="24"/>
          <w:szCs w:val="24"/>
        </w:rPr>
        <w:fldChar w:fldCharType="begin" w:fldLock="1"/>
      </w:r>
      <w:r w:rsidRPr="00EA03E6">
        <w:rPr>
          <w:rFonts w:ascii="Times New Roman" w:hAnsi="Times New Roman" w:cs="Times New Roman"/>
          <w:sz w:val="24"/>
          <w:szCs w:val="24"/>
        </w:rPr>
        <w:instrText>ADDIN CSL_CITATION {"citationItems":[{"id":"ITEM-1","itemData":{"DOI":"10.1093/jn/133.5.1443s","ISSN":"00223166","PMID":"12730439","abstract":"Although it is widely recognized that essential trace elements are required for the differentiation, activation and performance of numerous functions of immune cells, the specific roles of these inorganic micronutrients in these processes remain largely undefined. New insights about the participation of zinc, iron and copper in the selection, maturation and early activation events of the immune cells have been gained by judicious use of available tools in analytical cell biology, molecular genetics and array technology. Also, randomly controlled clinical and community trials demonstrate that zinc supplementation can enhance immunocompetence and decrease the incidence and severity of some infections in individuals with diagnosed or suspected mild zinc deficiency. These exciting results provide an impetus to evaluate the potential benefits of supplementation programs for individuals and groups with suboptimal trace element status as a cost-effective means of reducing the risk of infectious diseases.","author":[{"dropping-particle":"","family":"Failla","given":"Mark L.","non-dropping-particle":"","parse-names":false,"suffix":""}],"container-title":"Journal of Nutrition","id":"ITEM-1","issued":{"date-parts":[["2003"]]},"title":"Trace elements and host defense: Recent advances and continuing challenges","type":"paper-conference"},"uris":["http://www.mendeley.com/documents/?uuid=78529c00-9b14-447d-a26e-306f837c75ad"]}],"mendeley":{"formattedCitation":"(Failla 2003)","plainTextFormattedCitation":"(Failla 2003)","previouslyFormattedCitation":"(Failla 2003)"},"properties":{"noteIndex":0},"schema":"https://github.com/citation-style-language/schema/raw/master/csl-citation.json"}</w:instrText>
      </w:r>
      <w:r w:rsidRPr="00EA03E6">
        <w:rPr>
          <w:rFonts w:ascii="Times New Roman" w:hAnsi="Times New Roman" w:cs="Times New Roman"/>
          <w:sz w:val="24"/>
          <w:szCs w:val="24"/>
        </w:rPr>
        <w:fldChar w:fldCharType="separate"/>
      </w:r>
      <w:r w:rsidRPr="00EA03E6">
        <w:rPr>
          <w:rFonts w:ascii="Times New Roman" w:hAnsi="Times New Roman" w:cs="Times New Roman"/>
          <w:noProof/>
          <w:sz w:val="24"/>
          <w:szCs w:val="24"/>
        </w:rPr>
        <w:t>(Failla 2003)</w:t>
      </w:r>
      <w:r w:rsidRPr="00EA03E6">
        <w:rPr>
          <w:rFonts w:ascii="Times New Roman" w:hAnsi="Times New Roman" w:cs="Times New Roman"/>
          <w:sz w:val="24"/>
          <w:szCs w:val="24"/>
        </w:rPr>
        <w:fldChar w:fldCharType="end"/>
      </w:r>
      <w:r w:rsidRPr="00EA03E6">
        <w:rPr>
          <w:rFonts w:ascii="Times New Roman" w:hAnsi="Times New Roman" w:cs="Times New Roman"/>
          <w:sz w:val="24"/>
          <w:szCs w:val="24"/>
        </w:rPr>
        <w:t>, and there has been growing interest in better understanding how they affect bee biology</w:t>
      </w:r>
      <w:r w:rsidR="00EA03E6">
        <w:rPr>
          <w:rFonts w:ascii="Times New Roman" w:hAnsi="Times New Roman" w:cs="Times New Roman"/>
          <w:sz w:val="24"/>
          <w:szCs w:val="24"/>
        </w:rPr>
        <w:t xml:space="preserve"> </w:t>
      </w:r>
      <w:r w:rsidR="00EA03E6">
        <w:rPr>
          <w:rFonts w:ascii="Times New Roman" w:hAnsi="Times New Roman" w:cs="Times New Roman"/>
          <w:sz w:val="24"/>
          <w:szCs w:val="24"/>
        </w:rPr>
        <w:fldChar w:fldCharType="begin" w:fldLock="1"/>
      </w:r>
      <w:r w:rsidR="00550EF4">
        <w:rPr>
          <w:rFonts w:ascii="Times New Roman" w:hAnsi="Times New Roman" w:cs="Times New Roman"/>
          <w:sz w:val="24"/>
          <w:szCs w:val="24"/>
        </w:rPr>
        <w:instrText>ADDIN CSL_CITATION {"citationItems":[{"id":"ITEM-1","itemData":{"DOI":"10.1371/journal.pone.0183236","ISSN":"19326203","PMID":"28829793","abstract":"The least understood aspects of the nutritional needs of bees are the elemental composition of pollen and the bees’ need for a stoichiometrically balanced diet containing the required proportions of nutrients. Reduced plant diversity has been proposed as an indirect factor responsible for the pollinator crisis. We suggest stoichiometric mismatch resulting from a nutritionally unbalanced diet as a potential direct factor. The concentrations and stoichiometric ratios of C, N, S, P, K, Na, Ca, Mg, Fe, Zn, Mn, and Cu were studied in the bodies of honeybees of various castes and sexes and in the nectar and pollen of various plant species. A literature review of the elemental composition of pollen was performed. We identified possible co-limitations of bee growth and development resulting mainly from the scarcity of Na, S, Cu, P and K, and possibly Zn and N, in pollen. Particular castes and sexes face specific limitations. Concentrations of potentially limiting elements in pollen revealed high taxonomic diversity. High floral diversity may be necessary to maintain populations of pollen eaters. Single-species crop plantations, even if these species are rich in nectar and pollen, might limit bee growth and development, not allowing for gathering nutrients in adequate proportions. However, particular plant species may play greater roles than others in balancing honeybee diets. Therefore, we suggest specific plant species that may (1) ensure optimal growth and production of individuals by producing pollen that is exceptionally well balanced stoichiometrically (e.g., clover) or (2) prevent growth and development of honeybees by producing pollen that is extremely unbalanced for bees (e.g., sunflower). Since pollen is generally poor in Na, this element must be supplemented using “dirty water”. Nectar cannot supplement the diet with limiting elements. Stoichiometric mismatch should be considered in intervention strategies aimed at improving the nutritional base for bees.","author":[{"dropping-particle":"","family":"Filipiak","given":"Michał","non-dropping-particle":"","parse-names":false,"suffix":""},{"dropping-particle":"","family":"Kuszewska","given":"Karolina","non-dropping-particle":"","parse-names":false,"suffix":""},{"dropping-particle":"","family":"Asselman","given":"Michel","non-dropping-particle":"","parse-names":false,"suffix":""},{"dropping-particle":"","family":"Denisow","given":"Bożena","non-dropping-particle":"","parse-names":false,"suffix":""},{"dropping-particle":"","family":"Stawiarz","given":"Ernest","non-dropping-particle":"","parse-names":false,"suffix":""},{"dropping-particle":"","family":"Woyciechowski","given":"Michał","non-dropping-particle":"","parse-names":false,"suffix":""},{"dropping-particle":"","family":"Weiner","given":"January","non-dropping-particle":"","parse-names":false,"suffix":""}],"container-title":"PLoS ONE","id":"ITEM-1","issued":{"date-parts":[["2017"]]},"title":"Ecological stoichiometry of the honeybee: Pollen diversity and adequate species composition are needed to mitigate limitations imposed on the growth and development of bees by pollen quality","type":"article-journal"},"uris":["http://www.mendeley.com/documents/?uuid=6aa10660-75fb-4b70-9462-9c32ddf22329"]}],"mendeley":{"formattedCitation":"(Filipiak et al. 2017)","plainTextFormattedCitation":"(Filipiak et al. 2017)","previouslyFormattedCitation":"(Filipiak et al. 2017)"},"properties":{"noteIndex":0},"schema":"https://github.com/citation-style-language/schema/raw/master/csl-citation.json"}</w:instrText>
      </w:r>
      <w:r w:rsidR="00EA03E6">
        <w:rPr>
          <w:rFonts w:ascii="Times New Roman" w:hAnsi="Times New Roman" w:cs="Times New Roman"/>
          <w:sz w:val="24"/>
          <w:szCs w:val="24"/>
        </w:rPr>
        <w:fldChar w:fldCharType="separate"/>
      </w:r>
      <w:r w:rsidR="00EA03E6" w:rsidRPr="00EA03E6">
        <w:rPr>
          <w:rFonts w:ascii="Times New Roman" w:hAnsi="Times New Roman" w:cs="Times New Roman"/>
          <w:noProof/>
          <w:sz w:val="24"/>
          <w:szCs w:val="24"/>
        </w:rPr>
        <w:t>(Filipiak et al. 2017)</w:t>
      </w:r>
      <w:r w:rsidR="00EA03E6">
        <w:rPr>
          <w:rFonts w:ascii="Times New Roman" w:hAnsi="Times New Roman" w:cs="Times New Roman"/>
          <w:sz w:val="24"/>
          <w:szCs w:val="24"/>
        </w:rPr>
        <w:fldChar w:fldCharType="end"/>
      </w:r>
      <w:r w:rsidR="00EA03E6">
        <w:rPr>
          <w:rFonts w:ascii="Times New Roman" w:hAnsi="Times New Roman" w:cs="Times New Roman"/>
          <w:sz w:val="24"/>
          <w:szCs w:val="24"/>
        </w:rPr>
        <w:t xml:space="preserve">. </w:t>
      </w:r>
      <w:r w:rsidRPr="00EA03E6">
        <w:rPr>
          <w:rFonts w:ascii="Times New Roman" w:hAnsi="Times New Roman" w:cs="Times New Roman"/>
          <w:sz w:val="24"/>
          <w:szCs w:val="24"/>
        </w:rPr>
        <w:t xml:space="preserve">Therefore, different components of the diet may play different roles in supporting pathogen resilience. </w:t>
      </w:r>
    </w:p>
    <w:p w14:paraId="483E16CA" w14:textId="6747D0F5" w:rsidR="001A1B8F" w:rsidRDefault="00F8579A" w:rsidP="001A1B8F">
      <w:pPr>
        <w:spacing w:line="480" w:lineRule="auto"/>
        <w:ind w:firstLine="720"/>
        <w:rPr>
          <w:rFonts w:ascii="Times New Roman" w:hAnsi="Times New Roman" w:cs="Times New Roman"/>
          <w:sz w:val="24"/>
          <w:szCs w:val="24"/>
        </w:rPr>
      </w:pPr>
      <w:commentRangeStart w:id="20"/>
      <w:r w:rsidRPr="00EA03E6">
        <w:rPr>
          <w:rFonts w:ascii="Times New Roman" w:hAnsi="Times New Roman" w:cs="Times New Roman"/>
          <w:sz w:val="24"/>
          <w:szCs w:val="24"/>
        </w:rPr>
        <w:t xml:space="preserve">Both viral infection and diet manipulation </w:t>
      </w:r>
      <w:commentRangeEnd w:id="20"/>
      <w:r w:rsidR="001A1B8F">
        <w:rPr>
          <w:rStyle w:val="CommentReference"/>
        </w:rPr>
        <w:commentReference w:id="20"/>
      </w:r>
      <w:r w:rsidRPr="00EA03E6">
        <w:rPr>
          <w:rFonts w:ascii="Times New Roman" w:hAnsi="Times New Roman" w:cs="Times New Roman"/>
          <w:sz w:val="24"/>
          <w:szCs w:val="24"/>
        </w:rPr>
        <w:t xml:space="preserve">were marked by perturbations of expression of genes associated with immune activation, similar to studies of adult gene expression (Rutter et al 2019). In Experiment 1 (acute larval starvation), regardless of diet treatment, honey bees challenged with IAPV infection had higher expression of </w:t>
      </w:r>
      <w:r w:rsidRPr="00EA03E6">
        <w:rPr>
          <w:rFonts w:ascii="Times New Roman" w:hAnsi="Times New Roman" w:cs="Times New Roman"/>
          <w:i/>
          <w:sz w:val="24"/>
          <w:szCs w:val="24"/>
        </w:rPr>
        <w:t>dicer</w:t>
      </w:r>
      <w:r w:rsidRPr="00EA03E6">
        <w:rPr>
          <w:rFonts w:ascii="Times New Roman" w:hAnsi="Times New Roman" w:cs="Times New Roman"/>
          <w:sz w:val="24"/>
          <w:szCs w:val="24"/>
        </w:rPr>
        <w:t xml:space="preserve"> and </w:t>
      </w:r>
      <w:r w:rsidR="001A1B8F">
        <w:rPr>
          <w:rFonts w:ascii="Times New Roman" w:hAnsi="Times New Roman" w:cs="Times New Roman"/>
          <w:i/>
          <w:sz w:val="24"/>
          <w:szCs w:val="24"/>
        </w:rPr>
        <w:t>hopscotch</w:t>
      </w:r>
      <w:r w:rsidRPr="00EA03E6">
        <w:rPr>
          <w:rFonts w:ascii="Times New Roman" w:hAnsi="Times New Roman" w:cs="Times New Roman"/>
          <w:sz w:val="24"/>
          <w:szCs w:val="24"/>
        </w:rPr>
        <w:t xml:space="preserve">. Dicer is an enzyme that is part of the RNA-interference pathway: a highly conserved system that identifies and combats RNA viruses </w:t>
      </w:r>
      <w:r w:rsidRPr="00EA03E6">
        <w:rPr>
          <w:rFonts w:ascii="Times New Roman" w:hAnsi="Times New Roman" w:cs="Times New Roman"/>
          <w:sz w:val="24"/>
          <w:szCs w:val="24"/>
        </w:rPr>
        <w:fldChar w:fldCharType="begin" w:fldLock="1"/>
      </w:r>
      <w:r w:rsidRPr="00EA03E6">
        <w:rPr>
          <w:rFonts w:ascii="Times New Roman" w:hAnsi="Times New Roman" w:cs="Times New Roman"/>
          <w:sz w:val="24"/>
          <w:szCs w:val="24"/>
        </w:rPr>
        <w:instrText>ADDIN CSL_CITATION {"citationItems":[{"id":"ITEM-1","itemData":{"DOI":"10.1007/s00294-006-0078-x","ISSN":"01728083","PMID":"16691418","abstract":"Double-stranded RNA has been shown to induce gene silencing in diverse eukaryotes and by a variety of pathways. We have examined the taxonomic distribution and the phylogenetic relationship of key components of the RNA interference (RNAi) machinery in members of five eukaryotic supergroups. On the basis of the parsimony principle, our analyses suggest that a relatively complex RNAi machinery was already present in the last common ancestor of eukaryotes and consisted, at a minimum, of one Argonaute-like polypeptide, one Piwi-like protein, one Dicer, and one RNA-dependent RNA polymerase. As proposed before, the ancestral (but non-essential) role of these components may have been in defense responses against genomic parasites such as transposable elements and viruses. From a mechanistic perspective, the RNAi machinery in the eukaryotic ancestor may have been capable of both small-RNA-guided transcript degradation as well as transcriptional repression, most likely through histone modifications. Both roles appear to be widespread among living eukaryotes and this diversification of function could account for the evolutionary conservation of duplicated Argonaute-Piwi proteins. In contrast, additional RNAi-mediated pathways such as RNA-directed DNA methylation, programmed genome rearrangements, meiotic silencing by unpaired DNA, and miRNA-mediated gene regulation may have evolved independently in specific lineages. © Springer-Verlag 2006.","author":[{"dropping-particle":"","family":"Cerutti","given":"Heriberto","non-dropping-particle":"","parse-names":false,"suffix":""},{"dropping-particle":"","family":"Casas-Mollano","given":"J. Armando","non-dropping-particle":"","parse-names":false,"suffix":""}],"container-title":"Current Genetics","id":"ITEM-1","issued":{"date-parts":[["2006"]]},"title":"On the origin and functions of RNA-mediated silencing: From protists to man","type":"article"},"uris":["http://www.mendeley.com/documents/?uuid=9f3b7d31-d373-4210-9ca3-6586e2bcb398"]}],"mendeley":{"formattedCitation":"(Cerutti and Casas-Mollano 2006)","plainTextFormattedCitation":"(Cerutti and Casas-Mollano 2006)","previouslyFormattedCitation":"(Cerutti and Casas-Mollano 2006)"},"properties":{"noteIndex":0},"schema":"https://github.com/citation-style-language/schema/raw/master/csl-citation.json"}</w:instrText>
      </w:r>
      <w:r w:rsidRPr="00EA03E6">
        <w:rPr>
          <w:rFonts w:ascii="Times New Roman" w:hAnsi="Times New Roman" w:cs="Times New Roman"/>
          <w:sz w:val="24"/>
          <w:szCs w:val="24"/>
        </w:rPr>
        <w:fldChar w:fldCharType="separate"/>
      </w:r>
      <w:r w:rsidRPr="00EA03E6">
        <w:rPr>
          <w:rFonts w:ascii="Times New Roman" w:hAnsi="Times New Roman" w:cs="Times New Roman"/>
          <w:noProof/>
          <w:sz w:val="24"/>
          <w:szCs w:val="24"/>
        </w:rPr>
        <w:t>(Cerutti and Casas-Mollano 2006)</w:t>
      </w:r>
      <w:r w:rsidRPr="00EA03E6">
        <w:rPr>
          <w:rFonts w:ascii="Times New Roman" w:hAnsi="Times New Roman" w:cs="Times New Roman"/>
          <w:sz w:val="24"/>
          <w:szCs w:val="24"/>
        </w:rPr>
        <w:fldChar w:fldCharType="end"/>
      </w:r>
      <w:r w:rsidRPr="00EA03E6">
        <w:rPr>
          <w:rFonts w:ascii="Times New Roman" w:hAnsi="Times New Roman" w:cs="Times New Roman"/>
          <w:sz w:val="24"/>
          <w:szCs w:val="24"/>
        </w:rPr>
        <w:t>.</w:t>
      </w:r>
      <w:r w:rsidR="001A1B8F">
        <w:rPr>
          <w:rFonts w:ascii="Times New Roman" w:hAnsi="Times New Roman" w:cs="Times New Roman"/>
          <w:sz w:val="24"/>
          <w:szCs w:val="24"/>
        </w:rPr>
        <w:t xml:space="preserve"> </w:t>
      </w:r>
      <w:r w:rsidR="001A1B8F" w:rsidRPr="00EA03E6">
        <w:rPr>
          <w:rFonts w:ascii="Times New Roman" w:hAnsi="Times New Roman" w:cs="Times New Roman"/>
          <w:sz w:val="24"/>
          <w:szCs w:val="24"/>
        </w:rPr>
        <w:t xml:space="preserve">Hopscotch, a JAK tyrosine kinase </w:t>
      </w:r>
      <w:r w:rsidR="001A1B8F" w:rsidRPr="00EA03E6">
        <w:rPr>
          <w:rFonts w:ascii="Times New Roman" w:hAnsi="Times New Roman" w:cs="Times New Roman"/>
          <w:sz w:val="24"/>
          <w:szCs w:val="24"/>
        </w:rPr>
        <w:fldChar w:fldCharType="begin" w:fldLock="1"/>
      </w:r>
      <w:r w:rsidR="001A1B8F" w:rsidRPr="00EA03E6">
        <w:rPr>
          <w:rFonts w:ascii="Times New Roman" w:hAnsi="Times New Roman" w:cs="Times New Roman"/>
          <w:sz w:val="24"/>
          <w:szCs w:val="24"/>
        </w:rPr>
        <w:instrText>ADDIN CSL_CITATION {"citationItems":[{"id":"ITEM-1","itemData":{"DOI":"10.1101/gad.8.3.300","ISSN":"08909369","PMID":"8314084","abstract":"We describe the characterization of the Drosophila gene, hopscotch (hop), which is required maternally for the establishment of the normal array of embryonic segments. In hop embryos, although expression of the gap genes appears normal, there are defects in the expression patterns of the pair- rule genes even-skipped, runt, and fushi tarazu, as well as the segment- polarity genes engrailed and wingless. We demonstrate that the effect of hop on the expression of these genes is stripe-specific. The hop gene encodes a putative nonreceptor tyrosine kinase of the Janus kinase family, based on an internal duplication of the catalytic domain. We present a model in which the Hop tyrosine kinase is involved in the control of pair-rule gene transcription in a stripe-specific manner. Our results provide the first evidence for stripe-specific regulation of pair-rule genes by a tyrosine kinase.","author":[{"dropping-particle":"","family":"Binari","given":"Richard","non-dropping-particle":"","parse-names":false,"suffix":""},{"dropping-particle":"","family":"Perrimon","given":"Norbert","non-dropping-particle":"","parse-names":false,"suffix":""}],"container-title":"Genes and Development","id":"ITEM-1","issued":{"date-parts":[["1994"]]},"title":"Stripe-specific regulation of pair-rule genes by hopscotch, a putative Jak family tyrosine kinase in Drosophila","type":"article-journal"},"uris":["http://www.mendeley.com/documents/?uuid=ab8cee83-2b8e-48de-9a33-435c0fc65588"]}],"mendeley":{"formattedCitation":"(Binari and Perrimon 1994)","plainTextFormattedCitation":"(Binari and Perrimon 1994)","previouslyFormattedCitation":"(Binari and Perrimon 1994)"},"properties":{"noteIndex":0},"schema":"https://github.com/citation-style-language/schema/raw/master/csl-citation.json"}</w:instrText>
      </w:r>
      <w:r w:rsidR="001A1B8F" w:rsidRPr="00EA03E6">
        <w:rPr>
          <w:rFonts w:ascii="Times New Roman" w:hAnsi="Times New Roman" w:cs="Times New Roman"/>
          <w:sz w:val="24"/>
          <w:szCs w:val="24"/>
        </w:rPr>
        <w:fldChar w:fldCharType="separate"/>
      </w:r>
      <w:r w:rsidR="001A1B8F" w:rsidRPr="00EA03E6">
        <w:rPr>
          <w:rFonts w:ascii="Times New Roman" w:hAnsi="Times New Roman" w:cs="Times New Roman"/>
          <w:noProof/>
          <w:sz w:val="24"/>
          <w:szCs w:val="24"/>
        </w:rPr>
        <w:t>(Binari and Perrimon 1994)</w:t>
      </w:r>
      <w:r w:rsidR="001A1B8F" w:rsidRPr="00EA03E6">
        <w:rPr>
          <w:rFonts w:ascii="Times New Roman" w:hAnsi="Times New Roman" w:cs="Times New Roman"/>
          <w:sz w:val="24"/>
          <w:szCs w:val="24"/>
        </w:rPr>
        <w:fldChar w:fldCharType="end"/>
      </w:r>
      <w:r w:rsidR="001A1B8F" w:rsidRPr="00EA03E6">
        <w:rPr>
          <w:rFonts w:ascii="Times New Roman" w:hAnsi="Times New Roman" w:cs="Times New Roman"/>
          <w:sz w:val="24"/>
          <w:szCs w:val="24"/>
        </w:rPr>
        <w:t xml:space="preserve">, is a component of the JAK/STAT signaling pathway associated with honey bee immunity </w:t>
      </w:r>
      <w:r w:rsidR="001A1B8F" w:rsidRPr="00EA03E6">
        <w:rPr>
          <w:rFonts w:ascii="Times New Roman" w:hAnsi="Times New Roman" w:cs="Times New Roman"/>
          <w:sz w:val="24"/>
          <w:szCs w:val="24"/>
        </w:rPr>
        <w:fldChar w:fldCharType="begin" w:fldLock="1"/>
      </w:r>
      <w:r w:rsidR="001A1B8F" w:rsidRPr="00EA03E6">
        <w:rPr>
          <w:rFonts w:ascii="Times New Roman" w:hAnsi="Times New Roman" w:cs="Times New Roman"/>
          <w:sz w:val="24"/>
          <w:szCs w:val="24"/>
        </w:rPr>
        <w:instrText>ADDIN CSL_CITATION {"citationItems":[{"id":"ITEM-1","itemData":{"DOI":"10.3896/IBRA.1.51.4.05","ISSN":"00218839","abstract":"Honey bee colony losses of the last decade have been alarming. Besides the most critical factors, such as parasites and pathogens, losses have been claimed to be linked to immunodeficiency. For the evaluation of this suggestion powerful immunological tests are required. The aim of this study was to obtain further data to characterize common markers of immunity with respect to their experimental practicability. Honey bees were challenged by mechanical and pathogen-like stressors. These were wounding and the injection of buffers and acute bee paralysis virus (ABPV), lipopolysaccharides, lipoteichoic acid, Paenibacillus larvae suspensions and petidoglycan. All experiments were conducted with bees in hoarding cages at a laboratory scale. Immune reactions were quantified by inhibition zone assays and by expression analysis of the genes coding for abaecin, apidaecin, defensin1, hymenoptaecin, hopscotch, Toll and prophenoloxidase. Wounding and injections led to significant immune responses, but the addition of pathogen derived material to the injection solutions did not result in a prominent or specific increase of the defense reactions. A significant upregulation was found for abaecin, defensin1, apidaecin and hymenoptaecin, which was the most responsive gene, showing a 270-fold upregulation after P larvae injection. The upregulation of each of these effector genes was strongly correlated with each other and with Toll, but not with hopscotch or prophenoloxidase.","author":[{"dropping-particle":"","family":"Siede","given":"Reinhold","non-dropping-particle":"","parse-names":false,"suffix":""},{"dropping-particle":"","family":"Meixner","given":"Marina D.","non-dropping-particle":"","parse-names":false,"suffix":""},{"dropping-particle":"","family":"Büchler","given":"Ralph","non-dropping-particle":"","parse-names":false,"suffix":""}],"container-title":"Journal of Apicultural Research","id":"ITEM-1","issued":{"date-parts":[["2012"]]},"title":"Comparison of transcriptional changes of immune genes to experimental challenge in the honey bee (Apis mellifera)","type":"article-journal"},"uris":["http://www.mendeley.com/documents/?uuid=a1f0ffe2-7445-4263-9d52-1085c8e3c483"]},{"id":"ITEM-2","itemData":{"DOI":"10.1111/j.1365-2583.2006.00682.x","ISSN":"09621075","PMID":"17069638","abstract":"Social insects are able to mount both group-level and individual defences against pathogens. Here we focus on individual defences, by presenting a genome-wide analysis of immunity in a social insect, the honey bee Apis mellifera. We present honey bee models for each of four signalling pathways associated with immunity, identifying plausible orthologues for nearly all predicted pathway members. When compared to the sequenced Drosophila and Anopheles genomes, honey bees possess roughly one-third as many genes in 17 gene families implicated in insect immunity. We suggest that an implied reduction in immune flexibility in bees reflects either the strength of social barriers to disease, or a tendency for bees to be attacked by a limited set of highly coevolved pathogens. © 2006 The Authors.","author":[{"dropping-particle":"","family":"Evans","given":"J. D.","non-dropping-particle":"","parse-names":false,"suffix":""},{"dropping-particle":"","family":"Aronstein","given":"K.","non-dropping-particle":"","parse-names":false,"suffix":""},{"dropping-particle":"","family":"Chen","given":"Y. P.","non-dropping-particle":"","parse-names":false,"suffix":""},{"dropping-particle":"","family":"Hetru","given":"C.","non-dropping-particle":"","parse-names":false,"suffix":""},{"dropping-particle":"","family":"Imler","given":"J. L.","non-dropping-particle":"","parse-names":false,"suffix":""},{"dropping-particle":"","family":"Jiang","given":"H.","non-dropping-particle":"","parse-names":false,"suffix":""},{"dropping-particle":"","family":"Kanost","given":"M.","non-dropping-particle":"","parse-names":false,"suffix":""},{"dropping-particle":"","family":"Thompson","given":"G. J.","non-dropping-particle":"","parse-names":false,"suffix":""},{"dropping-particle":"","family":"Zou","given":"Z.","non-dropping-particle":"","parse-names":false,"suffix":""},{"dropping-particle":"","family":"Hultmark","given":"D.","non-dropping-particle":"","parse-names":false,"suffix":""}],"container-title":"Insect Molecular Biology","id":"ITEM-2","issued":{"date-parts":[["2006"]]},"title":"Immune pathways and defence mechanisms in honey bees Apis mellifera","type":"article-journal"},"uris":["http://www.mendeley.com/documents/?uuid=15d4e730-b477-4154-82f3-9bf677e08555"]}],"mendeley":{"formattedCitation":"(Evans et al. 2006; Siede et al. 2012)","plainTextFormattedCitation":"(Evans et al. 2006; Siede et al. 2012)","previouslyFormattedCitation":"(Evans et al. 2006; Siede et al. 2012)"},"properties":{"noteIndex":0},"schema":"https://github.com/citation-style-language/schema/raw/master/csl-citation.json"}</w:instrText>
      </w:r>
      <w:r w:rsidR="001A1B8F" w:rsidRPr="00EA03E6">
        <w:rPr>
          <w:rFonts w:ascii="Times New Roman" w:hAnsi="Times New Roman" w:cs="Times New Roman"/>
          <w:sz w:val="24"/>
          <w:szCs w:val="24"/>
        </w:rPr>
        <w:fldChar w:fldCharType="separate"/>
      </w:r>
      <w:r w:rsidR="001A1B8F" w:rsidRPr="00EA03E6">
        <w:rPr>
          <w:rFonts w:ascii="Times New Roman" w:hAnsi="Times New Roman" w:cs="Times New Roman"/>
          <w:noProof/>
          <w:sz w:val="24"/>
          <w:szCs w:val="24"/>
        </w:rPr>
        <w:t>(Evans et al. 2006; Siede et al. 2012)</w:t>
      </w:r>
      <w:r w:rsidR="001A1B8F" w:rsidRPr="00EA03E6">
        <w:rPr>
          <w:rFonts w:ascii="Times New Roman" w:hAnsi="Times New Roman" w:cs="Times New Roman"/>
          <w:sz w:val="24"/>
          <w:szCs w:val="24"/>
        </w:rPr>
        <w:fldChar w:fldCharType="end"/>
      </w:r>
      <w:r w:rsidR="001A1B8F" w:rsidRPr="00EA03E6">
        <w:rPr>
          <w:rFonts w:ascii="Times New Roman" w:hAnsi="Times New Roman" w:cs="Times New Roman"/>
          <w:sz w:val="24"/>
          <w:szCs w:val="24"/>
        </w:rPr>
        <w:t>.</w:t>
      </w:r>
      <w:r w:rsidRPr="00EA03E6">
        <w:rPr>
          <w:rFonts w:ascii="Times New Roman" w:hAnsi="Times New Roman" w:cs="Times New Roman"/>
          <w:sz w:val="24"/>
          <w:szCs w:val="24"/>
        </w:rPr>
        <w:t xml:space="preserve"> In Experiment 1, </w:t>
      </w:r>
      <w:r w:rsidR="001A1B8F">
        <w:rPr>
          <w:rFonts w:ascii="Times New Roman" w:hAnsi="Times New Roman" w:cs="Times New Roman"/>
          <w:i/>
          <w:sz w:val="24"/>
          <w:szCs w:val="24"/>
        </w:rPr>
        <w:t>cactus</w:t>
      </w:r>
      <w:r w:rsidR="001A1B8F">
        <w:rPr>
          <w:rFonts w:ascii="Times New Roman" w:hAnsi="Times New Roman" w:cs="Times New Roman"/>
          <w:sz w:val="24"/>
          <w:szCs w:val="24"/>
        </w:rPr>
        <w:t xml:space="preserve">, </w:t>
      </w:r>
      <w:proofErr w:type="spellStart"/>
      <w:r w:rsidR="001A1B8F">
        <w:rPr>
          <w:rFonts w:ascii="Times New Roman" w:hAnsi="Times New Roman" w:cs="Times New Roman"/>
          <w:i/>
          <w:sz w:val="24"/>
          <w:szCs w:val="24"/>
        </w:rPr>
        <w:t>hymenoptaecin</w:t>
      </w:r>
      <w:proofErr w:type="spellEnd"/>
      <w:r w:rsidR="001A1B8F">
        <w:rPr>
          <w:rFonts w:ascii="Times New Roman" w:hAnsi="Times New Roman" w:cs="Times New Roman"/>
          <w:sz w:val="24"/>
          <w:szCs w:val="24"/>
        </w:rPr>
        <w:t xml:space="preserve">, and </w:t>
      </w:r>
      <w:r w:rsidR="001A1B8F">
        <w:rPr>
          <w:rFonts w:ascii="Times New Roman" w:hAnsi="Times New Roman" w:cs="Times New Roman"/>
          <w:i/>
          <w:sz w:val="24"/>
          <w:szCs w:val="24"/>
        </w:rPr>
        <w:t>vitellogenin</w:t>
      </w:r>
      <w:r w:rsidRPr="00EA03E6">
        <w:rPr>
          <w:rFonts w:ascii="Times New Roman" w:hAnsi="Times New Roman" w:cs="Times New Roman"/>
          <w:i/>
          <w:sz w:val="24"/>
          <w:szCs w:val="24"/>
        </w:rPr>
        <w:t xml:space="preserve"> </w:t>
      </w:r>
      <w:r w:rsidR="001A1B8F">
        <w:rPr>
          <w:rFonts w:ascii="Times New Roman" w:hAnsi="Times New Roman" w:cs="Times New Roman"/>
          <w:sz w:val="24"/>
          <w:szCs w:val="24"/>
        </w:rPr>
        <w:t>were</w:t>
      </w:r>
      <w:r w:rsidRPr="00EA03E6">
        <w:rPr>
          <w:rFonts w:ascii="Times New Roman" w:hAnsi="Times New Roman" w:cs="Times New Roman"/>
          <w:sz w:val="24"/>
          <w:szCs w:val="24"/>
        </w:rPr>
        <w:t xml:space="preserve"> upregulated in starved bees</w:t>
      </w:r>
      <w:r w:rsidR="001A1B8F">
        <w:rPr>
          <w:rFonts w:ascii="Times New Roman" w:hAnsi="Times New Roman" w:cs="Times New Roman"/>
          <w:sz w:val="24"/>
          <w:szCs w:val="24"/>
        </w:rPr>
        <w:t>, regardless of viral treatment</w:t>
      </w:r>
      <w:r w:rsidRPr="00EA03E6">
        <w:rPr>
          <w:rFonts w:ascii="Times New Roman" w:hAnsi="Times New Roman" w:cs="Times New Roman"/>
          <w:sz w:val="24"/>
          <w:szCs w:val="24"/>
        </w:rPr>
        <w:t xml:space="preserve">. </w:t>
      </w:r>
      <w:r w:rsidR="001A1B8F" w:rsidRPr="00EA03E6">
        <w:rPr>
          <w:rFonts w:ascii="Times New Roman" w:hAnsi="Times New Roman" w:cs="Times New Roman"/>
          <w:sz w:val="24"/>
          <w:szCs w:val="24"/>
        </w:rPr>
        <w:t xml:space="preserve">The Cactus protein is a component of the Toll immunity signaling pathway </w:t>
      </w:r>
      <w:r w:rsidR="001A1B8F" w:rsidRPr="00EA03E6">
        <w:rPr>
          <w:rFonts w:ascii="Times New Roman" w:hAnsi="Times New Roman" w:cs="Times New Roman"/>
          <w:sz w:val="24"/>
          <w:szCs w:val="24"/>
        </w:rPr>
        <w:fldChar w:fldCharType="begin" w:fldLock="1"/>
      </w:r>
      <w:r w:rsidR="001A1B8F" w:rsidRPr="00EA03E6">
        <w:rPr>
          <w:rFonts w:ascii="Times New Roman" w:hAnsi="Times New Roman" w:cs="Times New Roman"/>
          <w:sz w:val="24"/>
          <w:szCs w:val="24"/>
        </w:rPr>
        <w:instrText>ADDIN CSL_CITATION {"citationItems":[{"id":"ITEM-1","itemData":{"DOI":"10.4049/jimmunol.1002302","ISSN":"0022-1767","abstract":"The identification of the Drosophila melanogaster Toll pathway cascade and the subsequent characterization of TLRs have reshaped our understanding of the immune system. Ever since, Drosophila NF-κB signaling has been actively studied. In flies, the Toll receptors are essential for embryonic development and immunity. In total, nine Toll receptors are encoded in the Drosophila genome, including the Toll pathway receptor Toll. The induction of the Toll pathway by gram-positive bacteria or fungi leads to the activation of cellular immunity as well as the systemic production of certain antimicrobial peptides. The Toll receptor is activated when the proteolytically cleaved ligand Spatzle binds to the receptor, eventually leading to the activation of the NF-κB factors Dorsal-related immunity factor or Dorsal. In this study, we review the current literature on the Toll pathway and compare the Drosophila and mammalian NF-κB pathways.","author":[{"dropping-particle":"","family":"Valanne","given":"Susanna","non-dropping-particle":"","parse-names":false,"suffix":""},{"dropping-particle":"","family":"Wang","given":"Jing-Huan","non-dropping-particle":"","parse-names":false,"suffix":""},{"dropping-particle":"","family":"Rämet","given":"Mika","non-dropping-particle":"","parse-names":false,"suffix":""}],"container-title":"The Journal of Immunology","id":"ITEM-1","issued":{"date-parts":[["2011"]]},"title":" The Drosophila Toll Signaling Pathway ","type":"article-journal"},"uris":["http://www.mendeley.com/documents/?uuid=4f241af0-eb68-404b-acf6-02f602236a35"]}],"mendeley":{"formattedCitation":"(Valanne et al. 2011)","plainTextFormattedCitation":"(Valanne et al. 2011)","previouslyFormattedCitation":"(Valanne et al. 2011)"},"properties":{"noteIndex":0},"schema":"https://github.com/citation-style-language/schema/raw/master/csl-citation.json"}</w:instrText>
      </w:r>
      <w:r w:rsidR="001A1B8F" w:rsidRPr="00EA03E6">
        <w:rPr>
          <w:rFonts w:ascii="Times New Roman" w:hAnsi="Times New Roman" w:cs="Times New Roman"/>
          <w:sz w:val="24"/>
          <w:szCs w:val="24"/>
        </w:rPr>
        <w:fldChar w:fldCharType="separate"/>
      </w:r>
      <w:r w:rsidR="001A1B8F" w:rsidRPr="00EA03E6">
        <w:rPr>
          <w:rFonts w:ascii="Times New Roman" w:hAnsi="Times New Roman" w:cs="Times New Roman"/>
          <w:noProof/>
          <w:sz w:val="24"/>
          <w:szCs w:val="24"/>
        </w:rPr>
        <w:t>(Valanne et al. 2011)</w:t>
      </w:r>
      <w:r w:rsidR="001A1B8F" w:rsidRPr="00EA03E6">
        <w:rPr>
          <w:rFonts w:ascii="Times New Roman" w:hAnsi="Times New Roman" w:cs="Times New Roman"/>
          <w:sz w:val="24"/>
          <w:szCs w:val="24"/>
        </w:rPr>
        <w:fldChar w:fldCharType="end"/>
      </w:r>
      <w:r w:rsidR="001A1B8F" w:rsidRPr="00EA03E6">
        <w:rPr>
          <w:rFonts w:ascii="Times New Roman" w:hAnsi="Times New Roman" w:cs="Times New Roman"/>
          <w:sz w:val="24"/>
          <w:szCs w:val="24"/>
        </w:rPr>
        <w:t xml:space="preserve">, which exhibits antimicrobial activity in honey bees </w:t>
      </w:r>
      <w:r w:rsidR="001A1B8F" w:rsidRPr="00EA03E6">
        <w:rPr>
          <w:rFonts w:ascii="Times New Roman" w:hAnsi="Times New Roman" w:cs="Times New Roman"/>
          <w:sz w:val="24"/>
          <w:szCs w:val="24"/>
        </w:rPr>
        <w:fldChar w:fldCharType="begin" w:fldLock="1"/>
      </w:r>
      <w:r w:rsidR="001A1B8F" w:rsidRPr="00EA03E6">
        <w:rPr>
          <w:rFonts w:ascii="Times New Roman" w:hAnsi="Times New Roman" w:cs="Times New Roman"/>
          <w:sz w:val="24"/>
          <w:szCs w:val="24"/>
        </w:rPr>
        <w:instrText>ADDIN CSL_CITATION {"citationItems":[{"id":"ITEM-1","itemData":{"DOI":"10.1186/1471-2164-13-558","ISSN":"14712164","PMID":"23072398","abstract":"Background: Social insects, such as honey bees, use molecular, physiological and behavioral responses to combat pathogens and parasites. The honey bee genome contains all of the canonical insect immune response pathways, and several studies have demonstrated that pathogens can activate expression of immune effectors. Honey bees also use behavioral responses, termed social immunity, to collectively defend their hives from pathogens and parasites. These responses include hygienic behavior (where workers remove diseased brood) and allo-grooming (where workers remove ectoparasites from nestmates). We have previously demonstrated that immunostimulation causes changes in the cuticular hydrocarbon profiles of workers, which results in altered worker-worker social interactions. Thus, cuticular hydrocarbons may enable workers to identify sick nestmates, and adjust their behavior in response. Here, we test the specificity of behavioral, chemical and genomic responses to immunostimulation by challenging workers with a panel of different immune stimulants (saline, Sephadex beads and Gram-negative bacteria E. coli).Results: While only bacteria-injected bees elicited altered behavioral responses from healthy nestmates compared to controls, all treatments resulted in significant changes in cuticular hydrocarbon profiles. Immunostimulation caused significant changes in expression of hundreds of genes, the majority of which have not been identified as members of the canonical immune response pathways. Furthermore, several new candidate genes that may play a role in cuticular hydrocarbon biosynthesis were identified. Effects of immune challenge expression of several genes involved in immune response, cuticular hydrocarbon biosynthesis, and the Notch signaling pathway were confirmed using quantitative real-time PCR. Finally, we identified common genes regulated by pathogen challenge in honey bees and other insects.Conclusions: These results demonstrate that honey bee genomic responses to immunostimulation are substantially broader than the previously identified canonical immune response pathways, and may mediate the behavioral changes associated with social immunity by orchestrating changes in chemical signaling. These studies lay the groundwork for future research into the genomic responses of honey bees to native honey bee parasites and pathogens. © 2012 Richard et al.; licensee BioMed Central Ltd.","author":[{"dropping-particle":"","family":"Richard","given":"Freddie Jeanne","non-dropping-particle":"","parse-names":false,"suffix":""},{"dropping-particle":"","family":"Holt","given":"Holly L.","non-dropping-particle":"","parse-names":false,"suffix":""},{"dropping-particle":"","family":"Grozinger","given":"Christina M.","non-dropping-particle":"","parse-names":false,"suffix":""}],"container-title":"BMC Genomics","id":"ITEM-1","issued":{"date-parts":[["2012"]]},"title":"Effects of immunostimulation on social behavior, chemical communication and genome-wide gene expression in honey bee workers (Apis mellifera)","type":"article-journal"},"uris":["http://www.mendeley.com/documents/?uuid=f2aea96f-be8f-4e71-b1f6-5ca812ec398d"]}],"mendeley":{"formattedCitation":"(Richard et al. 2012)","plainTextFormattedCitation":"(Richard et al. 2012)","previouslyFormattedCitation":"(Richard et al. 2012)"},"properties":{"noteIndex":0},"schema":"https://github.com/citation-style-language/schema/raw/master/csl-citation.json"}</w:instrText>
      </w:r>
      <w:r w:rsidR="001A1B8F" w:rsidRPr="00EA03E6">
        <w:rPr>
          <w:rFonts w:ascii="Times New Roman" w:hAnsi="Times New Roman" w:cs="Times New Roman"/>
          <w:sz w:val="24"/>
          <w:szCs w:val="24"/>
        </w:rPr>
        <w:fldChar w:fldCharType="separate"/>
      </w:r>
      <w:r w:rsidR="001A1B8F" w:rsidRPr="00EA03E6">
        <w:rPr>
          <w:rFonts w:ascii="Times New Roman" w:hAnsi="Times New Roman" w:cs="Times New Roman"/>
          <w:noProof/>
          <w:sz w:val="24"/>
          <w:szCs w:val="24"/>
        </w:rPr>
        <w:t>(Richard et al. 2012)</w:t>
      </w:r>
      <w:r w:rsidR="001A1B8F" w:rsidRPr="00EA03E6">
        <w:rPr>
          <w:rFonts w:ascii="Times New Roman" w:hAnsi="Times New Roman" w:cs="Times New Roman"/>
          <w:sz w:val="24"/>
          <w:szCs w:val="24"/>
        </w:rPr>
        <w:fldChar w:fldCharType="end"/>
      </w:r>
      <w:r w:rsidR="001A1B8F" w:rsidRPr="00EA03E6">
        <w:rPr>
          <w:rFonts w:ascii="Times New Roman" w:hAnsi="Times New Roman" w:cs="Times New Roman"/>
          <w:sz w:val="24"/>
          <w:szCs w:val="24"/>
        </w:rPr>
        <w:t>.</w:t>
      </w:r>
      <w:r w:rsidR="001A1B8F">
        <w:rPr>
          <w:rFonts w:ascii="Times New Roman" w:hAnsi="Times New Roman" w:cs="Times New Roman"/>
          <w:sz w:val="24"/>
          <w:szCs w:val="24"/>
        </w:rPr>
        <w:t xml:space="preserve"> </w:t>
      </w:r>
      <w:proofErr w:type="spellStart"/>
      <w:r w:rsidR="001A1B8F" w:rsidRPr="00EA03E6">
        <w:rPr>
          <w:rFonts w:ascii="Times New Roman" w:hAnsi="Times New Roman" w:cs="Times New Roman"/>
          <w:sz w:val="24"/>
          <w:szCs w:val="24"/>
        </w:rPr>
        <w:t>Hymenoptaecin</w:t>
      </w:r>
      <w:proofErr w:type="spellEnd"/>
      <w:r w:rsidR="001A1B8F" w:rsidRPr="00EA03E6">
        <w:rPr>
          <w:rFonts w:ascii="Times New Roman" w:hAnsi="Times New Roman" w:cs="Times New Roman"/>
          <w:sz w:val="24"/>
          <w:szCs w:val="24"/>
        </w:rPr>
        <w:t xml:space="preserve"> is an </w:t>
      </w:r>
      <w:proofErr w:type="spellStart"/>
      <w:r w:rsidR="001A1B8F" w:rsidRPr="00EA03E6">
        <w:rPr>
          <w:rFonts w:ascii="Times New Roman" w:hAnsi="Times New Roman" w:cs="Times New Roman"/>
          <w:sz w:val="24"/>
          <w:szCs w:val="24"/>
        </w:rPr>
        <w:t>anitimicrobial</w:t>
      </w:r>
      <w:proofErr w:type="spellEnd"/>
      <w:r w:rsidR="001A1B8F" w:rsidRPr="00EA03E6">
        <w:rPr>
          <w:rFonts w:ascii="Times New Roman" w:hAnsi="Times New Roman" w:cs="Times New Roman"/>
          <w:sz w:val="24"/>
          <w:szCs w:val="24"/>
        </w:rPr>
        <w:t xml:space="preserve"> peptide involved in honey bee immune response to infection by bacteria </w:t>
      </w:r>
      <w:r w:rsidR="001A1B8F" w:rsidRPr="00EA03E6">
        <w:rPr>
          <w:rFonts w:ascii="Times New Roman" w:hAnsi="Times New Roman" w:cs="Times New Roman"/>
          <w:sz w:val="24"/>
          <w:szCs w:val="24"/>
        </w:rPr>
        <w:fldChar w:fldCharType="begin" w:fldLock="1"/>
      </w:r>
      <w:r w:rsidR="001A1B8F" w:rsidRPr="00EA03E6">
        <w:rPr>
          <w:rFonts w:ascii="Times New Roman" w:hAnsi="Times New Roman" w:cs="Times New Roman"/>
          <w:sz w:val="24"/>
          <w:szCs w:val="24"/>
        </w:rPr>
        <w:instrText>ADDIN CSL_CITATION {"citationItems":[{"id":"ITEM-1","itemData":{"ISSN":"00219258","PMID":"8463238","abstract":"As part of our ongoing search for novel antimicrobial agents and their use in singular or combined drug therapy, we have isolated a series of polypeptides from the lymph fluid of honeybees. These polypeptides are synthesized de novo, following experimental infection of the insect with live Escherichia coli cells, and confer a broad-spectrum antibacterial defense to the host. We have dissected this humoral 'immune' system into its constituent components. In addition to the previously characterized apidaecins and abaecin, we also isolated a member of the defensin family of peptide antibiotics and, now, a novel 93-amino acid long, cationic polypeptide, termed hymenoptaecin. Detailed analysis established the complete chemical structure, including a 2-pyrrolidone-5-carboxylic acid at the N terminus, and indicated major differences with all known antibacterial polypeptides. Under physiological conditions, it inhibits viability of Gram-negative and Gram- positive bacteria, including several human pathogens. Lethal effects against E. coli are secondary to sequential permeabilization of outer and inner membrane. In combination, the six-constituent 'peptide antibiotics' of bee lymph provide wide-spectrum antibacterial protection in vitro by virtue of complementarity rather than synergism.","author":[{"dropping-particle":"","family":"Casteels","given":"P.","non-dropping-particle":"","parse-names":false,"suffix":""},{"dropping-particle":"","family":"Ampe","given":"C.","non-dropping-particle":"","parse-names":false,"suffix":""},{"dropping-particle":"","family":"Jacobs","given":"F.","non-dropping-particle":"","parse-names":false,"suffix":""},{"dropping-particle":"","family":"Tempst","given":"P.","non-dropping-particle":"","parse-names":false,"suffix":""}],"container-title":"Journal of Biological Chemistry","id":"ITEM-1","issued":{"date-parts":[["1993"]]},"title":"Functional and chemical characterization of hymenoptaecin, an antibacterial polypeptide that is infection-inducible in the honeybee (Apis mellifera)","type":"article-journal"},"uris":["http://www.mendeley.com/documents/?uuid=a2797ed0-22ba-419e-a321-579de7f50f88"]}],"mendeley":{"formattedCitation":"(Casteels et al. 1993)","plainTextFormattedCitation":"(Casteels et al. 1993)","previouslyFormattedCitation":"(Casteels et al. 1993)"},"properties":{"noteIndex":0},"schema":"https://github.com/citation-style-language/schema/raw/master/csl-citation.json"}</w:instrText>
      </w:r>
      <w:r w:rsidR="001A1B8F" w:rsidRPr="00EA03E6">
        <w:rPr>
          <w:rFonts w:ascii="Times New Roman" w:hAnsi="Times New Roman" w:cs="Times New Roman"/>
          <w:sz w:val="24"/>
          <w:szCs w:val="24"/>
        </w:rPr>
        <w:fldChar w:fldCharType="separate"/>
      </w:r>
      <w:r w:rsidR="001A1B8F" w:rsidRPr="00EA03E6">
        <w:rPr>
          <w:rFonts w:ascii="Times New Roman" w:hAnsi="Times New Roman" w:cs="Times New Roman"/>
          <w:noProof/>
          <w:sz w:val="24"/>
          <w:szCs w:val="24"/>
        </w:rPr>
        <w:t>(Casteels et al. 1993)</w:t>
      </w:r>
      <w:r w:rsidR="001A1B8F" w:rsidRPr="00EA03E6">
        <w:rPr>
          <w:rFonts w:ascii="Times New Roman" w:hAnsi="Times New Roman" w:cs="Times New Roman"/>
          <w:sz w:val="24"/>
          <w:szCs w:val="24"/>
        </w:rPr>
        <w:fldChar w:fldCharType="end"/>
      </w:r>
      <w:r w:rsidR="001A1B8F" w:rsidRPr="00EA03E6">
        <w:rPr>
          <w:rFonts w:ascii="Times New Roman" w:hAnsi="Times New Roman" w:cs="Times New Roman"/>
          <w:sz w:val="24"/>
          <w:szCs w:val="24"/>
        </w:rPr>
        <w:t xml:space="preserve"> and viruses </w:t>
      </w:r>
      <w:r w:rsidR="001A1B8F" w:rsidRPr="00EA03E6">
        <w:rPr>
          <w:rFonts w:ascii="Times New Roman" w:hAnsi="Times New Roman" w:cs="Times New Roman"/>
          <w:sz w:val="24"/>
          <w:szCs w:val="24"/>
        </w:rPr>
        <w:fldChar w:fldCharType="begin" w:fldLock="1"/>
      </w:r>
      <w:r w:rsidR="001A1B8F" w:rsidRPr="00EA03E6">
        <w:rPr>
          <w:rFonts w:ascii="Times New Roman" w:hAnsi="Times New Roman" w:cs="Times New Roman"/>
          <w:sz w:val="24"/>
          <w:szCs w:val="24"/>
        </w:rPr>
        <w:instrText>ADDIN CSL_CITATION {"citationItems":[{"id":"ITEM-1","itemData":{"DOI":"10.7717/peerj.1591","ISSN":"21678359","abstract":"Sacbrood virus (SBV) and Deformed wing virus (DWV) are evolutionarily related positive-strand RNA viruses, members of the Iflavirus group. They both infect the honeybee Apis mellifera but have strikingly different levels of virulence when transmitted orally. Honeybee larvae orally infected with SBV usually accumulate high levels of the virus, which halts larval development and causes insect death. In contrast, oral DWV infection at the larval stage usually causes asymptomatic infection with low levels of the virus, although high doses of ingested DWV could lead to DWV replicating to high levels. We investigated effects of DWV and SBV infection on the transcriptome of honeybee larvae and pupae using global RNA-Seq and real-time PCR analysis. This showed that high levels of SBV replication resulted in down-regulation of the genes involved in cuticle and muscle development, together with changes in expression of putative immune-related genes. In particular, honeybee larvae with high levels of SBV replication, with and without high levels of DWV replication, showed concerted up-regulated expression of antimicrobial peptides (AMPs), and down-regulated expression of the prophenoloxidase activating enzyme (PPAE) together with up-regulation of the expression of a putative serpin, which could lead to the suppression of the melanisation pathway. The effects of high SBV levels on expression of these immune genes were unlikely to be a consequence of SBV-induced developmental changes, because similar effects were observed in honeybee pupae infected by injection. In the orally infected larvae with high levels of DWV replication alone we observed no changes of AMPs or of gene expression in the melanisation pathway. In the injected pupae, high levels of DWV alone did not alter expression of the tested melanisation pathway genes, but resulted in up-regulation of the AMPs, which could be attributed to the effect of DWV on the regulation of AMP expression in response to wounding. We propose that the difference in expression of the honeybee immune genes induced by SBV and DWV may be an evolutionary adaptation to the different predominant transmission routes used by these viruses.","author":[{"dropping-particle":"V.","family":"Ryabov","given":"Eugene","non-dropping-particle":"","parse-names":false,"suffix":""},{"dropping-particle":"","family":"Fannon","given":"Jessica M.","non-dropping-particle":"","parse-names":false,"suffix":""},{"dropping-particle":"","family":"Moore","given":"Jonathan D.","non-dropping-particle":"","parse-names":false,"suffix":""},{"dropping-particle":"","family":"Wood","given":"Graham R.","non-dropping-particle":"","parse-names":false,"suffix":""},{"dropping-particle":"","family":"Evans","given":"David J.","non-dropping-particle":"","parse-names":false,"suffix":""}],"container-title":"PeerJ","id":"ITEM-1","issued":{"date-parts":[["2016"]]},"title":"The Iflaviruses Sacbrood virus and Deformed wing virus evoke different transcriptional responses in the honeybee which may facilitate their horizontal or vertical transmission","type":"article-journal"},"uris":["http://www.mendeley.com/documents/?uuid=8d7b61d7-28ff-493c-a29a-3eb777ca4eb6"]}],"mendeley":{"formattedCitation":"(Ryabov et al. 2016)","plainTextFormattedCitation":"(Ryabov et al. 2016)","previouslyFormattedCitation":"(Ryabov et al. 2016)"},"properties":{"noteIndex":0},"schema":"https://github.com/citation-style-language/schema/raw/master/csl-citation.json"}</w:instrText>
      </w:r>
      <w:r w:rsidR="001A1B8F" w:rsidRPr="00EA03E6">
        <w:rPr>
          <w:rFonts w:ascii="Times New Roman" w:hAnsi="Times New Roman" w:cs="Times New Roman"/>
          <w:sz w:val="24"/>
          <w:szCs w:val="24"/>
        </w:rPr>
        <w:fldChar w:fldCharType="separate"/>
      </w:r>
      <w:r w:rsidR="001A1B8F" w:rsidRPr="00EA03E6">
        <w:rPr>
          <w:rFonts w:ascii="Times New Roman" w:hAnsi="Times New Roman" w:cs="Times New Roman"/>
          <w:noProof/>
          <w:sz w:val="24"/>
          <w:szCs w:val="24"/>
        </w:rPr>
        <w:t>(Ryabov et al. 2016)</w:t>
      </w:r>
      <w:r w:rsidR="001A1B8F" w:rsidRPr="00EA03E6">
        <w:rPr>
          <w:rFonts w:ascii="Times New Roman" w:hAnsi="Times New Roman" w:cs="Times New Roman"/>
          <w:sz w:val="24"/>
          <w:szCs w:val="24"/>
        </w:rPr>
        <w:fldChar w:fldCharType="end"/>
      </w:r>
      <w:r w:rsidR="001A1B8F" w:rsidRPr="00EA03E6">
        <w:rPr>
          <w:rFonts w:ascii="Times New Roman" w:hAnsi="Times New Roman" w:cs="Times New Roman"/>
          <w:sz w:val="24"/>
          <w:szCs w:val="24"/>
        </w:rPr>
        <w:t>.</w:t>
      </w:r>
      <w:r w:rsidR="001A1B8F">
        <w:rPr>
          <w:rFonts w:ascii="Times New Roman" w:hAnsi="Times New Roman" w:cs="Times New Roman"/>
          <w:sz w:val="24"/>
          <w:szCs w:val="24"/>
        </w:rPr>
        <w:t xml:space="preserve">  Elevated</w:t>
      </w:r>
      <w:r w:rsidR="001A1B8F" w:rsidRPr="001A1B8F">
        <w:rPr>
          <w:rFonts w:ascii="Times New Roman" w:hAnsi="Times New Roman" w:cs="Times New Roman"/>
          <w:sz w:val="24"/>
          <w:szCs w:val="24"/>
        </w:rPr>
        <w:t xml:space="preserve"> expression </w:t>
      </w:r>
      <w:r w:rsidR="001A1B8F">
        <w:rPr>
          <w:rFonts w:ascii="Times New Roman" w:hAnsi="Times New Roman" w:cs="Times New Roman"/>
          <w:sz w:val="24"/>
          <w:szCs w:val="24"/>
        </w:rPr>
        <w:t xml:space="preserve">of </w:t>
      </w:r>
      <w:r w:rsidR="001A1B8F" w:rsidRPr="001A1B8F">
        <w:rPr>
          <w:rFonts w:ascii="Times New Roman" w:hAnsi="Times New Roman" w:cs="Times New Roman"/>
          <w:i/>
          <w:sz w:val="24"/>
          <w:szCs w:val="24"/>
        </w:rPr>
        <w:t>vitellogenin</w:t>
      </w:r>
      <w:r w:rsidR="001A1B8F">
        <w:rPr>
          <w:rFonts w:ascii="Times New Roman" w:hAnsi="Times New Roman" w:cs="Times New Roman"/>
          <w:sz w:val="24"/>
          <w:szCs w:val="24"/>
        </w:rPr>
        <w:t xml:space="preserve"> </w:t>
      </w:r>
      <w:r w:rsidR="001A1B8F" w:rsidRPr="001A1B8F">
        <w:rPr>
          <w:rFonts w:ascii="Times New Roman" w:hAnsi="Times New Roman" w:cs="Times New Roman"/>
          <w:sz w:val="24"/>
          <w:szCs w:val="24"/>
        </w:rPr>
        <w:t>in bees that had experienced starvation as larvae</w:t>
      </w:r>
      <w:r w:rsidR="001A1B8F">
        <w:rPr>
          <w:rFonts w:ascii="Times New Roman" w:hAnsi="Times New Roman" w:cs="Times New Roman"/>
          <w:sz w:val="24"/>
          <w:szCs w:val="24"/>
        </w:rPr>
        <w:t xml:space="preserve"> may be </w:t>
      </w:r>
      <w:r w:rsidR="001A1B8F" w:rsidRPr="001A1B8F">
        <w:rPr>
          <w:rFonts w:ascii="Times New Roman" w:hAnsi="Times New Roman" w:cs="Times New Roman"/>
          <w:sz w:val="24"/>
          <w:szCs w:val="24"/>
        </w:rPr>
        <w:t xml:space="preserve">counterintuitive, as vitellogenin can play a role as a storage protein and plays a role in immunity </w:t>
      </w:r>
      <w:r w:rsidR="00400791">
        <w:rPr>
          <w:rFonts w:ascii="Times New Roman" w:hAnsi="Times New Roman" w:cs="Times New Roman"/>
          <w:sz w:val="24"/>
          <w:szCs w:val="24"/>
        </w:rPr>
        <w:fldChar w:fldCharType="begin" w:fldLock="1"/>
      </w:r>
      <w:r w:rsidR="00400791">
        <w:rPr>
          <w:rFonts w:ascii="Times New Roman" w:hAnsi="Times New Roman" w:cs="Times New Roman"/>
          <w:sz w:val="24"/>
          <w:szCs w:val="24"/>
        </w:rPr>
        <w:instrText>ADDIN CSL_CITATION {"citationItems":[{"id":"ITEM-1","itemData":{"DOI":"10.1016/B978-0-12-803592-4.00036-5","ISBN":"9780128036082","abstract":"Vitellogenin is an egg-yolk precursor protein common to all oviparous animals. This ancient protein is well conserved across taxa, but in the honeybee (Apis mellifera) it has evolved far beyond its reproductive function and now plays key roles in regulating social behavior, promoting longevity, protecting the organism from cellular stress, and defending the colony against pathogens. Here we outline some of the research that our group has been conducting on honeybees over the past decade.","author":[{"dropping-particle":"","family":"Harwood","given":"Gyan P.","non-dropping-particle":"","parse-names":false,"suffix":""},{"dropping-particle":"","family":"Ihle","given":"Kate E.","non-dropping-particle":"","parse-names":false,"suffix":""},{"dropping-particle":"","family":"Salmela","given":"Heli","non-dropping-particle":"","parse-names":false,"suffix":""},{"dropping-particle":"V.","family":"Amdam","given":"Gro","non-dropping-particle":"","parse-names":false,"suffix":""}],"container-title":"Hormones, Brain and Behavior: Third Edition","id":"ITEM-1","issued":{"date-parts":[["2017"]]},"title":"Regulation of Honeybee Worker (Apis mellifera) Life Histories by Vitellogenin","type":"chapter"},"uris":["http://www.mendeley.com/documents/?uuid=9160f4ba-510d-46c5-bf12-521136066b59"]}],"mendeley":{"formattedCitation":"(Harwood et al. 2017)","plainTextFormattedCitation":"(Harwood et al. 2017)","previouslyFormattedCitation":"(Harwood et al. 2017)"},"properties":{"noteIndex":0},"schema":"https://github.com/citation-style-language/schema/raw/master/csl-citation.json"}</w:instrText>
      </w:r>
      <w:r w:rsidR="00400791">
        <w:rPr>
          <w:rFonts w:ascii="Times New Roman" w:hAnsi="Times New Roman" w:cs="Times New Roman"/>
          <w:sz w:val="24"/>
          <w:szCs w:val="24"/>
        </w:rPr>
        <w:fldChar w:fldCharType="separate"/>
      </w:r>
      <w:r w:rsidR="00400791" w:rsidRPr="00400791">
        <w:rPr>
          <w:rFonts w:ascii="Times New Roman" w:hAnsi="Times New Roman" w:cs="Times New Roman"/>
          <w:noProof/>
          <w:sz w:val="24"/>
          <w:szCs w:val="24"/>
        </w:rPr>
        <w:t>(Harwood et al. 2017)</w:t>
      </w:r>
      <w:r w:rsidR="00400791">
        <w:rPr>
          <w:rFonts w:ascii="Times New Roman" w:hAnsi="Times New Roman" w:cs="Times New Roman"/>
          <w:sz w:val="24"/>
          <w:szCs w:val="24"/>
        </w:rPr>
        <w:fldChar w:fldCharType="end"/>
      </w:r>
      <w:r w:rsidR="00400791">
        <w:rPr>
          <w:rFonts w:ascii="Times New Roman" w:hAnsi="Times New Roman" w:cs="Times New Roman"/>
          <w:sz w:val="24"/>
          <w:szCs w:val="24"/>
        </w:rPr>
        <w:t>.</w:t>
      </w:r>
      <w:r w:rsidR="001A1B8F" w:rsidRPr="001A1B8F">
        <w:rPr>
          <w:rFonts w:ascii="Times New Roman" w:hAnsi="Times New Roman" w:cs="Times New Roman"/>
          <w:sz w:val="24"/>
          <w:szCs w:val="24"/>
        </w:rPr>
        <w:t xml:space="preserve"> However, upregulation of </w:t>
      </w:r>
      <w:r w:rsidR="001A1B8F">
        <w:rPr>
          <w:rFonts w:ascii="Times New Roman" w:hAnsi="Times New Roman" w:cs="Times New Roman"/>
          <w:i/>
          <w:sz w:val="24"/>
          <w:szCs w:val="24"/>
        </w:rPr>
        <w:t>vitellogenin</w:t>
      </w:r>
      <w:r w:rsidR="001A1B8F" w:rsidRPr="001A1B8F">
        <w:rPr>
          <w:rFonts w:ascii="Times New Roman" w:hAnsi="Times New Roman" w:cs="Times New Roman"/>
          <w:sz w:val="24"/>
          <w:szCs w:val="24"/>
        </w:rPr>
        <w:t xml:space="preserve"> has also been implicated as a </w:t>
      </w:r>
      <w:proofErr w:type="spellStart"/>
      <w:r w:rsidR="001A1B8F" w:rsidRPr="001A1B8F">
        <w:rPr>
          <w:rFonts w:ascii="Times New Roman" w:hAnsi="Times New Roman" w:cs="Times New Roman"/>
          <w:sz w:val="24"/>
          <w:szCs w:val="24"/>
        </w:rPr>
        <w:t>hormetic</w:t>
      </w:r>
      <w:proofErr w:type="spellEnd"/>
      <w:r w:rsidR="001A1B8F" w:rsidRPr="001A1B8F">
        <w:rPr>
          <w:rFonts w:ascii="Times New Roman" w:hAnsi="Times New Roman" w:cs="Times New Roman"/>
          <w:sz w:val="24"/>
          <w:szCs w:val="24"/>
        </w:rPr>
        <w:t xml:space="preserve"> response to stress. Hormesis occurs when low levels of stress induce mechanisms that protect against future stress</w:t>
      </w:r>
      <w:r w:rsidR="00400791">
        <w:rPr>
          <w:rFonts w:ascii="Times New Roman" w:hAnsi="Times New Roman" w:cs="Times New Roman"/>
          <w:sz w:val="24"/>
          <w:szCs w:val="24"/>
        </w:rPr>
        <w:t xml:space="preserve"> </w:t>
      </w:r>
      <w:bookmarkStart w:id="21" w:name="_GoBack"/>
      <w:bookmarkEnd w:id="21"/>
      <w:r w:rsidR="00400791">
        <w:rPr>
          <w:rFonts w:ascii="Times New Roman" w:hAnsi="Times New Roman" w:cs="Times New Roman"/>
          <w:sz w:val="24"/>
          <w:szCs w:val="24"/>
        </w:rPr>
        <w:fldChar w:fldCharType="begin" w:fldLock="1"/>
      </w:r>
      <w:r w:rsidR="00400791">
        <w:rPr>
          <w:rFonts w:ascii="Times New Roman" w:hAnsi="Times New Roman" w:cs="Times New Roman"/>
          <w:sz w:val="24"/>
          <w:szCs w:val="24"/>
        </w:rPr>
        <w:instrText>ADDIN CSL_CITATION {"citationItems":[{"id":"ITEM-1","itemData":{"DOI":"10.1016/j.cmet.2008.01.001","ISSN":"15504131","PMID":"18316025","abstract":"Hormesis refers to the beneficial effects of a treatment that at a higher intensity is harmful. In one form of hormesis, sublethal exposure to stressors induces a response that results in stress resistance. The principle of stress-response hormesis is increasingly finding application in studies of aging, where hormetic increases in life span have been seen in several animal models. © 2008 Elsevier Inc. All rights reserved.","author":[{"dropping-particle":"","family":"Gems","given":"David","non-dropping-particle":"","parse-names":false,"suffix":""},{"dropping-particle":"","family":"Partridge","given":"Linda","non-dropping-particle":"","parse-names":false,"suffix":""}],"container-title":"Cell Metabolism","id":"ITEM-1","issued":{"date-parts":[["2008"]]},"title":"Stress-Response Hormesis and Aging: \"That which Does Not Kill Us Makes Us Stronger\"","type":"article"},"uris":["http://www.mendeley.com/documents/?uuid=d4bb7ccb-9673-4872-aada-3f2b6fe633f5"]}],"mendeley":{"formattedCitation":"(Gems and Partridge 2008)","plainTextFormattedCitation":"(Gems and Partridge 2008)","previouslyFormattedCitation":"(Gems and Partridge 2008)"},"properties":{"noteIndex":0},"schema":"https://github.com/citation-style-language/schema/raw/master/csl-citation.json"}</w:instrText>
      </w:r>
      <w:r w:rsidR="00400791">
        <w:rPr>
          <w:rFonts w:ascii="Times New Roman" w:hAnsi="Times New Roman" w:cs="Times New Roman"/>
          <w:sz w:val="24"/>
          <w:szCs w:val="24"/>
        </w:rPr>
        <w:fldChar w:fldCharType="separate"/>
      </w:r>
      <w:r w:rsidR="00400791" w:rsidRPr="00400791">
        <w:rPr>
          <w:rFonts w:ascii="Times New Roman" w:hAnsi="Times New Roman" w:cs="Times New Roman"/>
          <w:noProof/>
          <w:sz w:val="24"/>
          <w:szCs w:val="24"/>
        </w:rPr>
        <w:t>(Gems and Partridge 2008)</w:t>
      </w:r>
      <w:r w:rsidR="00400791">
        <w:rPr>
          <w:rFonts w:ascii="Times New Roman" w:hAnsi="Times New Roman" w:cs="Times New Roman"/>
          <w:sz w:val="24"/>
          <w:szCs w:val="24"/>
        </w:rPr>
        <w:fldChar w:fldCharType="end"/>
      </w:r>
      <w:r w:rsidR="001A1B8F" w:rsidRPr="001A1B8F">
        <w:rPr>
          <w:rFonts w:ascii="Times New Roman" w:hAnsi="Times New Roman" w:cs="Times New Roman"/>
          <w:sz w:val="24"/>
          <w:szCs w:val="24"/>
        </w:rPr>
        <w:t xml:space="preserve">.  For example, dietary restriction can result in increased lifespan in many animals, including </w:t>
      </w:r>
      <w:r w:rsidR="001A1B8F" w:rsidRPr="001A1B8F">
        <w:rPr>
          <w:rFonts w:ascii="Times New Roman" w:hAnsi="Times New Roman" w:cs="Times New Roman"/>
          <w:i/>
          <w:sz w:val="24"/>
          <w:szCs w:val="24"/>
        </w:rPr>
        <w:t>Drosophila</w:t>
      </w:r>
      <w:r w:rsidR="001A1B8F" w:rsidRPr="001A1B8F">
        <w:rPr>
          <w:rFonts w:ascii="Times New Roman" w:hAnsi="Times New Roman" w:cs="Times New Roman"/>
          <w:sz w:val="24"/>
          <w:szCs w:val="24"/>
        </w:rPr>
        <w:t xml:space="preserve">, </w:t>
      </w:r>
      <w:r w:rsidR="001A1B8F" w:rsidRPr="001A1B8F">
        <w:rPr>
          <w:rFonts w:ascii="Times New Roman" w:hAnsi="Times New Roman" w:cs="Times New Roman"/>
          <w:i/>
          <w:sz w:val="24"/>
          <w:szCs w:val="24"/>
        </w:rPr>
        <w:t xml:space="preserve">C. </w:t>
      </w:r>
      <w:proofErr w:type="spellStart"/>
      <w:r w:rsidR="001A1B8F" w:rsidRPr="001A1B8F">
        <w:rPr>
          <w:rFonts w:ascii="Times New Roman" w:hAnsi="Times New Roman" w:cs="Times New Roman"/>
          <w:i/>
          <w:sz w:val="24"/>
          <w:szCs w:val="24"/>
        </w:rPr>
        <w:t>elegans</w:t>
      </w:r>
      <w:proofErr w:type="spellEnd"/>
      <w:r w:rsidR="001A1B8F" w:rsidRPr="001A1B8F">
        <w:rPr>
          <w:rFonts w:ascii="Times New Roman" w:hAnsi="Times New Roman" w:cs="Times New Roman"/>
          <w:sz w:val="24"/>
          <w:szCs w:val="24"/>
        </w:rPr>
        <w:t xml:space="preserve"> </w:t>
      </w:r>
      <w:r w:rsidR="00400791">
        <w:rPr>
          <w:rFonts w:ascii="Times New Roman" w:hAnsi="Times New Roman" w:cs="Times New Roman"/>
          <w:sz w:val="24"/>
          <w:szCs w:val="24"/>
        </w:rPr>
        <w:fldChar w:fldCharType="begin" w:fldLock="1"/>
      </w:r>
      <w:r w:rsidR="00400791">
        <w:rPr>
          <w:rFonts w:ascii="Times New Roman" w:hAnsi="Times New Roman" w:cs="Times New Roman"/>
          <w:sz w:val="24"/>
          <w:szCs w:val="24"/>
        </w:rPr>
        <w:instrText>ADDIN CSL_CITATION {"citationItems":[{"id":"ITEM-1","itemData":{"DOI":"10.1016/j.cmet.2008.01.001","ISSN":"15504131","PMID":"18316025","abstract":"Hormesis refers to the beneficial effects of a treatment that at a higher intensity is harmful. In one form of hormesis, sublethal exposure to stressors induces a response that results in stress resistance. The principle of stress-response hormesis is increasingly finding application in studies of aging, where hormetic increases in life span have been seen in several animal models. © 2008 Elsevier Inc. All rights reserved.","author":[{"dropping-particle":"","family":"Gems","given":"David","non-dropping-particle":"","parse-names":false,"suffix":""},{"dropping-particle":"","family":"Partridge","given":"Linda","non-dropping-particle":"","parse-names":false,"suffix":""}],"container-title":"Cell Metabolism","id":"ITEM-1","issued":{"date-parts":[["2008"]]},"title":"Stress-Response Hormesis and Aging: \"That which Does Not Kill Us Makes Us Stronger\"","type":"article"},"uris":["http://www.mendeley.com/documents/?uuid=d4bb7ccb-9673-4872-aada-3f2b6fe633f5"]}],"mendeley":{"formattedCitation":"(Gems and Partridge 2008)","plainTextFormattedCitation":"(Gems and Partridge 2008)","previouslyFormattedCitation":"(Gems and Partridge 2008)"},"properties":{"noteIndex":0},"schema":"https://github.com/citation-style-language/schema/raw/master/csl-citation.json"}</w:instrText>
      </w:r>
      <w:r w:rsidR="00400791">
        <w:rPr>
          <w:rFonts w:ascii="Times New Roman" w:hAnsi="Times New Roman" w:cs="Times New Roman"/>
          <w:sz w:val="24"/>
          <w:szCs w:val="24"/>
        </w:rPr>
        <w:fldChar w:fldCharType="separate"/>
      </w:r>
      <w:r w:rsidR="00400791" w:rsidRPr="00400791">
        <w:rPr>
          <w:rFonts w:ascii="Times New Roman" w:hAnsi="Times New Roman" w:cs="Times New Roman"/>
          <w:noProof/>
          <w:sz w:val="24"/>
          <w:szCs w:val="24"/>
        </w:rPr>
        <w:t>(Gems and Partridge 2008)</w:t>
      </w:r>
      <w:r w:rsidR="00400791">
        <w:rPr>
          <w:rFonts w:ascii="Times New Roman" w:hAnsi="Times New Roman" w:cs="Times New Roman"/>
          <w:sz w:val="24"/>
          <w:szCs w:val="24"/>
        </w:rPr>
        <w:fldChar w:fldCharType="end"/>
      </w:r>
      <w:r w:rsidR="001A1B8F" w:rsidRPr="001A1B8F">
        <w:rPr>
          <w:rFonts w:ascii="Times New Roman" w:hAnsi="Times New Roman" w:cs="Times New Roman"/>
          <w:sz w:val="24"/>
          <w:szCs w:val="24"/>
        </w:rPr>
        <w:t xml:space="preserve"> and honey bees</w:t>
      </w:r>
      <w:r w:rsidR="00400791">
        <w:rPr>
          <w:rFonts w:ascii="Times New Roman" w:hAnsi="Times New Roman" w:cs="Times New Roman"/>
          <w:sz w:val="24"/>
          <w:szCs w:val="24"/>
        </w:rPr>
        <w:t xml:space="preserve"> </w:t>
      </w:r>
      <w:r w:rsidR="00400791">
        <w:rPr>
          <w:rFonts w:ascii="Times New Roman" w:hAnsi="Times New Roman" w:cs="Times New Roman"/>
          <w:sz w:val="24"/>
          <w:szCs w:val="24"/>
        </w:rPr>
        <w:fldChar w:fldCharType="begin" w:fldLock="1"/>
      </w:r>
      <w:r w:rsidR="00400791">
        <w:rPr>
          <w:rFonts w:ascii="Times New Roman" w:hAnsi="Times New Roman" w:cs="Times New Roman"/>
          <w:sz w:val="24"/>
          <w:szCs w:val="24"/>
        </w:rPr>
        <w:instrText>ADDIN CSL_CITATION {"citationItems":[{"id":"ITEM-1","itemData":{"DOI":"10.1016/j.jinsphys.2014.05.026","ISSN":"00221910","PMID":"24952326","abstract":"The rise in metabolic disorders in the past decades has heightened focus on achieving a healthy dietary balance in humans. This is also an increasingly important issue in the management of honey bees (Apis mellifera) where poor nutrition has negative effects on health and productivity in agriculture, and nutrition is suggested as a contributing factor in the recent global declines in honey bee populations. As in other organisms, the insulin/insulin-like signaling (IIS) pathway is likely involved in maintaining nutrient homeostasis in honey bees. Honey bees have two insulin-like peptides (Ilps) with differing spatial expression patterns in the fat body suggesting that AmIlp1 potentially functions in lipid metabolism while AmIlp2 is a more general indicator of nutritional status. We fed caged worker bees artificial diets high in carbohydrates, proteins or lipids and measured expression of AmIlp1, AmIlp2, and the insulin receptor substrate (IRS) to test their responses to dietary macronutrients. We also measured lifespan, worker weight and gustatory sensitivity to sugar as measures of individual physical condition. We found that expression of AmIlp1 was affected by diet composition and was highest on a diet high in protein. Expression of AmIlp2 and AmIRS were not affected by diet. Workers lived longest on a diet high in carbohydrates and low in protein and lipids. However, bees fed this diet weighed less than those that received a diet high in protein and low in carbohydrates and lipids. Bees fed the high carbohydrates diet were also more responsive to sugar, potentially indicating greater levels of hunger. These results support a role for AmIlp1 in nutritional homeostasis and provide new insight into how unbalanced diets impact individual honey bee health.","author":[{"dropping-particle":"","family":"Ihle","given":"Kate E.","non-dropping-particle":"","parse-names":false,"suffix":""},{"dropping-particle":"","family":"Baker","given":"Nicholas A.","non-dropping-particle":"","parse-names":false,"suffix":""},{"dropping-particle":"V.","family":"Amdam","given":"Gro","non-dropping-particle":"","parse-names":false,"suffix":""}],"container-title":"Journal of Insect Physiology","id":"ITEM-1","issued":{"date-parts":[["2014"]]},"title":"Insulin-like peptide response to nutritional input in honey bee workers","type":"article-journal"},"uris":["http://www.mendeley.com/documents/?uuid=c7d171f1-b82b-4aaa-adda-667913c6935b"]}],"mendeley":{"formattedCitation":"(Ihle et al. 2014)","plainTextFormattedCitation":"(Ihle et al. 2014)"},"properties":{"noteIndex":0},"schema":"https://github.com/citation-style-language/schema/raw/master/csl-citation.json"}</w:instrText>
      </w:r>
      <w:r w:rsidR="00400791">
        <w:rPr>
          <w:rFonts w:ascii="Times New Roman" w:hAnsi="Times New Roman" w:cs="Times New Roman"/>
          <w:sz w:val="24"/>
          <w:szCs w:val="24"/>
        </w:rPr>
        <w:fldChar w:fldCharType="separate"/>
      </w:r>
      <w:r w:rsidR="00400791" w:rsidRPr="00400791">
        <w:rPr>
          <w:rFonts w:ascii="Times New Roman" w:hAnsi="Times New Roman" w:cs="Times New Roman"/>
          <w:noProof/>
          <w:sz w:val="24"/>
          <w:szCs w:val="24"/>
        </w:rPr>
        <w:t xml:space="preserve">(Ihle et al. </w:t>
      </w:r>
      <w:r w:rsidR="00400791" w:rsidRPr="00400791">
        <w:rPr>
          <w:rFonts w:ascii="Times New Roman" w:hAnsi="Times New Roman" w:cs="Times New Roman"/>
          <w:noProof/>
          <w:sz w:val="24"/>
          <w:szCs w:val="24"/>
        </w:rPr>
        <w:lastRenderedPageBreak/>
        <w:t>2014)</w:t>
      </w:r>
      <w:r w:rsidR="00400791">
        <w:rPr>
          <w:rFonts w:ascii="Times New Roman" w:hAnsi="Times New Roman" w:cs="Times New Roman"/>
          <w:sz w:val="24"/>
          <w:szCs w:val="24"/>
        </w:rPr>
        <w:fldChar w:fldCharType="end"/>
      </w:r>
      <w:r w:rsidR="001A1B8F" w:rsidRPr="001A1B8F">
        <w:rPr>
          <w:rFonts w:ascii="Times New Roman" w:hAnsi="Times New Roman" w:cs="Times New Roman"/>
          <w:sz w:val="24"/>
          <w:szCs w:val="24"/>
        </w:rPr>
        <w:t xml:space="preserve">. In </w:t>
      </w:r>
      <w:r w:rsidR="001A1B8F" w:rsidRPr="001A1B8F">
        <w:rPr>
          <w:rFonts w:ascii="Times New Roman" w:hAnsi="Times New Roman" w:cs="Times New Roman"/>
          <w:i/>
          <w:sz w:val="24"/>
          <w:szCs w:val="24"/>
        </w:rPr>
        <w:t xml:space="preserve">Bombyx </w:t>
      </w:r>
      <w:proofErr w:type="spellStart"/>
      <w:r w:rsidR="001A1B8F" w:rsidRPr="001A1B8F">
        <w:rPr>
          <w:rFonts w:ascii="Times New Roman" w:hAnsi="Times New Roman" w:cs="Times New Roman"/>
          <w:i/>
          <w:sz w:val="24"/>
          <w:szCs w:val="24"/>
        </w:rPr>
        <w:t>mori</w:t>
      </w:r>
      <w:proofErr w:type="spellEnd"/>
      <w:r w:rsidR="001A1B8F" w:rsidRPr="001A1B8F">
        <w:rPr>
          <w:rFonts w:ascii="Times New Roman" w:hAnsi="Times New Roman" w:cs="Times New Roman"/>
          <w:sz w:val="24"/>
          <w:szCs w:val="24"/>
        </w:rPr>
        <w:t xml:space="preserve"> heat stress causes upregulation of </w:t>
      </w:r>
      <w:r w:rsidR="001A1B8F" w:rsidRPr="001A1B8F">
        <w:rPr>
          <w:rFonts w:ascii="Times New Roman" w:hAnsi="Times New Roman" w:cs="Times New Roman"/>
          <w:i/>
          <w:sz w:val="24"/>
          <w:szCs w:val="24"/>
        </w:rPr>
        <w:t>vitellogenin</w:t>
      </w:r>
      <w:r w:rsidR="001A1B8F" w:rsidRPr="001A1B8F">
        <w:rPr>
          <w:rFonts w:ascii="Times New Roman" w:hAnsi="Times New Roman" w:cs="Times New Roman"/>
          <w:sz w:val="24"/>
          <w:szCs w:val="24"/>
        </w:rPr>
        <w:t xml:space="preserve">, even when the heat stress is ultimately lethal; thus, stressed individuals appear to be shifting resources towards </w:t>
      </w:r>
      <w:r w:rsidR="001A1B8F">
        <w:rPr>
          <w:rFonts w:ascii="Times New Roman" w:hAnsi="Times New Roman" w:cs="Times New Roman"/>
          <w:sz w:val="24"/>
          <w:szCs w:val="24"/>
        </w:rPr>
        <w:t>vitellogenin</w:t>
      </w:r>
      <w:r w:rsidR="001A1B8F" w:rsidRPr="001A1B8F">
        <w:rPr>
          <w:rFonts w:ascii="Times New Roman" w:hAnsi="Times New Roman" w:cs="Times New Roman"/>
          <w:sz w:val="24"/>
          <w:szCs w:val="24"/>
        </w:rPr>
        <w:t>, presumably because of its broad protective properties (Harwood et al 2017). In our starved bees, which experienced a mild nutrition perturbation during development, this may also be the case; the low-level stress stimulus results in greater allocation of resources towards vitellogenin. While this may provide greater protection against some stimuli, like oxidative stress or some pathogens, it did not appear to provide defense against IAPV replication or mortality.</w:t>
      </w:r>
      <w:r w:rsidR="001A1B8F">
        <w:rPr>
          <w:rFonts w:ascii="Times New Roman" w:hAnsi="Times New Roman" w:cs="Times New Roman"/>
          <w:sz w:val="24"/>
          <w:szCs w:val="24"/>
        </w:rPr>
        <w:t xml:space="preserve"> </w:t>
      </w:r>
    </w:p>
    <w:p w14:paraId="0070915F" w14:textId="21BC19FF" w:rsidR="00F8579A" w:rsidRPr="00EA03E6" w:rsidRDefault="00F8579A" w:rsidP="001A1B8F">
      <w:pPr>
        <w:spacing w:line="480" w:lineRule="auto"/>
        <w:ind w:firstLine="720"/>
        <w:rPr>
          <w:rFonts w:ascii="Times New Roman" w:hAnsi="Times New Roman" w:cs="Times New Roman"/>
          <w:sz w:val="24"/>
          <w:szCs w:val="24"/>
        </w:rPr>
      </w:pPr>
      <w:r w:rsidRPr="00EA03E6">
        <w:rPr>
          <w:rFonts w:ascii="Times New Roman" w:hAnsi="Times New Roman" w:cs="Times New Roman"/>
          <w:sz w:val="24"/>
          <w:szCs w:val="24"/>
        </w:rPr>
        <w:t xml:space="preserve"> In Experiment 2 (pollen quality limitation), regardless of diet treatment, honey bees challenged with IAPV infection had higher expression of </w:t>
      </w:r>
      <w:r w:rsidRPr="00EA03E6">
        <w:rPr>
          <w:rFonts w:ascii="Times New Roman" w:hAnsi="Times New Roman" w:cs="Times New Roman"/>
          <w:i/>
          <w:sz w:val="24"/>
          <w:szCs w:val="24"/>
        </w:rPr>
        <w:t>cactus</w:t>
      </w:r>
      <w:r w:rsidRPr="00EA03E6">
        <w:rPr>
          <w:rFonts w:ascii="Times New Roman" w:hAnsi="Times New Roman" w:cs="Times New Roman"/>
          <w:sz w:val="24"/>
          <w:szCs w:val="24"/>
        </w:rPr>
        <w:t xml:space="preserve"> than control bees.</w:t>
      </w:r>
      <w:r w:rsidR="001A1B8F">
        <w:rPr>
          <w:rFonts w:ascii="Times New Roman" w:hAnsi="Times New Roman" w:cs="Times New Roman"/>
          <w:sz w:val="24"/>
          <w:szCs w:val="24"/>
        </w:rPr>
        <w:t xml:space="preserve"> Honey bees raised on a </w:t>
      </w:r>
      <w:r w:rsidR="001A1B8F">
        <w:rPr>
          <w:rFonts w:ascii="Times New Roman" w:hAnsi="Times New Roman" w:cs="Times New Roman"/>
          <w:i/>
          <w:sz w:val="24"/>
          <w:szCs w:val="24"/>
        </w:rPr>
        <w:t>Cistus</w:t>
      </w:r>
      <w:r w:rsidR="001A1B8F">
        <w:rPr>
          <w:rFonts w:ascii="Times New Roman" w:hAnsi="Times New Roman" w:cs="Times New Roman"/>
          <w:sz w:val="24"/>
          <w:szCs w:val="24"/>
        </w:rPr>
        <w:t xml:space="preserve"> pollen diet had higher expression of </w:t>
      </w:r>
      <w:r w:rsidR="001A1B8F">
        <w:rPr>
          <w:rFonts w:ascii="Times New Roman" w:hAnsi="Times New Roman" w:cs="Times New Roman"/>
          <w:i/>
          <w:sz w:val="24"/>
          <w:szCs w:val="24"/>
        </w:rPr>
        <w:t>dicer</w:t>
      </w:r>
      <w:r w:rsidR="001A1B8F">
        <w:rPr>
          <w:rFonts w:ascii="Times New Roman" w:hAnsi="Times New Roman" w:cs="Times New Roman"/>
          <w:sz w:val="24"/>
          <w:szCs w:val="24"/>
        </w:rPr>
        <w:t xml:space="preserve"> than bees raised on </w:t>
      </w:r>
      <w:proofErr w:type="spellStart"/>
      <w:r w:rsidR="001A1B8F">
        <w:rPr>
          <w:rFonts w:ascii="Times New Roman" w:hAnsi="Times New Roman" w:cs="Times New Roman"/>
          <w:i/>
          <w:sz w:val="24"/>
          <w:szCs w:val="24"/>
        </w:rPr>
        <w:t>Castanea</w:t>
      </w:r>
      <w:proofErr w:type="spellEnd"/>
      <w:r w:rsidR="001A1B8F">
        <w:rPr>
          <w:rFonts w:ascii="Times New Roman" w:hAnsi="Times New Roman" w:cs="Times New Roman"/>
          <w:i/>
          <w:sz w:val="24"/>
          <w:szCs w:val="24"/>
        </w:rPr>
        <w:t xml:space="preserve"> </w:t>
      </w:r>
      <w:r w:rsidR="001A1B8F">
        <w:rPr>
          <w:rFonts w:ascii="Times New Roman" w:hAnsi="Times New Roman" w:cs="Times New Roman"/>
          <w:sz w:val="24"/>
          <w:szCs w:val="24"/>
        </w:rPr>
        <w:t>pollen.</w:t>
      </w:r>
      <w:r w:rsidRPr="00EA03E6">
        <w:rPr>
          <w:rFonts w:ascii="Times New Roman" w:hAnsi="Times New Roman" w:cs="Times New Roman"/>
          <w:sz w:val="24"/>
          <w:szCs w:val="24"/>
        </w:rPr>
        <w:t xml:space="preserve"> It is curious that in both the diet quantity and diet quality experiments, viral infection caused expression differences of immune genes regardless of diet treatment, and that the affected genes differed between diet experiments. This reaffirms that diet quantity and diet quality are fundamentally different forms of developmental nutrition. As expected, viral infection causes an upregulation of genes associated with the immune system. However, the type of nutritional environment experienced by individuals during development can affect how the immune system responds to infection, and subsequently, the immune system’s efficacy at successfully staving off the infection. In our study, viral infection caused higher immune gene expression differences between workers from starved and </w:t>
      </w:r>
      <w:proofErr w:type="spellStart"/>
      <w:r w:rsidRPr="00EA03E6">
        <w:rPr>
          <w:rFonts w:ascii="Times New Roman" w:hAnsi="Times New Roman" w:cs="Times New Roman"/>
          <w:sz w:val="24"/>
          <w:szCs w:val="24"/>
        </w:rPr>
        <w:t>unstarved</w:t>
      </w:r>
      <w:proofErr w:type="spellEnd"/>
      <w:r w:rsidRPr="00EA03E6">
        <w:rPr>
          <w:rFonts w:ascii="Times New Roman" w:hAnsi="Times New Roman" w:cs="Times New Roman"/>
          <w:sz w:val="24"/>
          <w:szCs w:val="24"/>
        </w:rPr>
        <w:t xml:space="preserve"> treatments than between workers from </w:t>
      </w:r>
      <w:proofErr w:type="spellStart"/>
      <w:r w:rsidR="00EA03E6">
        <w:rPr>
          <w:rFonts w:ascii="Times New Roman" w:hAnsi="Times New Roman" w:cs="Times New Roman"/>
          <w:i/>
          <w:sz w:val="24"/>
          <w:szCs w:val="24"/>
        </w:rPr>
        <w:t>Castanea</w:t>
      </w:r>
      <w:proofErr w:type="spellEnd"/>
      <w:r w:rsidR="00EA03E6">
        <w:rPr>
          <w:rFonts w:ascii="Times New Roman" w:hAnsi="Times New Roman" w:cs="Times New Roman"/>
          <w:i/>
          <w:sz w:val="24"/>
          <w:szCs w:val="24"/>
        </w:rPr>
        <w:t xml:space="preserve"> </w:t>
      </w:r>
      <w:r w:rsidR="00EA03E6">
        <w:rPr>
          <w:rFonts w:ascii="Times New Roman" w:hAnsi="Times New Roman" w:cs="Times New Roman"/>
          <w:sz w:val="24"/>
          <w:szCs w:val="24"/>
        </w:rPr>
        <w:t xml:space="preserve">and </w:t>
      </w:r>
      <w:r w:rsidR="00EA03E6">
        <w:rPr>
          <w:rFonts w:ascii="Times New Roman" w:hAnsi="Times New Roman" w:cs="Times New Roman"/>
          <w:i/>
          <w:sz w:val="24"/>
          <w:szCs w:val="24"/>
        </w:rPr>
        <w:t>Cistus</w:t>
      </w:r>
      <w:r w:rsidRPr="00EA03E6">
        <w:rPr>
          <w:rFonts w:ascii="Times New Roman" w:hAnsi="Times New Roman" w:cs="Times New Roman"/>
          <w:sz w:val="24"/>
          <w:szCs w:val="24"/>
        </w:rPr>
        <w:t xml:space="preserve"> diet treatments (among the immune genes we measured). This may be indicative that the long-term effects of </w:t>
      </w:r>
      <w:r w:rsidR="009802EF">
        <w:rPr>
          <w:rFonts w:ascii="Times New Roman" w:hAnsi="Times New Roman" w:cs="Times New Roman"/>
          <w:sz w:val="24"/>
          <w:szCs w:val="24"/>
        </w:rPr>
        <w:t xml:space="preserve">acute </w:t>
      </w:r>
      <w:r w:rsidRPr="00EA03E6">
        <w:rPr>
          <w:rFonts w:ascii="Times New Roman" w:hAnsi="Times New Roman" w:cs="Times New Roman"/>
          <w:sz w:val="24"/>
          <w:szCs w:val="24"/>
        </w:rPr>
        <w:t xml:space="preserve">larval </w:t>
      </w:r>
      <w:r w:rsidR="009802EF">
        <w:rPr>
          <w:rFonts w:ascii="Times New Roman" w:hAnsi="Times New Roman" w:cs="Times New Roman"/>
          <w:sz w:val="24"/>
          <w:szCs w:val="24"/>
        </w:rPr>
        <w:t>starvation</w:t>
      </w:r>
      <w:r w:rsidRPr="00EA03E6">
        <w:rPr>
          <w:rFonts w:ascii="Times New Roman" w:hAnsi="Times New Roman" w:cs="Times New Roman"/>
          <w:sz w:val="24"/>
          <w:szCs w:val="24"/>
        </w:rPr>
        <w:t xml:space="preserve"> on adult immunity may be more pronounced than larval diet quality. </w:t>
      </w:r>
    </w:p>
    <w:p w14:paraId="79859FAF" w14:textId="0BD20639" w:rsidR="00F8579A" w:rsidRPr="00EA03E6" w:rsidRDefault="00F8579A" w:rsidP="00F8579A">
      <w:pPr>
        <w:spacing w:line="480" w:lineRule="auto"/>
        <w:ind w:firstLine="720"/>
        <w:rPr>
          <w:rFonts w:ascii="Times New Roman" w:hAnsi="Times New Roman" w:cs="Times New Roman"/>
          <w:sz w:val="24"/>
          <w:szCs w:val="24"/>
        </w:rPr>
      </w:pPr>
      <w:r w:rsidRPr="00EA03E6">
        <w:rPr>
          <w:rFonts w:ascii="Times New Roman" w:hAnsi="Times New Roman" w:cs="Times New Roman"/>
          <w:sz w:val="24"/>
          <w:szCs w:val="24"/>
        </w:rPr>
        <w:lastRenderedPageBreak/>
        <w:t xml:space="preserve">Overall, we find that reduction of both nutritional quantity and quality cause observable reductions in resilience to infection, providing evidence for the importance of developmental nutrition in producing worker bees that are patent against infection as adults and building on our understanding of how experience during early development can have long-term effects on critical phenotypes </w:t>
      </w:r>
      <w:r w:rsidRPr="00EA03E6">
        <w:rPr>
          <w:rFonts w:ascii="Times New Roman" w:hAnsi="Times New Roman" w:cs="Times New Roman"/>
          <w:sz w:val="24"/>
          <w:szCs w:val="24"/>
        </w:rPr>
        <w:fldChar w:fldCharType="begin" w:fldLock="1"/>
      </w:r>
      <w:r w:rsidR="00B92A9D">
        <w:rPr>
          <w:rFonts w:ascii="Times New Roman" w:hAnsi="Times New Roman" w:cs="Times New Roman"/>
          <w:sz w:val="24"/>
          <w:szCs w:val="24"/>
        </w:rPr>
        <w:instrText>ADDIN CSL_CITATION {"citationItems":[{"id":"ITEM-1","itemData":{"DOI":"10.1016/S0169-5347(01)02124-3","ISSN":"01695347","PMID":"11301155","abstract":"Nutritional conditions during key periods of development, when the architecture and modus operandi of the body become established, are of profound importance in determining the subsequent life-history trajectory of an organism. If developing individuals experience a period of nutritional deficit, they can subsequently show accelerated growth should conditions improve, apparently compensating for the initial setback. However, recent research suggests that, although compensatory growth can bring quick benefits, it is also associated with a surprising variety of costs that are often not evident until much later in adult life. Clearly, the nature of these costs, the timescale over which they are incurred and the mechanisms underlying them will play a crucial role in determining compensatory strategies. Nonetheless, such effects remain poorly understood and largely neglected by ecologists and evolutionary biologists.","author":[{"dropping-particle":"","family":"Metcalfe","given":"Neil B.","non-dropping-particle":"","parse-names":false,"suffix":""},{"dropping-particle":"","family":"Monaghan","given":"Pat","non-dropping-particle":"","parse-names":false,"suffix":""}],"container-title":"Trends in Ecology and Evolution","id":"ITEM-1","issued":{"date-parts":[["2001"]]},"title":"Compensation for a bad start: Grow now, pay later?","type":"article"},"uris":["http://www.mendeley.com/documents/?uuid=0f64a7c9-c379-474d-9002-414923395a75"]},{"id":"ITEM-2","itemData":{"DOI":"10.1098/rstb.2007.0011","ISSN":"09628452","PMID":"18048301","abstract":"Phenotypic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 © 2007 The Royal Society.","author":[{"dropping-particle":"","family":"Monaghan","given":"Pat","non-dropping-particle":"","parse-names":false,"suffix":""}],"container-title":"Philosophical Transactions of the Royal Society B: Biological Sciences","id":"ITEM-2","issued":{"date-parts":[["2008"]]},"title":"Early growth conditions, phenotypic development and environmental change","type":"article"},"uris":["http://www.mendeley.com/documents/?uuid=10b6980e-9598-4d99-a828-1a87de95c5bc"]},{"id":"ITEM-3","itemData":{"DOI":"10.1016/S0169-5347(99)01639-0","ISSN":"01695347","PMID":"10441307","abstract":"Conditions experienced during early development affect survival and reproductive performance in many bird and mammal species. Factors affecting early development can therefore have an important influence both on the optimization of life histories and on population dynamics. The understanding of these evolutionary and dynamic consequences is just starting to emerge.","author":[{"dropping-particle":"","family":"Lindström","given":"Jan","non-dropping-particle":"","parse-names":false,"suffix":""}],"container-title":"Trends in Ecology and Evolution","id":"ITEM-3","issued":{"date-parts":[["1999"]]},"title":"Early development and fitness in birds and mammals","type":"article"},"uris":["http://www.mendeley.com/documents/?uuid=7c04d672-c29a-4bae-9ab7-fa9fc61aed25"]}],"mendeley":{"formattedCitation":"(Lindström 1999; Metcalfe and Monaghan 2001; Monaghan 2008)","plainTextFormattedCitation":"(Lindström 1999; Metcalfe and Monaghan 2001; Monaghan 2008)","previouslyFormattedCitation":"(Lindström 1999; Metcalfe and Monaghan 2001; Monaghan 2008)"},"properties":{"noteIndex":0},"schema":"https://github.com/citation-style-language/schema/raw/master/csl-citation.json"}</w:instrText>
      </w:r>
      <w:r w:rsidRPr="00EA03E6">
        <w:rPr>
          <w:rFonts w:ascii="Times New Roman" w:hAnsi="Times New Roman" w:cs="Times New Roman"/>
          <w:sz w:val="24"/>
          <w:szCs w:val="24"/>
        </w:rPr>
        <w:fldChar w:fldCharType="separate"/>
      </w:r>
      <w:r w:rsidRPr="00EA03E6">
        <w:rPr>
          <w:rFonts w:ascii="Times New Roman" w:hAnsi="Times New Roman" w:cs="Times New Roman"/>
          <w:noProof/>
          <w:sz w:val="24"/>
          <w:szCs w:val="24"/>
        </w:rPr>
        <w:t>(Lindström 1999; Metcalfe and Monaghan 2001; Monaghan 2008)</w:t>
      </w:r>
      <w:r w:rsidRPr="00EA03E6">
        <w:rPr>
          <w:rFonts w:ascii="Times New Roman" w:hAnsi="Times New Roman" w:cs="Times New Roman"/>
          <w:sz w:val="24"/>
          <w:szCs w:val="24"/>
        </w:rPr>
        <w:fldChar w:fldCharType="end"/>
      </w:r>
      <w:r w:rsidRPr="00EA03E6">
        <w:rPr>
          <w:rFonts w:ascii="Times New Roman" w:hAnsi="Times New Roman" w:cs="Times New Roman"/>
          <w:sz w:val="24"/>
          <w:szCs w:val="24"/>
        </w:rPr>
        <w:t xml:space="preserve">. Further, these results have important ramifications for our understanding of honey bee nutrition. Many recent studies have shown the importance of nutritional availability, both in laboratory </w:t>
      </w:r>
      <w:r w:rsidR="009E2B3C">
        <w:rPr>
          <w:rFonts w:ascii="Times New Roman" w:hAnsi="Times New Roman" w:cs="Times New Roman"/>
          <w:sz w:val="24"/>
          <w:szCs w:val="24"/>
        </w:rPr>
        <w:fldChar w:fldCharType="begin" w:fldLock="1"/>
      </w:r>
      <w:r w:rsidR="006A3B60">
        <w:rPr>
          <w:rFonts w:ascii="Times New Roman" w:hAnsi="Times New Roman" w:cs="Times New Roman"/>
          <w:sz w:val="24"/>
          <w:szCs w:val="24"/>
        </w:rPr>
        <w:instrText>ADDIN CSL_CITATION {"citationItems":[{"id":"ITEM-1","itemData":{"DOI":"10.1371/journal.pone.0183236","ISSN":"19326203","PMID":"28829793","abstract":"The least understood aspects of the nutritional needs of bees are the elemental composition of pollen and the bees’ need for a stoichiometrically balanced diet containing the required proportions of nutrients. Reduced plant diversity has been proposed as an indirect factor responsible for the pollinator crisis. We suggest stoichiometric mismatch resulting from a nutritionally unbalanced diet as a potential direct factor. The concentrations and stoichiometric ratios of C, N, S, P, K, Na, Ca, Mg, Fe, Zn, Mn, and Cu were studied in the bodies of honeybees of various castes and sexes and in the nectar and pollen of various plant species. A literature review of the elemental composition of pollen was performed. We identified possible co-limitations of bee growth and development resulting mainly from the scarcity of Na, S, Cu, P and K, and possibly Zn and N, in pollen. Particular castes and sexes face specific limitations. Concentrations of potentially limiting elements in pollen revealed high taxonomic diversity. High floral diversity may be necessary to maintain populations of pollen eaters. Single-species crop plantations, even if these species are rich in nectar and pollen, might limit bee growth and development, not allowing for gathering nutrients in adequate proportions. However, particular plant species may play greater roles than others in balancing honeybee diets. Therefore, we suggest specific plant species that may (1) ensure optimal growth and production of individuals by producing pollen that is exceptionally well balanced stoichiometrically (e.g., clover) or (2) prevent growth and development of honeybees by producing pollen that is extremely unbalanced for bees (e.g., sunflower). Since pollen is generally poor in Na, this element must be supplemented using “dirty water”. Nectar cannot supplement the diet with limiting elements. Stoichiometric mismatch should be considered in intervention strategies aimed at improving the nutritional base for bees.","author":[{"dropping-particle":"","family":"Filipiak","given":"Michał","non-dropping-particle":"","parse-names":false,"suffix":""},{"dropping-particle":"","family":"Kuszewska","given":"Karolina","non-dropping-particle":"","parse-names":false,"suffix":""},{"dropping-particle":"","family":"Asselman","given":"Michel","non-dropping-particle":"","parse-names":false,"suffix":""},{"dropping-particle":"","family":"Denisow","given":"Bożena","non-dropping-particle":"","parse-names":false,"suffix":""},{"dropping-particle":"","family":"Stawiarz","given":"Ernest","non-dropping-particle":"","parse-names":false,"suffix":""},{"dropping-particle":"","family":"Woyciechowski","given":"Michał","non-dropping-particle":"","parse-names":false,"suffix":""},{"dropping-particle":"","family":"Weiner","given":"January","non-dropping-particle":"","parse-names":false,"suffix":""}],"container-title":"PLoS ONE","id":"ITEM-1","issued":{"date-parts":[["2017"]]},"title":"Ecological stoichiometry of the honeybee: Pollen diversity and adequate species composition are needed to mitigate limitations imposed on the growth and development of bees by pollen quality","type":"article-journal"},"uris":["http://www.mendeley.com/documents/?uuid=6aa10660-75fb-4b70-9462-9c32ddf22329"]},{"id":"ITEM-2","itemData":{"DOI":"10.1098/rsos.181803","ISSN":"20545703","abstract":"Honeybee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Science","id":"ITEM-2","issued":{"date-parts":[["2019"]]},"title":"Interacting stressors matter: Diet quality and virus infection in honeybee health","type":"article-journal"},"uris":["http://www.mendeley.com/documents/?uuid=c7b832f7-8e35-404b-89b8-423a002c45dd"]},{"id":"ITEM-3","itemData":{"DOI":"10.1371/journal.pone.0072016","ISSN":"1932-6203","abstract":"Honey bee colonies are highly dependent upon the availability of floral resources from which they get the nutrients (notably pollen) necessary to their development and survival. However, foraging areas are currently affected by the intensification of agriculture and landscape alteration. Bees are therefore confronted to disparities in time and space of floral resource abundance, type and diversity, which might provide inadequate nutrition and endanger colonies. The beneficial influence of pollen availability on bee health is well-established but whether quality and diversity of pollen diets can modify bee health remains largely unknown. We therefore tested the influence of pollen diet quality (different monofloral pollens) and diversity (polyfloral pollen diet) on the physiology of young nurse bees, which have a distinct nutritional physiology (e.g. hypopharyngeal gland development and vitellogenin level), and on the tolerance to the microsporidian parasite Nosema ceranae by measuring bee survival and the activity of different enzymes potentially involved in bee health and defense response (glutathione-S-transferase (detoxification), phenoloxidase (immunity) and alkaline phosphatase (metabolism)). We found that both nurse bee physiology and the tolerance to the parasite were affected by pollen quality. Pollen diet diversity had no effect on the nurse bee physiology and the survival of healthy bees. However, when parasitized, bees fed with the polyfloral blend lived longer than bees fed with monofloral pollens, excepted for the protein-richest monofloral pollen. Furthermore, the survival was positively correlated to alkaline phosphatase activity in healthy bees and to phenoloxydase activities in infected bees. Our results support the idea that both the quality and diversity (in a specific context) of pollen can shape bee physiology and might help to better understand the influence of agriculture and land-use intensification on bee nutrition and health. © 2013 Di Pasquale et al.","author":[{"dropping-particle":"","family":"Pasquale","given":"Garance","non-dropping-particle":"Di","parse-names":false,"suffix":""},{"dropping-particle":"","family":"Salignon","given":"Marion","non-dropping-particle":"","parse-names":false,"suffix":""},{"dropping-particle":"","family":"Conte","given":"Yves","non-dropping-particle":"Le","parse-names":false,"suffix":""},{"dropping-particle":"","family":"Belzunces","given":"Luc P.","non-dropping-particle":"","parse-names":false,"suffix":""},{"dropping-particle":"","family":"Decourtye","given":"Axel","non-dropping-particle":"","parse-names":false,"suffix":""},{"dropping-particle":"","family":"Kretzschmar","given":"André","non-dropping-particle":"","parse-names":false,"suffix":""},{"dropping-particle":"","family":"Suchail","given":"Séverine","non-dropping-particle":"","parse-names":false,"suffix":""},{"dropping-particle":"","family":"Brunet","given":"Jean-Luc","non-dropping-particle":"","parse-names":false,"suffix":""},{"dropping-particle":"","family":"Alaux","given":"Cédric","non-dropping-particle":"","parse-names":false,"suffix":""}],"container-title":"PLoS ONE","editor":[{"dropping-particle":"","family":"Zeil","given":"Jochen","non-dropping-particle":"","parse-names":false,"suffix":""}],"id":"ITEM-3","issue":"8","issued":{"date-parts":[["2013","8","5"]]},"page":"e72016","publisher":"Public Library of Science","title":"Influence of Pollen Nutrition on Honey Bee Health: Do Pollen Quality and Diversity Matter?","type":"article-journal","volume":"8"},"uris":["http://www.mendeley.com/documents/?uuid=2e9312eb-f422-39e8-8d6f-cba78f83c230"]}],"mendeley":{"formattedCitation":"(Di Pasquale et al. 2013; Filipiak et al. 2017; Dolezal et al. 2019a)","plainTextFormattedCitation":"(Di Pasquale et al. 2013; Filipiak et al. 2017; Dolezal et al. 2019a)","previouslyFormattedCitation":"(Di Pasquale et al. 2013; Filipiak et al. 2017; Dolezal et al. 2019a)"},"properties":{"noteIndex":0},"schema":"https://github.com/citation-style-language/schema/raw/master/csl-citation.json"}</w:instrText>
      </w:r>
      <w:r w:rsidR="009E2B3C">
        <w:rPr>
          <w:rFonts w:ascii="Times New Roman" w:hAnsi="Times New Roman" w:cs="Times New Roman"/>
          <w:sz w:val="24"/>
          <w:szCs w:val="24"/>
        </w:rPr>
        <w:fldChar w:fldCharType="separate"/>
      </w:r>
      <w:r w:rsidR="009E2B3C" w:rsidRPr="009E2B3C">
        <w:rPr>
          <w:rFonts w:ascii="Times New Roman" w:hAnsi="Times New Roman" w:cs="Times New Roman"/>
          <w:noProof/>
          <w:sz w:val="24"/>
          <w:szCs w:val="24"/>
        </w:rPr>
        <w:t>(Di Pasquale et al. 2013; Filipiak et al. 2017; Dolezal et al. 2019a)</w:t>
      </w:r>
      <w:r w:rsidR="009E2B3C">
        <w:rPr>
          <w:rFonts w:ascii="Times New Roman" w:hAnsi="Times New Roman" w:cs="Times New Roman"/>
          <w:sz w:val="24"/>
          <w:szCs w:val="24"/>
        </w:rPr>
        <w:fldChar w:fldCharType="end"/>
      </w:r>
      <w:r w:rsidR="009E2B3C">
        <w:rPr>
          <w:rFonts w:ascii="Times New Roman" w:hAnsi="Times New Roman" w:cs="Times New Roman"/>
          <w:sz w:val="24"/>
          <w:szCs w:val="24"/>
        </w:rPr>
        <w:t xml:space="preserve"> </w:t>
      </w:r>
      <w:r w:rsidRPr="00EA03E6">
        <w:rPr>
          <w:rFonts w:ascii="Times New Roman" w:hAnsi="Times New Roman" w:cs="Times New Roman"/>
          <w:sz w:val="24"/>
          <w:szCs w:val="24"/>
        </w:rPr>
        <w:t>and field studies</w:t>
      </w:r>
      <w:r w:rsidR="006A3B60">
        <w:rPr>
          <w:rFonts w:ascii="Times New Roman" w:hAnsi="Times New Roman" w:cs="Times New Roman"/>
          <w:sz w:val="24"/>
          <w:szCs w:val="24"/>
        </w:rPr>
        <w:t xml:space="preserve"> </w:t>
      </w:r>
      <w:r w:rsidR="006A3B60">
        <w:rPr>
          <w:rFonts w:ascii="Times New Roman" w:hAnsi="Times New Roman" w:cs="Times New Roman"/>
          <w:sz w:val="24"/>
          <w:szCs w:val="24"/>
        </w:rPr>
        <w:fldChar w:fldCharType="begin" w:fldLock="1"/>
      </w:r>
      <w:r w:rsidR="005677C2">
        <w:rPr>
          <w:rFonts w:ascii="Times New Roman" w:hAnsi="Times New Roman" w:cs="Times New Roman"/>
          <w:sz w:val="24"/>
          <w:szCs w:val="24"/>
        </w:rPr>
        <w:instrText>ADDIN CSL_CITATION {"citationItems":[{"id":"ITEM-1","itemData":{"DOI":"10.1371/journal.pone.0153531","ISSN":"19326203","abstract":"As key pollinators, honey bees are crucial to many natural and agricultural ecosystems. An important factor in the health of honey bees is the availability of diverse floral resources. However, inmany parts of the world, high-intensity agriculture could result in a reduction in honey bee forage. Previous studies have investigated how the landscape surrounding honey bee hives affects some aspects of honey bee health, but to our knowledge there have been no investigations of the effects of intensively cultivated landscapes on indicators of individual bee health such as nutritional physiology and pathogen loads. Furthermore, agricultural landscapes in different regions vary greatly in forage and land management, indicating a need for additional information on the relationship between honey bee health and landscape cultivation. Here, we add to this growing body of information by investigating differences in nutritional physiology between honey bees kept in areas of comparatively low and high cultivation in an area generally high agricultural intensity in the Midwestern United States.We focused on bees collected directly before winter, because overwintering stress poses one of the most serious problems for honey bees in temperate climates.We found that honey bees kept in areas of lower cultivation exhibited higher lipid levels than those kept in areas of high cultivation, but this effect was observed only in colonies that were free of Varroa mites. Furthermore, we found that the presence of mites was associated with lower lipid levels and higher titers of deformed wing virus (DWV), as well as a non-significant trend towards higher overwinter losses. Overall, these results show that mite infestation interacts with landscape, obscuring the effects of landscape alone and suggesting that the benefits of improved foraging landscape could be lost without adequate control of mite infestations.","author":[{"dropping-particle":"","family":"Dolezal","given":"Adam G.","non-dropping-particle":"","parse-names":false,"suffix":""},{"dropping-particle":"","family":"Carrillo-Tripp","given":"Jimena","non-dropping-particle":"","parse-names":false,"suffix":""},{"dropping-particle":"","family":"Allen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L.","non-dropping-particle":"","parse-names":false,"suffix":""}],"container-title":"PLoS ONE","id":"ITEM-1","issued":{"date-parts":[["2016"]]},"title":"Intensively cultivated landscape and varroa mite infestation are associated with reduced honey bee nutritional state","type":"article-journal"},"uris":["http://www.mendeley.com/documents/?uuid=e7939b64-a209-4200-92f5-c731914dc2b1"]},{"id":"ITEM-2","itemData":{"DOI":"10.1038/s41598-019-52485-y","ISSN":"20452322","PMID":"31700140","abstract":"Land use, habitat, and forage quality have emerged as critical factors influencing the health, productivity, and survival of honey bee colonies. However, characterization of the mechanistic relationship between differential land-use conditions and ultimate outcomes for honey bee colonies has been elusive. We assessed the physiological health of individual worker honey bees in colonies stationed across a gradient of agricultural land use to ask whether indicators of nutritional physiology including glycogen, total sugar, lipids, and protein were associated with land-use conditions over the growing season and colony population size the subsequent spring during almond pollination. Across the observed land-use gradient, we found that September lipid levels related to growing-season land use, with honey bees from apiaries surrounded by more favorable land covers such as grassland, pasture, conservation land, and fallow fields having greater lipid reserves. Further, we observed a significant relationship between total protein during September and population size of colonies during almond pollination the following February. We demonstrate and discuss the utility of quantifying nutritional biomarkers to infer land-use quality and predict colony population size.","author":[{"dropping-particle":"","family":"Smart","given":"Matthew D.","non-dropping-particle":"","parse-names":false,"suffix":""},{"dropping-particle":"","family":"Otto","given":"Clint R.V.","non-dropping-particle":"","parse-names":false,"suffix":""},{"dropping-particle":"","family":"Lundgren","given":"Jonathan G.","non-dropping-particle":"","parse-names":false,"suffix":""}],"container-title":"Scientific Reports","id":"ITEM-2","issued":{"date-parts":[["2019"]]},"title":"Nutritional status of honey bee (Apis mellifera L.) workers across an agricultural land-use gradient","type":"article-journal"},"uris":["http://www.mendeley.com/documents/?uuid=192780ef-1ffd-44c5-a71f-84d01bb22b02"]},{"id":"ITEM-3","itemData":{"DOI":"10.1016/j.agee.2016.05.030","ISSN":"01678809","abstract":"The Northern Great Plains region of the US annually hosts a large portion of commercially managed U.S. honey bee colonies each summer. Changing land use patterns over the last several decades have contributed to declines in the availability of bee forage across the region, and the future sustainability of the region to support honey bee colonies is unclear. We examined the influence of varying land use on the survivorship and productivity of honey bee colonies located in six apiaries within the Northern Great Plains state of North Dakota, an area of intensive agriculture and high density of beekeeping operations. Land use surrounding the apiaries was quantified over three years, 2010-2012, and survival and productivity of honey bee colonies were determined in response to the amount of bee forage land within a 3.2-km radius of each apiary. The area of uncultivated forage land (including pasture, USDA conservation program fields, fallow land, flowering woody plants, grassland, hay land, and roadside ditches) exerted a positive impact on annual apiary survival and honey production. Taxonomic diversity of bee-collected pollen and pesticide residues contained therein varied seasonally among apiaries, but overall were not correlated to large-scale land use patterns or survival and honey production. The predominant flowering plants utilized by honey bee colonies for pollen were volunteer species present in unmanaged (for honey bees), and often ephemeral, lands; thus placing honey bee colonies in a precarious situation for acquiring forage and nutrients over the entire growing season. We discuss the implications for land management, conservation, and beekeeper site selection in the Northern Great Plains to adequately support honey bee colonies and insure long term security for pollinator-dependent crops across the entire country.","author":[{"dropping-particle":"","family":"Smart","given":"Matthew D.","non-dropping-particle":"","parse-names":false,"suffix":""},{"dropping-particle":"","family":"Pettis","given":"Jeff S.","non-dropping-particle":"","parse-names":false,"suffix":""},{"dropping-particle":"","family":"Euliss","given":"Ned","non-dropping-particle":"","parse-names":false,"suffix":""},{"dropping-particle":"","family":"Spivak","given":"Marla S.","non-dropping-particle":"","parse-names":false,"suffix":""}],"container-title":"Agriculture, Ecosystems and Environment","id":"ITEM-3","issued":{"date-parts":[["2016"]]},"title":"Land use in the Northern Great Plains region of the U.S. influences the survival and productivity of honey bee colonies","type":"article-journal"},"uris":["http://www.mendeley.com/documents/?uuid=ce6b77a4-a1ff-44bd-9fac-7b22549e81ea"]},{"id":"ITEM-4","itemData":{"DOI":"10.1073/pnas.1603481113","ISSN":"10916490","PMID":"27573824","abstract":"Human reliance on insect pollination services continues to increase even as pollinator populations exhibit global declines. Increased commodity crop prices and federal subsidies for biofuel crops, such as corn and soybeans, have contributed to rapid land-use change in the US Northern Great Plains (NGP), changes that may jeopardize habitat for honey bees in a part of the country that supports &gt;40% of the US colony stock. We investigated changes in biofuel crop production and grassland land covers surrounding ?18,000 registered commercial apiaries in North and South Dakota from 2006 to 2014. We then developed habitat selection models to identify remotely sensed land-cover and land-use features that influence apiary site selection by Dakota beekeepers. Our study demonstrates a continual increase in biofuel crops, totaling 1.2 Mha, around registered apiary locations in North and South Dakota. Such crops were avoided by commercial beekeepers when selecting apiary sites in this region. Furthermore, our analysis reveals how grasslands that beekeepers target when selecting commercial apiary locations are becoming less common in eastern North and South Dakota, changes that may have lasting impact on pollinator conservation efforts. Our study highlights how land-use change in the NGP is altering the landscape in ways that are seemingly less conducive to beekeeping. Our models can be used to guide future conservation efforts highlighted in the US national pollinator health strategy by identifying areas that support high densities of commercial apiaries and that have exhibited significant land-use changes.","author":[{"dropping-particle":"","family":"Otto","given":"Clint R.V.","non-dropping-particle":"","parse-names":false,"suffix":""},{"dropping-particle":"","family":"Roth","given":"Cali L.","non-dropping-particle":"","parse-names":false,"suffix":""},{"dropping-particle":"","family":"Carlson","given":"Benjamin L.","non-dropping-particle":"","parse-names":false,"suffix":""},{"dropping-particle":"","family":"Smart","given":"Matthew D.","non-dropping-particle":"","parse-names":false,"suffix":""}],"container-title":"Proceedings of the National Academy of Sciences of the United States of America","id":"ITEM-4","issued":{"date-parts":[["2016"]]},"title":"Land-use change reduces habitat suitability for supporting managed honey bee colonies in the Northern Great Plains","type":"article-journal"},"uris":["http://www.mendeley.com/documents/?uuid=a3d16e44-70a8-4a6b-b2e1-e0f0430faa57"]},{"id":"ITEM-5","itemData":{"DOI":"10.1371/journal.pone.0152685","ISSN":"19326203","PMID":"27027871","abstract":"We previously characterized and quantified the influence of land use on survival and productivity of colonies positioned in six apiaries and found that colonies in apiaries surrounded by more land in uncultivated forage experienced greater annual survival, and generally more honey production. Here, detailed metrics of honey bee health were assessed over three years in colonies positioned in the same six apiaries. The colonies were located in North Dakota during the summer months and were transported to California for almond pollination every winter. Our aim was to identify relationships among measures of colony and individual bee health that impacted and predicted overwintering survival of colonies. We tested the hypothesis that colonies in apiaries surrounded by more favorable land use conditions would experience improved health. We modeled colony and individual bee health indices at a critical time point (autumn, prior to overwintering) and related them to eventual spring survival for California almond pollination. Colony measures that predicted overwintering apiary survival included the amount of pollen collected, brood production, and Varroa destructor mite levels. At the individual bee level, expression of vitellogenin, defensin1, and lysozyme2 were important markers of overwinter survival. This study is a novel first step toward identifying pertinent physiological responses in honey bees that result from their positioning near varying landscape features in intensive agricultural environments.","author":[{"dropping-particle":"","family":"Smart","given":"Matthew","non-dropping-particle":"","parse-names":false,"suffix":""},{"dropping-particle":"","family":"Pettis","given":"Jeff","non-dropping-particle":"","parse-names":false,"suffix":""},{"dropping-particle":"","family":"Rice","given":"Nathan","non-dropping-particle":"","parse-names":false,"suffix":""},{"dropping-particle":"","family":"Browning","given":"Zac","non-dropping-particle":"","parse-names":false,"suffix":""},{"dropping-particle":"","family":"Spivak","given":"Marla","non-dropping-particle":"","parse-names":false,"suffix":""}],"container-title":"PLoS ONE","id":"ITEM-5","issued":{"date-parts":[["2016"]]},"title":"Linking measures of colony and individual honey bee health to survival among apiaries exposed to varying agricultural land use","type":"article-journal"},"uris":["http://www.mendeley.com/documents/?uuid=787d8db1-4719-4e68-89db-c12e32ae93af"]},{"id":"ITEM-6","itemData":{"DOI":"10.1146/annurev-ento-020117-043423","ISSN":"00664170","PMID":"29029590","abstract":"Honey bees feed on floral nectar and pollen that they store in their colonies as honey and bee bread. Social division of labor enables the collection of stores of food that are consumed by within-hive bees that convert stored pollen and honey into royal jelly. Royal jelly and other glandular secretions are the primary food of growing larvae and of the queen but are also fed to other colony members. Research clearly shows that bees regulate their intake, like other animals, around specific proportions of macronutrients. This form of regulation is done as individuals and at the colony level by foragers.","author":[{"dropping-particle":"","family":"Wright","given":"Geraldine A.","non-dropping-particle":"","parse-names":false,"suffix":""},{"dropping-particle":"","family":"Nicolson","given":"Susan W.","non-dropping-particle":"","parse-names":false,"suffix":""},{"dropping-particle":"","family":"Shafir","given":"Sharoni","non-dropping-particle":"","parse-names":false,"suffix":""}],"container-title":"Annual Review of Entomology","id":"ITEM-6","issued":{"date-parts":[["2018"]]},"title":"Nutritional Physiology and Ecology of Honey Bees","type":"article"},"uris":["http://www.mendeley.com/documents/?uuid=8dca2d29-2a80-4709-bcbb-5de12d2ff247"]}],"mendeley":{"formattedCitation":"(Dolezal et al. 2016a; Otto et al. 2016; Smart et al. 2016a, 2016b, 2019; Wright et al. 2018)","plainTextFormattedCitation":"(Dolezal et al. 2016a; Otto et al. 2016; Smart et al. 2016a, 2016b, 2019; Wright et al. 2018)","previouslyFormattedCitation":"(Dolezal et al. 2016a; Otto et al. 2016; Smart et al. 2016a, 2016b, 2019; Wright et al. 2018)"},"properties":{"noteIndex":0},"schema":"https://github.com/citation-style-language/schema/raw/master/csl-citation.json"}</w:instrText>
      </w:r>
      <w:r w:rsidR="006A3B60">
        <w:rPr>
          <w:rFonts w:ascii="Times New Roman" w:hAnsi="Times New Roman" w:cs="Times New Roman"/>
          <w:sz w:val="24"/>
          <w:szCs w:val="24"/>
        </w:rPr>
        <w:fldChar w:fldCharType="separate"/>
      </w:r>
      <w:r w:rsidR="006A3B60" w:rsidRPr="006A3B60">
        <w:rPr>
          <w:rFonts w:ascii="Times New Roman" w:hAnsi="Times New Roman" w:cs="Times New Roman"/>
          <w:noProof/>
          <w:sz w:val="24"/>
          <w:szCs w:val="24"/>
        </w:rPr>
        <w:t>(Dolezal et al. 2016a; Otto et al. 2016; Smart et al. 2016a, 2016b, 2019; Wright et al. 2018)</w:t>
      </w:r>
      <w:r w:rsidR="006A3B60">
        <w:rPr>
          <w:rFonts w:ascii="Times New Roman" w:hAnsi="Times New Roman" w:cs="Times New Roman"/>
          <w:sz w:val="24"/>
          <w:szCs w:val="24"/>
        </w:rPr>
        <w:fldChar w:fldCharType="end"/>
      </w:r>
      <w:r w:rsidRPr="00EA03E6">
        <w:rPr>
          <w:rFonts w:ascii="Times New Roman" w:hAnsi="Times New Roman" w:cs="Times New Roman"/>
          <w:sz w:val="24"/>
          <w:szCs w:val="24"/>
        </w:rPr>
        <w:t>. While these studies have provided important insights into the importance of the nutritional landscape for colonies or the effects of different diets under controlled conditions, most have had little, if any, connection to the diet of larvae. While some work has shown important contributions of dietary factors to the development of nurse bee physiology</w:t>
      </w:r>
      <w:r w:rsidR="00CA0351">
        <w:rPr>
          <w:rFonts w:ascii="Times New Roman" w:hAnsi="Times New Roman" w:cs="Times New Roman"/>
          <w:sz w:val="24"/>
          <w:szCs w:val="24"/>
        </w:rPr>
        <w:t xml:space="preserve"> </w:t>
      </w:r>
      <w:r w:rsidR="00CA0351">
        <w:rPr>
          <w:rFonts w:ascii="Times New Roman" w:hAnsi="Times New Roman" w:cs="Times New Roman"/>
          <w:sz w:val="24"/>
          <w:szCs w:val="24"/>
        </w:rPr>
        <w:fldChar w:fldCharType="begin" w:fldLock="1"/>
      </w:r>
      <w:r w:rsidR="00CA0351">
        <w:rPr>
          <w:rFonts w:ascii="Times New Roman" w:hAnsi="Times New Roman" w:cs="Times New Roman"/>
          <w:sz w:val="24"/>
          <w:szCs w:val="24"/>
        </w:rPr>
        <w:instrText>ADDIN CSL_CITATION {"citationItems":[{"id":"ITEM-1","itemData":{"DOI":"10.1186/1471-2164-15-134","ISSN":"14712164","abstract":"Background: Honey bees (Apis mellifera) contribute substantially to the worldwide economy and ecosystem health as pollinators. Pollen is essential to the bee's diet, providing protein, lipids, and micronutrients. The dramatic shifts in physiology, anatomy, and behavior that accompany normal worker development are highly plastic and recent work demonstrates that development, particularly the transition from nurse to foraging roles, is greatly impacted by diet. However, the role that diet plays in the developmental transition of newly eclosed bees to nurse workers is poorly understood. To further understand honey bee nutrition and the role of diet in nurse development, we used a high-throughput screen of the transcriptome of 3 day and 8 day old worker bees fed either honey and stored pollen (rich diet) or honey alone (poor diet) within the hive. We employed a three factor (age, diet, age x diet) analysis of the transcriptome to determine whether diet affected nurse worker physiology and whether poor diet altered the developmental processes normally associated with aging.Results: Substantial changes in gene expression occurred due to starvation. Diet-induced changes in gene transcription occurring in younger bees were largely a subset of those occurring in older bees, but certain signatures of starvation were only evident 8 day old workers. Of the 18,542 annotated transcripts in the A. mellifera genome, 150 transcripts exhibited differential expression due to poor diet at 3d of age compared with 17,226 transcripts that differed due to poor diet at 8d of age, and poor diet caused more frequent down-regulation of gene expression in younger bees compared to older bees. In addition, the age-related physiological changes that accompanied early adult development differed due to the diet these young adult bees were fed. More frequent down-regulation of gene expression was observed in developing bees fed a poor diet compared to those fed an adequate diet. Functional analyses also suggest that the physiological and developmental processes occurring in well-fed bees are vastly different than those occurring in pollen deprived bees. Our data support the hypothesis that poor diet causes normal age-related development to go awry.Conclusion: Poor nutrition has major consequences for the expression of genes underlying the physiology and age-related development of nurse worker bees. More work is certainly needed to fully understand the consequences of starvation and the c…","author":[{"dropping-particle":"","family":"Corby-Harris","given":"V.","non-dropping-particle":"","parse-names":false,"suffix":""},{"dropping-particle":"","family":"Jones","given":"B.M.","non-dropping-particle":"","parse-names":false,"suffix":""},{"dropping-particle":"","family":"Walton","given":"A.","non-dropping-particle":"","parse-names":false,"suffix":""},{"dropping-particle":"","family":"Schwan","given":"M.R.","non-dropping-particle":"","parse-names":false,"suffix":""},{"dropping-particle":"","family":"Anderson","given":"K.E.","non-dropping-particle":"","parse-names":false,"suffix":""}],"container-title":"BMC Genomics","id":"ITEM-1","issue":"1","issued":{"date-parts":[["2014"]]},"title":"Transcriptional markers of sub-optimal nutrition in developing Apis mellifera nurse workers","type":"article-journal","volume":"15"},"uris":["http://www.mendeley.com/documents/?uuid=a435a6df-9e05-383a-a07d-12bf73049750"]}],"mendeley":{"formattedCitation":"(Corby-Harris et al. 2014)","plainTextFormattedCitation":"(Corby-Harris et al. 2014)","previouslyFormattedCitation":"(Corby-Harris et al. 2014)"},"properties":{"noteIndex":0},"schema":"https://github.com/citation-style-language/schema/raw/master/csl-citation.json"}</w:instrText>
      </w:r>
      <w:r w:rsidR="00CA0351">
        <w:rPr>
          <w:rFonts w:ascii="Times New Roman" w:hAnsi="Times New Roman" w:cs="Times New Roman"/>
          <w:sz w:val="24"/>
          <w:szCs w:val="24"/>
        </w:rPr>
        <w:fldChar w:fldCharType="separate"/>
      </w:r>
      <w:r w:rsidR="00CA0351" w:rsidRPr="00CA0351">
        <w:rPr>
          <w:rFonts w:ascii="Times New Roman" w:hAnsi="Times New Roman" w:cs="Times New Roman"/>
          <w:noProof/>
          <w:sz w:val="24"/>
          <w:szCs w:val="24"/>
        </w:rPr>
        <w:t>(Corby-Harris et al. 2014)</w:t>
      </w:r>
      <w:r w:rsidR="00CA0351">
        <w:rPr>
          <w:rFonts w:ascii="Times New Roman" w:hAnsi="Times New Roman" w:cs="Times New Roman"/>
          <w:sz w:val="24"/>
          <w:szCs w:val="24"/>
        </w:rPr>
        <w:fldChar w:fldCharType="end"/>
      </w:r>
      <w:r w:rsidRPr="00EA03E6">
        <w:rPr>
          <w:rFonts w:ascii="Times New Roman" w:hAnsi="Times New Roman" w:cs="Times New Roman"/>
          <w:sz w:val="24"/>
          <w:szCs w:val="24"/>
        </w:rPr>
        <w:t>, particularly development of the glands used to produce royal jelly</w:t>
      </w:r>
      <w:r w:rsidR="00CA0351">
        <w:rPr>
          <w:rFonts w:ascii="Times New Roman" w:hAnsi="Times New Roman" w:cs="Times New Roman"/>
          <w:sz w:val="24"/>
          <w:szCs w:val="24"/>
        </w:rPr>
        <w:t xml:space="preserve"> </w:t>
      </w:r>
      <w:r w:rsidR="00CA0351">
        <w:rPr>
          <w:rFonts w:ascii="Times New Roman" w:hAnsi="Times New Roman" w:cs="Times New Roman"/>
          <w:sz w:val="24"/>
          <w:szCs w:val="24"/>
        </w:rPr>
        <w:fldChar w:fldCharType="begin" w:fldLock="1"/>
      </w:r>
      <w:r w:rsidR="00CA0351">
        <w:rPr>
          <w:rFonts w:ascii="Times New Roman" w:hAnsi="Times New Roman" w:cs="Times New Roman"/>
          <w:sz w:val="24"/>
          <w:szCs w:val="24"/>
        </w:rPr>
        <w:instrText>ADDIN CSL_CITATION {"citationItems":[{"id":"ITEM-1","itemData":{"DOI":"10.1016/j.jinsphys.2015.11.016","ISSN":"00221910","abstract":"© 2015. Honey bee colonies function as a superorganism, where facultatively sterile female workers perform various tasks that support the hive. Nurse workers undergo numerous anatomical and physiological changes in preparation for brood rearing, including the growth of hypopharyngeal glands (HGs). These glands produce the major protein fraction of a protein- and lipid-rich jelly used to sustain developing larvae. Pollen intake is positively correlated with HG growth, but growth in the first three days is similar regardless of diet, suggesting that initial growth is a pre-determined process while later HG development depends on nutrient availability during a critical window in early adulthood (&gt;3. d). It is unclear whether the resultant size differences in nurse HG are simply due to growth arrest or active degradation of the tissue. To determine what processes cause such differences in HG size, we catalogued the differential expression of both gene transcripts and proteins in the HGs of 8. d old bees that were fed diets containing pollen or no pollen. 3438 genes and 367 proteins were differentially regulated due to nutrition. Of the genes and proteins differentially expressed, undernourished bees exhibited more gene and protein up-regulation compared to well-nourished bees, with the affected processes including salivary gland apoptosis, oogenesis, and hormone signaling. Protein secretion was virtually the only process up-regulated in well-nourished bees. Further assays demonstrated that inhibition of ultraspiracle, one component of the ecdysteroid receptor, in the fat body caused larger HGs. Undernourished bees also had higher acid phosphatase activity, a physiological marker of cell death, compared to well-nourished bees. These results support a connection between poor nutrition, hormonal signaling, and HG degradation.","author":[{"dropping-particle":"","family":"Corby-Harris","given":"V.","non-dropping-particle":"","parse-names":false,"suffix":""},{"dropping-particle":"","family":"Meador","given":"C.A.D.","non-dropping-particle":"","parse-names":false,"suffix":""},{"dropping-particle":"","family":"Snyder","given":"L.A.","non-dropping-particle":"","parse-names":false,"suffix":""},{"dropping-particle":"","family":"Schwan","given":"M.R.","non-dropping-particle":"","parse-names":false,"suffix":""},{"dropping-particle":"","family":"Maes","given":"P.","non-dropping-particle":"","parse-names":false,"suffix":""},{"dropping-particle":"","family":"Jones","given":"B.M.","non-dropping-particle":"","parse-names":false,"suffix":""},{"dropping-particle":"","family":"Walton","given":"A.","non-dropping-particle":"","parse-names":false,"suffix":""},{"dropping-particle":"","family":"Anderson","given":"K.E.","non-dropping-particle":"","parse-names":false,"suffix":""}],"container-title":"Journal of Insect Physiology","id":"ITEM-1","issued":{"date-parts":[["2016"]]},"title":"Transcriptional, translational, and physiological signatures of undernourished honey bees (Apis mellifera) suggest a role for hormonal factors in hypopharyngeal gland degradation","type":"article-journal","volume":"85"},"uris":["http://www.mendeley.com/documents/?uuid=52daac67-03ca-3c67-bc04-4bd8793c1fe4"]},{"id":"ITEM-2","itemData":{"DOI":"10.1016/j.jinsphys.2019.04.001","ISSN":"00221910","PMID":"30953617","abstract":"The hypopharyngeal glands (HGs) of honey bee nurse workers secrete the major protein fraction of jelly, a protein and lipid rich substance fed to developing larvae, other worker bees, and queens. A hallmark of poorly nourished nurses is their small HGs, which actively degrade due to hormone-induced autophagy. To better connect nutritional stress with HG degradation, we looked to honey bees and other insect systems, where nutrient stress is often accompanied by fat body degradation. The fat body contains stored lipids that are likely a substrate for ecdysteroid synthesis, so we tested whether starvation caused increased fat body lipolysis. Ecdysteroid signaling and response pathways and IIS/TOR are tied to nutrient-dependent autophagy in honey bees and other insects, and so we also tested whether and where genes in these pathways were differentially regulated in the head and fat body. Last, we injected nurse-aged bees with the honey bee ecdysteroid makisterone A to determine whether this hormone influenced HG size and autophagy. We find that starved nurse aged bees exhibited increased fat body lipolysis and increased expression of ecdysteroid production and response genes in the head. Genes in the IIS/TOR pathway were not impacted by starvation in either the head or fat body. Additionally, bees injected with makisterone A had smaller HGs and increased expression of autophagy genes. These data support the hypothesis that nutritional stress induces fat body lipolysis, which may liberate the sterols important for ecdysteroid production, and that increased ecdysteroid levels induce autophagic HG degradation.","author":[{"dropping-particle":"","family":"Corby-Harris","given":"Vanessa","non-dropping-particle":"","parse-names":false,"suffix":""},{"dropping-particle":"","family":"Snyder","given":"Lucy","non-dropping-particle":"","parse-names":false,"suffix":""},{"dropping-particle":"","family":"Meador","given":"Charlotte","non-dropping-particle":"","parse-names":false,"suffix":""}],"container-title":"Journal of Insect Physiology","id":"ITEM-2","issued":{"date-parts":[["2019"]]},"title":"Fat body lipolysis connects poor nutrition to hypopharyngeal gland degradation in Apis mellifera","type":"article-journal"},"uris":["http://www.mendeley.com/documents/?uuid=fe33df5f-2b2e-4b86-89ec-0800e536624d"]}],"mendeley":{"formattedCitation":"(Corby-Harris et al. 2016, 2019)","plainTextFormattedCitation":"(Corby-Harris et al. 2016, 2019)","previouslyFormattedCitation":"(Corby-Harris et al. 2016, 2019)"},"properties":{"noteIndex":0},"schema":"https://github.com/citation-style-language/schema/raw/master/csl-citation.json"}</w:instrText>
      </w:r>
      <w:r w:rsidR="00CA0351">
        <w:rPr>
          <w:rFonts w:ascii="Times New Roman" w:hAnsi="Times New Roman" w:cs="Times New Roman"/>
          <w:sz w:val="24"/>
          <w:szCs w:val="24"/>
        </w:rPr>
        <w:fldChar w:fldCharType="separate"/>
      </w:r>
      <w:r w:rsidR="00CA0351" w:rsidRPr="00CA0351">
        <w:rPr>
          <w:rFonts w:ascii="Times New Roman" w:hAnsi="Times New Roman" w:cs="Times New Roman"/>
          <w:noProof/>
          <w:sz w:val="24"/>
          <w:szCs w:val="24"/>
        </w:rPr>
        <w:t>(Corby-Harris et al. 2016, 2019)</w:t>
      </w:r>
      <w:r w:rsidR="00CA0351">
        <w:rPr>
          <w:rFonts w:ascii="Times New Roman" w:hAnsi="Times New Roman" w:cs="Times New Roman"/>
          <w:sz w:val="24"/>
          <w:szCs w:val="24"/>
        </w:rPr>
        <w:fldChar w:fldCharType="end"/>
      </w:r>
      <w:r w:rsidRPr="00EA03E6">
        <w:rPr>
          <w:rFonts w:ascii="Times New Roman" w:hAnsi="Times New Roman" w:cs="Times New Roman"/>
          <w:sz w:val="24"/>
          <w:szCs w:val="24"/>
        </w:rPr>
        <w:t>, there has been little connection between these traits and outcomes of larvae reared by variable nurses</w:t>
      </w:r>
      <w:r w:rsidR="00CA0351">
        <w:rPr>
          <w:rFonts w:ascii="Times New Roman" w:hAnsi="Times New Roman" w:cs="Times New Roman"/>
          <w:sz w:val="24"/>
          <w:szCs w:val="24"/>
        </w:rPr>
        <w:t xml:space="preserve">. </w:t>
      </w:r>
      <w:r w:rsidRPr="00EA03E6">
        <w:rPr>
          <w:rFonts w:ascii="Times New Roman" w:hAnsi="Times New Roman" w:cs="Times New Roman"/>
          <w:sz w:val="24"/>
          <w:szCs w:val="24"/>
        </w:rPr>
        <w:t>Other work has shown that larval environment can have important effects on defensiveness</w:t>
      </w:r>
      <w:r w:rsidR="00CA0351">
        <w:rPr>
          <w:rFonts w:ascii="Times New Roman" w:hAnsi="Times New Roman" w:cs="Times New Roman"/>
          <w:sz w:val="24"/>
          <w:szCs w:val="24"/>
        </w:rPr>
        <w:t xml:space="preserve"> </w:t>
      </w:r>
      <w:r w:rsidR="004738DC">
        <w:rPr>
          <w:rFonts w:ascii="Times New Roman" w:hAnsi="Times New Roman" w:cs="Times New Roman"/>
          <w:sz w:val="24"/>
          <w:szCs w:val="24"/>
        </w:rPr>
        <w:fldChar w:fldCharType="begin" w:fldLock="1"/>
      </w:r>
      <w:r w:rsidR="004738DC">
        <w:rPr>
          <w:rFonts w:ascii="Times New Roman" w:hAnsi="Times New Roman" w:cs="Times New Roman"/>
          <w:sz w:val="24"/>
          <w:szCs w:val="24"/>
        </w:rPr>
        <w:instrText>ADDIN CSL_CITATION {"citationItems":[{"id":"ITEM-1","itemData":{"DOI":"10.1111/gbb.12087","ISSN":"16011848","PMID":"24034579","abstract":"The social environment plays an essential role in shaping behavior for most animals. Social effects on behavior are often linked to changes in brain gene expression. In the honey bee (Apis mellifera L.), social modulation of individual aggression allows colonies to adjust the intensity with which they defend their hive in response to predation threat. Previous research has showed social effects on both aggression and aggression-related brain gene expression in honey bees, caused by alarm pheromone and unknown factors related to colony genotype. For example, some bees from less aggressive genetic stock reared in colonies with genetic predispositions toward increased aggression show both increased aggression and more aggressive-like brain gene expression profiles. We tested the hypothesis that exposure to a colony environment influenced by high levels of predation threat results in increased aggression and aggressive-like gene expression patterns in individual bees. We assessed gene expression using four marker genes. Experimentally induced predation threats modified behavior, but the effect was opposite of our predictions: disturbed colonies showed decreased aggression. Disturbed colonies also decreased foraging activity, suggesting that they did not habituate to threats; other explanations for this finding are discussed. Bees in disturbed colonies also showed changes in brain gene expression, some of which paralleled behavioral findings. These results show that bee aggression and associated molecular processes are subject to complex social influences. © 2013 John Wiley &amp; Sons Ltd and International Behavioural and Neural Genetics Society.","author":[{"dropping-particle":"","family":"Rittschof","given":"C. C.","non-dropping-particle":"","parse-names":false,"suffix":""},{"dropping-particle":"","family":"Robinson","given":"G. E.","non-dropping-particle":"","parse-names":false,"suffix":""}],"container-title":"Genes, Brain and Behavior","id":"ITEM-1","issued":{"date-parts":[["2013"]]},"title":"Manipulation of colony environment modulates honey bee aggression and brain gene expression","type":"article-journal"},"uris":["http://www.mendeley.com/documents/?uuid=2edee9dd-d511-4fd7-8086-0b4caf6080a6"]},{"id":"ITEM-2","itemData":{"DOI":"10.1007/s13592-019-00680-1","ISSN":"12979678","abstract":"Maternal stress is a common source of heritable health and behavioral variation. This type of maternal effect could be particularly important for honey bees (Apis mellifera), as a single queen is responsible for many generations of workers who perform all colony functions including raising subsequent worker generations. Multiple factors work synergistically to cause colony loss, but a role for maternal stress effects is unstudied. We used an artificial cold temperature treatment as a proof-of-concept approach to investigate whether acute queen stress causes changes in worker phenotypes, including egg hatching rate, development time, and adult behavior and immune function. We found that queen stress impacts early-life phenotypes (egg hatching and development time), with more limited impacts on adult phenotypes (behavior and immune function). Thus, if maternal stress impacts colony health, it is likely through cumulative impacts on worker population numbers, not through phenotypic effects that impact individual adult worker behavior or health resilience. This study addresses an important and overlooked question, and provides a baseline understanding of the likely impacts of queen stress on worker phenotypes.","author":[{"dropping-particle":"","family":"Preston","given":"Sarah R.","non-dropping-particle":"","parse-names":false,"suffix":""},{"dropping-particle":"","family":"Palmer","given":"Joseph H.","non-dropping-particle":"","parse-names":false,"suffix":""},{"dropping-particle":"","family":"Harrison","given":"James W.","non-dropping-particle":"","parse-names":false,"suffix":""},{"dropping-particle":"","family":"Carr","given":"Hanna M.","non-dropping-particle":"","parse-names":false,"suffix":""},{"dropping-particle":"","family":"Rittschof","given":"Clare C.","non-dropping-particle":"","parse-names":false,"suffix":""}],"container-title":"Apidologie","id":"ITEM-2","issued":{"date-parts":[["2019"]]},"title":"The impacts of maternal stress on worker phenotypes in the honey bee","type":"article-journal"},"uris":["http://www.mendeley.com/documents/?uuid=a471c553-9ed2-447c-af60-a77fe9749f24"]}],"mendeley":{"formattedCitation":"(Rittschof and Robinson 2013; Preston et al. 2019)","plainTextFormattedCitation":"(Rittschof and Robinson 2013; Preston et al. 2019)","previouslyFormattedCitation":"(Rittschof and Robinson 2013; Preston et al. 2019)"},"properties":{"noteIndex":0},"schema":"https://github.com/citation-style-language/schema/raw/master/csl-citation.json"}</w:instrText>
      </w:r>
      <w:r w:rsidR="004738DC">
        <w:rPr>
          <w:rFonts w:ascii="Times New Roman" w:hAnsi="Times New Roman" w:cs="Times New Roman"/>
          <w:sz w:val="24"/>
          <w:szCs w:val="24"/>
        </w:rPr>
        <w:fldChar w:fldCharType="separate"/>
      </w:r>
      <w:r w:rsidR="004738DC" w:rsidRPr="004738DC">
        <w:rPr>
          <w:rFonts w:ascii="Times New Roman" w:hAnsi="Times New Roman" w:cs="Times New Roman"/>
          <w:noProof/>
          <w:sz w:val="24"/>
          <w:szCs w:val="24"/>
        </w:rPr>
        <w:t>(Rittschof and Robinson 2013; Preston et al. 2019)</w:t>
      </w:r>
      <w:r w:rsidR="004738DC">
        <w:rPr>
          <w:rFonts w:ascii="Times New Roman" w:hAnsi="Times New Roman" w:cs="Times New Roman"/>
          <w:sz w:val="24"/>
          <w:szCs w:val="24"/>
        </w:rPr>
        <w:fldChar w:fldCharType="end"/>
      </w:r>
      <w:r w:rsidR="004738DC">
        <w:rPr>
          <w:rFonts w:ascii="Times New Roman" w:hAnsi="Times New Roman" w:cs="Times New Roman"/>
          <w:sz w:val="24"/>
          <w:szCs w:val="24"/>
        </w:rPr>
        <w:t>,</w:t>
      </w:r>
      <w:r w:rsidRPr="00EA03E6">
        <w:rPr>
          <w:rFonts w:ascii="Times New Roman" w:hAnsi="Times New Roman" w:cs="Times New Roman"/>
          <w:sz w:val="24"/>
          <w:szCs w:val="24"/>
        </w:rPr>
        <w:t xml:space="preserve"> which may have strong connections to </w:t>
      </w:r>
      <w:r w:rsidR="004738DC">
        <w:rPr>
          <w:rFonts w:ascii="Times New Roman" w:hAnsi="Times New Roman" w:cs="Times New Roman"/>
          <w:sz w:val="24"/>
          <w:szCs w:val="24"/>
        </w:rPr>
        <w:t xml:space="preserve">social </w:t>
      </w:r>
      <w:r w:rsidRPr="00EA03E6">
        <w:rPr>
          <w:rFonts w:ascii="Times New Roman" w:hAnsi="Times New Roman" w:cs="Times New Roman"/>
          <w:sz w:val="24"/>
          <w:szCs w:val="24"/>
        </w:rPr>
        <w:t xml:space="preserve">immunity </w:t>
      </w:r>
      <w:r w:rsidR="004738DC">
        <w:rPr>
          <w:rFonts w:ascii="Times New Roman" w:hAnsi="Times New Roman" w:cs="Times New Roman"/>
          <w:sz w:val="24"/>
          <w:szCs w:val="24"/>
        </w:rPr>
        <w:t xml:space="preserve">and colony health </w:t>
      </w:r>
      <w:r w:rsidR="004738DC">
        <w:rPr>
          <w:rFonts w:ascii="Times New Roman" w:hAnsi="Times New Roman" w:cs="Times New Roman"/>
          <w:sz w:val="24"/>
          <w:szCs w:val="24"/>
        </w:rPr>
        <w:fldChar w:fldCharType="begin" w:fldLock="1"/>
      </w:r>
      <w:r w:rsidR="009E2B3C">
        <w:rPr>
          <w:rFonts w:ascii="Times New Roman" w:hAnsi="Times New Roman" w:cs="Times New Roman"/>
          <w:sz w:val="24"/>
          <w:szCs w:val="24"/>
        </w:rPr>
        <w:instrText>ADDIN CSL_CITATION {"citationItems":[{"id":"ITEM-1","itemData":{"DOI":"10.1038/srep15572","ISSN":"20452322","abstract":"Early-life social experiences cause lasting changes in behavior and health for a variety of animals including humans, but it is not well understood how social information \"gets under the skin\" resulting in these effects. Adult honey bees (Apis mellifera) exhibit socially coordinated collective nest defense, providing a model for social modulation of aggressive behavior. Here we report for the first time that a honey bee's early-life social environment has lasting effects on individual aggression: bees that experienced high-aggression environments during pre-adult stages showed increased aggression when they reached adulthood relative to siblings that experienced low-aggression environments, even though all bees were kept in a common environment during adulthood. Unlike other animals including humans however, high-aggression honey bees were more, rather than less, resilient to immune challenge, assessed as neonicotinoid pesticide susceptibility. Moreover, aggression was negatively correlated with ectoparasitic mite presence. In honey bees, early-life social experience has broad effects, but increased aggression is decoupled from negative health outcomes. Because honey bees and humans share aspects of their physiological response to aggressive social encounters, our findings represent a step towards identifying ways to improve individual resiliency. Pre-adult social experience may be crucial to the health of the ecologically threatened honey bee.","author":[{"dropping-particle":"","family":"Rittschof","given":"Clare C.","non-dropping-particle":"","parse-names":false,"suffix":""},{"dropping-particle":"","family":"Coombs","given":"Chelsey B.","non-dropping-particle":"","parse-names":false,"suffix":""},{"dropping-particle":"","family":"Frazier","given":"Maryann","non-dropping-particle":"","parse-names":false,"suffix":""},{"dropping-particle":"","family":"Grozinger","given":"Christina M.","non-dropping-particle":"","parse-names":false,"suffix":""},{"dropping-particle":"","family":"Robinson","given":"Gene E.","non-dropping-particle":"","parse-names":false,"suffix":""}],"container-title":"Scientific Reports","id":"ITEM-1","issued":{"date-parts":[["2015"]]},"title":"Early-life experience affects honey bee aggression and resilience to immune challenge","type":"article-journal"},"uris":["http://www.mendeley.com/documents/?uuid=af330981-a3d2-46b7-9576-6e3ab1e13c2e"]},{"id":"ITEM-2","itemData":{"DOI":"10.1186/s12864-019-6417-3","ISSN":"14712164","PMID":"31888487","abstract":"Background: Behavior reflects an organism's health status. Many organisms display a generalized suite of behaviors that indicate infection or predict infection susceptibility. We apply this concept to honey bee aggression, a behavior that has been associated with positive health outcomes in previous studies. We sequenced the transcriptomes of the brain, fat body, and midgut of adult sibling worker bees who developed as pre-adults in relatively high versus low aggression colonies. Previous studies showed that this pre-adult experience impacts both aggressive behavior and resilience to pesticides. We performed enrichment analyses on differentially expressed genes to determine whether variation in aggression resembles the molecular response to infection. We further assessed whether the transcriptomic signature of aggression in the brain is similar to the neuromolecular response to acute predator threat, exposure to a high-aggression environment as an adult, or adult behavioral maturation. Results: Across all three tissues assessed, genes that are differentially expressed as a function of aggression significantly overlap with genes whose expression is modulated by a variety of pathogens and parasitic feeding. In the fat body, and to some degree the midgut, our data specifically support the hypothesis that low aggression resembles a diseased or parasitized state. However, we find little evidence of active infection in individuals from the low aggression group. We also find little evidence that the brain molecular signature of aggression is enriched for genes modulated by social cues that induce aggression in adults. However, we do find evidence that genes associated with adult behavioral maturation are enriched in our brain samples. Conclusions: Results support the hypothesis that low aggression resembles a molecular state of infection. This pattern is most robust in the peripheral fat body, an immune responsive tissue in the honey bee. We find no evidence of acute infection in bees from the low aggression group, suggesting the physiological state characterizing low aggression may instead predispose bees to negative health outcomes when they are exposed to additional stressors. The similarity of molecular signatures associated with the seemingly disparate traits of aggression and disease suggests that these characteristics may, in fact, be intimately tied.","author":[{"dropping-particle":"","family":"Rittschof","given":"Clare C.","non-dropping-particle":"","parse-names":false,"suffix":""},{"dropping-particle":"","family":"Rubin","given":"Benjamin E.R.","non-dropping-particle":"","parse-names":false,"suffix":""},{"dropping-particle":"","family":"Palmer","given":"Joseph H.","non-dropping-particle":"","parse-names":false,"suffix":""}],"container-title":"BMC Genomics","id":"ITEM-2","issued":{"date-parts":[["2019"]]},"title":"The transcriptomic signature of low aggression in honey bees resembles a response to infection","type":"article-journal"},"uris":["http://www.mendeley.com/documents/?uuid=a66a1dc5-ef2c-4b31-826b-44017d41e4e3"]},{"id":"ITEM-3","itemData":{"DOI":"10.1007/s00265-020-02887-0","ISSN":"14320762","abstract":"Abstract: Aggression is a context-dependent behavior that often represents an adaptive trade-off with other energetically demanding phenotypes. Diseases can impose strong selection pressures on an organism, impacting the expression of aggression if the behavior is physiologically or genetically linked to disease resistance traits. However, aggression is also often a “sickness behavior” modulated directly by infection to conserve energy. Here we examine the cause-effect relationships between aggression and infection in the honey bee (Apis mellifera), a species with a heavy disease burden in which aggression has been correlated with diverse positive health outcomes. We induced infection in individual worker bees that differ in baseline aggression levels as a function of their colony-of-origin. We evaluated whether baseline aggression alters the response to infection, including the expression of disease-resistance behaviors and immune genes (defensin-1, hymenoptaecin, and vitellogenin). We found limited impact of baseline aggression on immune gene expression and the behavioral response to infection, but showed that infection can cause a change in aggression, at least in some cases. Though we cannot rule out the idea that high aggression is protective against infection, we find greater support for the idea that low aggression may be an energy-conserving “sickness behavior.” Future work concerning the evolutionary ecology of aggression and disease resistance in honey bees should consider the bidirectional relationship between these phenotypes, as well as the range of possible genetic and physiological mechanisms that connect them. Significance statement: Genetic and physiological relationships between disease resistance traits and other behavioral phenotypes like aggression may impact how both traits are expressed in a particular ecological context, and ultimately, how these traits evolve. These relationships are particularly complex in social species, where social interactions both modulate aggressive behaviors and are involved in the response to infection. In honey bees, where pathogen loads and other stressors are prevalent, high aggression predicts health resilience. Here we show that high aggression co-occurs with some behavioral traits that improve the outcome of infection like grooming behaviors. Infection also causes a change in immune function and to an extent aggression, suggesting low aggression that is to some degree an energy conservation measur…","author":[{"dropping-particle":"","family":"Carr","given":"Hanna M.","non-dropping-particle":"","parse-names":false,"suffix":""},{"dropping-particle":"","family":"Palmer","given":"Joseph H.","non-dropping-particle":"","parse-names":false,"suffix":""},{"dropping-particle":"","family":"Rittschof","given":"Clare C.","non-dropping-particle":"","parse-names":false,"suffix":""}],"container-title":"Behavioral Ecology and Sociobiology","id":"ITEM-3","issued":{"date-parts":[["2020"]]},"title":"Honey bee aggression: evaluating causal links to disease-resistance traits and infection","type":"article-journal"},"uris":["http://www.mendeley.com/documents/?uuid=c57cb4de-1e3f-4e2b-863c-afc8902de167"]},{"id":"ITEM-4","itemData":{"DOI":"10.1007/s00040-019-00718-8","ISSN":"14209098","abstract":"Task specialization is one of the distinguishing features of social insect colony organization. Here we study the task of corpse removal (‘undertaking’) from the nest in three Bombus impatiens colonies. We determine (1) which task these bees perform when corpses are absent from the nest; (2) the degree to which worker body size relates to undertaking behavior; and (3) whether certain bees are more likely to completely remove corpses (i.e., are better undertakers)? We found that only ~ 31% of the workers in a colony participated in corpse removal even when corpses were abundant (and only ~ 12% participated in more than one trial, i.e., were “repeat undertakers”). Larger bees, and those that engaged in guarding tasks when corpses were absent, were more likely to perform undertaking. In addition, repeat undertakers, who were not necessarily larger than one-trial undertakers, were more successful at removing corpses and invested more effort per trial. Overall, our results are consistent with the interpretation that workers who are more likely to engage in guarding tasks (who also tend to be larger and patrol throughout the nest) may be more vigilant and sensitive to changes in the chemical nature of the nest, and so will also perform undertaking when it becomes necessary.","author":[{"dropping-particle":"","family":"Walton","given":"A.","non-dropping-particle":"","parse-names":false,"suffix":""},{"dropping-particle":"","family":"Jandt","given":"J. M.","non-dropping-particle":"","parse-names":false,"suffix":""},{"dropping-particle":"","family":"Dornhaus","given":"A.","non-dropping-particle":"","parse-names":false,"suffix":""}],"container-title":"Insectes Sociaux","id":"ITEM-4","issued":{"date-parts":[["2019"]]},"title":"Guard bees are more likely to act as undertakers: variation in corpse removal in the bumble bee Bombus impatiens","type":"article-journal"},"uris":["http://www.mendeley.com/documents/?uuid=0abe6e7d-67d8-423b-b88a-306ab2692283"]}],"mendeley":{"formattedCitation":"(Rittschof et al. 2015, 2019; Walton et al. 2019; Carr et al. 2020)","plainTextFormattedCitation":"(Rittschof et al. 2015, 2019; Walton et al. 2019; Carr et al. 2020)","previouslyFormattedCitation":"(Rittschof et al. 2015, 2019; Walton et al. 2019; Carr et al. 2020)"},"properties":{"noteIndex":0},"schema":"https://github.com/citation-style-language/schema/raw/master/csl-citation.json"}</w:instrText>
      </w:r>
      <w:r w:rsidR="004738DC">
        <w:rPr>
          <w:rFonts w:ascii="Times New Roman" w:hAnsi="Times New Roman" w:cs="Times New Roman"/>
          <w:sz w:val="24"/>
          <w:szCs w:val="24"/>
        </w:rPr>
        <w:fldChar w:fldCharType="separate"/>
      </w:r>
      <w:r w:rsidR="004738DC" w:rsidRPr="004738DC">
        <w:rPr>
          <w:rFonts w:ascii="Times New Roman" w:hAnsi="Times New Roman" w:cs="Times New Roman"/>
          <w:noProof/>
          <w:sz w:val="24"/>
          <w:szCs w:val="24"/>
        </w:rPr>
        <w:t>(Rittschof et al. 2015, 2019; Walton et al. 2019; Carr et al. 2020)</w:t>
      </w:r>
      <w:r w:rsidR="004738DC">
        <w:rPr>
          <w:rFonts w:ascii="Times New Roman" w:hAnsi="Times New Roman" w:cs="Times New Roman"/>
          <w:sz w:val="24"/>
          <w:szCs w:val="24"/>
        </w:rPr>
        <w:fldChar w:fldCharType="end"/>
      </w:r>
      <w:r w:rsidRPr="00EA03E6">
        <w:rPr>
          <w:rFonts w:ascii="Times New Roman" w:hAnsi="Times New Roman" w:cs="Times New Roman"/>
          <w:sz w:val="24"/>
          <w:szCs w:val="24"/>
        </w:rPr>
        <w:t>. Here, we draw connections between these relationships, which may be important for better identifying the most efficient and effective methods for supplementing honey bees for better resistance to pathogen stress.</w:t>
      </w:r>
    </w:p>
    <w:p w14:paraId="6D0BC20C" w14:textId="77777777" w:rsidR="00442158" w:rsidRDefault="00442158" w:rsidP="00442158">
      <w:pPr>
        <w:spacing w:line="240" w:lineRule="auto"/>
        <w:contextualSpacing/>
        <w:rPr>
          <w:rFonts w:ascii="Times New Roman" w:hAnsi="Times New Roman" w:cs="Times New Roman"/>
          <w:b/>
          <w:sz w:val="24"/>
          <w:szCs w:val="24"/>
        </w:rPr>
      </w:pPr>
    </w:p>
    <w:p w14:paraId="772042E3" w14:textId="77777777" w:rsidR="00442158"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Figures:</w:t>
      </w:r>
    </w:p>
    <w:p w14:paraId="2BB2FA79" w14:textId="77777777" w:rsidR="00442158" w:rsidRDefault="00442158" w:rsidP="00442158">
      <w:pPr>
        <w:spacing w:line="240" w:lineRule="auto"/>
        <w:contextualSpacing/>
        <w:rPr>
          <w:rFonts w:ascii="Times New Roman" w:hAnsi="Times New Roman" w:cs="Times New Roman"/>
          <w:b/>
          <w:sz w:val="24"/>
          <w:szCs w:val="24"/>
        </w:rPr>
      </w:pPr>
    </w:p>
    <w:p w14:paraId="0C3FBF1D" w14:textId="77777777" w:rsidR="00442158" w:rsidRDefault="00442158" w:rsidP="00442158">
      <w:pPr>
        <w:spacing w:line="240" w:lineRule="auto"/>
        <w:contextualSpacing/>
        <w:rPr>
          <w:rFonts w:ascii="Times New Roman" w:hAnsi="Times New Roman" w:cs="Times New Roman"/>
          <w:b/>
          <w:sz w:val="24"/>
          <w:szCs w:val="24"/>
        </w:rPr>
      </w:pPr>
      <w:r w:rsidRPr="00970607">
        <w:rPr>
          <w:rFonts w:ascii="Times New Roman" w:hAnsi="Times New Roman" w:cs="Times New Roman"/>
          <w:b/>
          <w:noProof/>
          <w:sz w:val="24"/>
          <w:szCs w:val="24"/>
        </w:rPr>
        <w:lastRenderedPageBreak/>
        <w:drawing>
          <wp:inline distT="0" distB="0" distL="0" distR="0" wp14:anchorId="42D57256" wp14:editId="11902F54">
            <wp:extent cx="4497030" cy="2683823"/>
            <wp:effectExtent l="0" t="0" r="0" b="2540"/>
            <wp:docPr id="1" name="Picture 1" descr="C:\Users\Adam\Box Sync\Papers in progress\2020 Larval stress paper\Final Data 2020\jmp figures\Fig 1a\Acute mortality_Fig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Box Sync\Papers in progress\2020 Larval stress paper\Final Data 2020\jmp figures\Fig 1a\Acute mortality_Fig1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9468" cy="2685278"/>
                    </a:xfrm>
                    <a:prstGeom prst="rect">
                      <a:avLst/>
                    </a:prstGeom>
                    <a:noFill/>
                    <a:ln>
                      <a:noFill/>
                    </a:ln>
                  </pic:spPr>
                </pic:pic>
              </a:graphicData>
            </a:graphic>
          </wp:inline>
        </w:drawing>
      </w:r>
    </w:p>
    <w:p w14:paraId="04937622" w14:textId="77777777" w:rsidR="00442158" w:rsidRDefault="00442158" w:rsidP="00442158">
      <w:pPr>
        <w:spacing w:line="240" w:lineRule="auto"/>
        <w:contextualSpacing/>
        <w:rPr>
          <w:rFonts w:ascii="Times New Roman" w:hAnsi="Times New Roman" w:cs="Times New Roman"/>
          <w:b/>
          <w:sz w:val="24"/>
          <w:szCs w:val="24"/>
        </w:rPr>
      </w:pPr>
    </w:p>
    <w:p w14:paraId="2827AB7A" w14:textId="77777777" w:rsidR="00442158" w:rsidRDefault="00442158" w:rsidP="00442158">
      <w:pPr>
        <w:spacing w:line="240" w:lineRule="auto"/>
        <w:contextualSpacing/>
        <w:rPr>
          <w:rFonts w:ascii="Times New Roman" w:hAnsi="Times New Roman" w:cs="Times New Roman"/>
          <w:b/>
          <w:sz w:val="24"/>
          <w:szCs w:val="24"/>
        </w:rPr>
      </w:pPr>
      <w:r w:rsidRPr="006B4C99">
        <w:rPr>
          <w:rFonts w:ascii="Times New Roman" w:hAnsi="Times New Roman" w:cs="Times New Roman"/>
          <w:b/>
          <w:noProof/>
          <w:sz w:val="24"/>
          <w:szCs w:val="24"/>
        </w:rPr>
        <w:drawing>
          <wp:inline distT="0" distB="0" distL="0" distR="0" wp14:anchorId="63745413" wp14:editId="00CA3D57">
            <wp:extent cx="4417621" cy="2593818"/>
            <wp:effectExtent l="0" t="0" r="2540" b="0"/>
            <wp:docPr id="2" name="Picture 2" descr="C:\Users\Adam\Box Sync\Papers in progress\2020 Larval stress paper\Final Data 2020\jmp figures\Fig 1b\Acute IAPV_Fi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Box Sync\Papers in progress\2020 Larval stress paper\Final Data 2020\jmp figures\Fig 1b\Acute IAPV_Fig1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0353" cy="2595422"/>
                    </a:xfrm>
                    <a:prstGeom prst="rect">
                      <a:avLst/>
                    </a:prstGeom>
                    <a:noFill/>
                    <a:ln>
                      <a:noFill/>
                    </a:ln>
                  </pic:spPr>
                </pic:pic>
              </a:graphicData>
            </a:graphic>
          </wp:inline>
        </w:drawing>
      </w:r>
    </w:p>
    <w:p w14:paraId="14EA38D8" w14:textId="77777777" w:rsidR="00442158" w:rsidRDefault="00442158" w:rsidP="00442158">
      <w:pPr>
        <w:spacing w:line="240" w:lineRule="auto"/>
        <w:contextualSpacing/>
        <w:rPr>
          <w:rFonts w:ascii="Times New Roman" w:hAnsi="Times New Roman" w:cs="Times New Roman"/>
          <w:b/>
          <w:sz w:val="24"/>
          <w:szCs w:val="24"/>
        </w:rPr>
      </w:pPr>
    </w:p>
    <w:p w14:paraId="789381EB" w14:textId="77777777" w:rsidR="00442158" w:rsidRDefault="00442158" w:rsidP="00442158">
      <w:pPr>
        <w:spacing w:line="240" w:lineRule="auto"/>
        <w:contextualSpacing/>
        <w:rPr>
          <w:rFonts w:ascii="Times New Roman" w:hAnsi="Times New Roman" w:cs="Times New Roman"/>
          <w:b/>
          <w:sz w:val="24"/>
          <w:szCs w:val="24"/>
        </w:rPr>
      </w:pPr>
    </w:p>
    <w:p w14:paraId="4DEC1133"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Figure 1 </w:t>
      </w:r>
      <w:r w:rsidRPr="00970607">
        <w:rPr>
          <w:rFonts w:ascii="Times New Roman" w:hAnsi="Times New Roman" w:cs="Times New Roman"/>
          <w:sz w:val="24"/>
          <w:szCs w:val="24"/>
        </w:rPr>
        <w:t>A) Proportion mortality in cages of bees that experienced normal or starvation conditions during development fed sterile sucrose or virus inoculum as adults</w:t>
      </w:r>
      <w:r>
        <w:rPr>
          <w:rFonts w:ascii="Times New Roman" w:hAnsi="Times New Roman" w:cs="Times New Roman"/>
          <w:sz w:val="24"/>
          <w:szCs w:val="24"/>
        </w:rPr>
        <w:t>, 96 hours post inoculation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B)   Estimated genome equivalents, calculated against a standard curve, of IAPV in pooled samples from randomly-selected cages from each treatment. Boxplots display median, interquartile range, and full data range. Letters denote significant differences (ANOVA followed by Tukey HSD, p&lt;0.05).</w:t>
      </w:r>
    </w:p>
    <w:p w14:paraId="745CC30A" w14:textId="77777777" w:rsidR="00442158" w:rsidRDefault="00442158" w:rsidP="00442158">
      <w:pPr>
        <w:spacing w:line="240" w:lineRule="auto"/>
        <w:contextualSpacing/>
        <w:rPr>
          <w:rFonts w:ascii="Times New Roman" w:hAnsi="Times New Roman" w:cs="Times New Roman"/>
          <w:sz w:val="24"/>
          <w:szCs w:val="24"/>
        </w:rPr>
      </w:pPr>
    </w:p>
    <w:p w14:paraId="25B35DF5" w14:textId="77777777" w:rsidR="00442158" w:rsidRDefault="00442158" w:rsidP="00442158">
      <w:pPr>
        <w:spacing w:line="240" w:lineRule="auto"/>
        <w:contextualSpacing/>
        <w:rPr>
          <w:rFonts w:ascii="Times New Roman" w:hAnsi="Times New Roman" w:cs="Times New Roman"/>
          <w:sz w:val="24"/>
          <w:szCs w:val="24"/>
        </w:rPr>
      </w:pPr>
    </w:p>
    <w:p w14:paraId="6D283547" w14:textId="77777777" w:rsidR="00442158" w:rsidRDefault="00442158" w:rsidP="00442158">
      <w:pPr>
        <w:spacing w:line="240" w:lineRule="auto"/>
        <w:contextualSpacing/>
        <w:rPr>
          <w:rFonts w:ascii="Times New Roman" w:hAnsi="Times New Roman" w:cs="Times New Roman"/>
          <w:sz w:val="24"/>
          <w:szCs w:val="24"/>
        </w:rPr>
      </w:pPr>
    </w:p>
    <w:p w14:paraId="3A90C441" w14:textId="5A02A04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2: Gene expression data from acute cages</w:t>
      </w:r>
    </w:p>
    <w:p w14:paraId="31CBAB58" w14:textId="55CC310D" w:rsidR="00D04A98" w:rsidRDefault="00D04A98" w:rsidP="00442158">
      <w:pPr>
        <w:spacing w:line="240" w:lineRule="auto"/>
        <w:contextualSpacing/>
        <w:rPr>
          <w:rFonts w:ascii="Times New Roman" w:hAnsi="Times New Roman" w:cs="Times New Roman"/>
          <w:sz w:val="24"/>
          <w:szCs w:val="24"/>
        </w:rPr>
      </w:pPr>
    </w:p>
    <w:p w14:paraId="15829F7C" w14:textId="6C977118" w:rsidR="00D04A98" w:rsidRDefault="00D04A98" w:rsidP="00442158">
      <w:pPr>
        <w:spacing w:line="240" w:lineRule="auto"/>
        <w:contextualSpacing/>
        <w:rPr>
          <w:rFonts w:ascii="Times New Roman" w:hAnsi="Times New Roman" w:cs="Times New Roman"/>
          <w:sz w:val="24"/>
          <w:szCs w:val="24"/>
        </w:rPr>
      </w:pPr>
    </w:p>
    <w:p w14:paraId="08DA9FEF" w14:textId="77777777" w:rsidR="00D04A98" w:rsidRDefault="00D04A98" w:rsidP="00442158">
      <w:pPr>
        <w:spacing w:line="240" w:lineRule="auto"/>
        <w:contextualSpacing/>
        <w:rPr>
          <w:rFonts w:ascii="Times New Roman" w:hAnsi="Times New Roman" w:cs="Times New Roman"/>
          <w:sz w:val="24"/>
          <w:szCs w:val="24"/>
        </w:rPr>
      </w:pPr>
    </w:p>
    <w:p w14:paraId="5EC5B4F9" w14:textId="77777777" w:rsidR="00442158" w:rsidRDefault="00442158" w:rsidP="00442158">
      <w:pPr>
        <w:spacing w:line="240" w:lineRule="auto"/>
        <w:contextualSpacing/>
        <w:rPr>
          <w:rFonts w:ascii="Times New Roman" w:hAnsi="Times New Roman" w:cs="Times New Roman"/>
          <w:sz w:val="24"/>
          <w:szCs w:val="24"/>
        </w:rPr>
      </w:pPr>
    </w:p>
    <w:p w14:paraId="61BC999C" w14:textId="77777777" w:rsidR="00442158" w:rsidRDefault="00442158" w:rsidP="00442158">
      <w:pPr>
        <w:spacing w:line="240" w:lineRule="auto"/>
        <w:contextualSpacing/>
        <w:rPr>
          <w:rFonts w:ascii="Times New Roman" w:hAnsi="Times New Roman" w:cs="Times New Roman"/>
          <w:b/>
          <w:sz w:val="24"/>
          <w:szCs w:val="24"/>
        </w:rPr>
      </w:pPr>
      <w:r w:rsidRPr="001235C9">
        <w:rPr>
          <w:rFonts w:ascii="Times New Roman" w:hAnsi="Times New Roman" w:cs="Times New Roman"/>
          <w:b/>
          <w:noProof/>
          <w:sz w:val="24"/>
          <w:szCs w:val="24"/>
        </w:rPr>
        <w:drawing>
          <wp:inline distT="0" distB="0" distL="0" distR="0" wp14:anchorId="699FDD50" wp14:editId="34FA346F">
            <wp:extent cx="4848981" cy="3005593"/>
            <wp:effectExtent l="0" t="0" r="8890" b="4445"/>
            <wp:docPr id="3" name="Picture 3" descr="C:\Users\Adam\Box Sync\Papers in progress\2020 Larval stress paper\Final Data 2020\jmp figures\Fig 3a\Chronic mortality_Fig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Box Sync\Papers in progress\2020 Larval stress paper\Final Data 2020\jmp figures\Fig 3a\Chronic mortality_Fig3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0675" cy="3006643"/>
                    </a:xfrm>
                    <a:prstGeom prst="rect">
                      <a:avLst/>
                    </a:prstGeom>
                    <a:noFill/>
                    <a:ln>
                      <a:noFill/>
                    </a:ln>
                  </pic:spPr>
                </pic:pic>
              </a:graphicData>
            </a:graphic>
          </wp:inline>
        </w:drawing>
      </w:r>
    </w:p>
    <w:p w14:paraId="1B5DD7C1" w14:textId="77777777" w:rsidR="00442158" w:rsidRDefault="00442158" w:rsidP="00442158">
      <w:pPr>
        <w:spacing w:line="240" w:lineRule="auto"/>
        <w:contextualSpacing/>
        <w:rPr>
          <w:rFonts w:ascii="Times New Roman" w:hAnsi="Times New Roman" w:cs="Times New Roman"/>
          <w:b/>
          <w:sz w:val="24"/>
          <w:szCs w:val="24"/>
        </w:rPr>
      </w:pPr>
    </w:p>
    <w:p w14:paraId="7A2AD808" w14:textId="77777777" w:rsidR="00442158" w:rsidRDefault="00442158" w:rsidP="00442158">
      <w:pPr>
        <w:spacing w:line="240" w:lineRule="auto"/>
        <w:contextualSpacing/>
        <w:rPr>
          <w:rFonts w:ascii="Times New Roman" w:hAnsi="Times New Roman" w:cs="Times New Roman"/>
          <w:b/>
          <w:sz w:val="24"/>
          <w:szCs w:val="24"/>
        </w:rPr>
      </w:pPr>
      <w:r w:rsidRPr="001235C9">
        <w:rPr>
          <w:rFonts w:ascii="Times New Roman" w:hAnsi="Times New Roman" w:cs="Times New Roman"/>
          <w:b/>
          <w:noProof/>
          <w:sz w:val="24"/>
          <w:szCs w:val="24"/>
        </w:rPr>
        <w:drawing>
          <wp:inline distT="0" distB="0" distL="0" distR="0" wp14:anchorId="7DBA5A9D" wp14:editId="7133467F">
            <wp:extent cx="4913906" cy="2971855"/>
            <wp:effectExtent l="0" t="0" r="1270" b="0"/>
            <wp:docPr id="4" name="Picture 4" descr="C:\Users\Adam\Box Sync\Papers in progress\2020 Larval stress paper\Final Data 2020\jmp figures\Fig 3b\Chronic IAPV_Fig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m\Box Sync\Papers in progress\2020 Larval stress paper\Final Data 2020\jmp figures\Fig 3b\Chronic IAPV_Fig3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6451" cy="2973394"/>
                    </a:xfrm>
                    <a:prstGeom prst="rect">
                      <a:avLst/>
                    </a:prstGeom>
                    <a:noFill/>
                    <a:ln>
                      <a:noFill/>
                    </a:ln>
                  </pic:spPr>
                </pic:pic>
              </a:graphicData>
            </a:graphic>
          </wp:inline>
        </w:drawing>
      </w:r>
    </w:p>
    <w:p w14:paraId="58AEB1B3" w14:textId="77777777" w:rsidR="00442158" w:rsidRDefault="00442158" w:rsidP="00442158">
      <w:pPr>
        <w:spacing w:line="240" w:lineRule="auto"/>
        <w:contextualSpacing/>
        <w:rPr>
          <w:rFonts w:ascii="Times New Roman" w:hAnsi="Times New Roman" w:cs="Times New Roman"/>
          <w:b/>
          <w:sz w:val="24"/>
          <w:szCs w:val="24"/>
        </w:rPr>
      </w:pPr>
    </w:p>
    <w:p w14:paraId="40E4178A" w14:textId="77777777" w:rsidR="00442158" w:rsidRPr="00EF02A6"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Figure 3 </w:t>
      </w:r>
      <w:commentRangeStart w:id="22"/>
      <w:r w:rsidRPr="00970607">
        <w:rPr>
          <w:rFonts w:ascii="Times New Roman" w:hAnsi="Times New Roman" w:cs="Times New Roman"/>
          <w:sz w:val="24"/>
          <w:szCs w:val="24"/>
        </w:rPr>
        <w:t>A</w:t>
      </w:r>
      <w:commentRangeEnd w:id="22"/>
      <w:r w:rsidR="00D04A98">
        <w:rPr>
          <w:rStyle w:val="CommentReference"/>
        </w:rPr>
        <w:commentReference w:id="22"/>
      </w:r>
      <w:r w:rsidRPr="00970607">
        <w:rPr>
          <w:rFonts w:ascii="Times New Roman" w:hAnsi="Times New Roman" w:cs="Times New Roman"/>
          <w:sz w:val="24"/>
          <w:szCs w:val="24"/>
        </w:rPr>
        <w:t xml:space="preserve">) Proportion mortality in cages of bees </w:t>
      </w:r>
      <w:r>
        <w:rPr>
          <w:rFonts w:ascii="Times New Roman" w:hAnsi="Times New Roman" w:cs="Times New Roman"/>
          <w:sz w:val="24"/>
          <w:szCs w:val="24"/>
        </w:rPr>
        <w:t xml:space="preserve">reared under </w:t>
      </w:r>
      <w:r>
        <w:rPr>
          <w:rFonts w:ascii="Times New Roman" w:hAnsi="Times New Roman" w:cs="Times New Roman"/>
          <w:i/>
          <w:sz w:val="24"/>
          <w:szCs w:val="24"/>
        </w:rPr>
        <w:t xml:space="preserve">Cistus </w:t>
      </w:r>
      <w:r>
        <w:rPr>
          <w:rFonts w:ascii="Times New Roman" w:hAnsi="Times New Roman" w:cs="Times New Roman"/>
          <w:sz w:val="24"/>
          <w:szCs w:val="24"/>
        </w:rPr>
        <w:t xml:space="preserve">or </w:t>
      </w:r>
      <w:proofErr w:type="spellStart"/>
      <w:r>
        <w:rPr>
          <w:rFonts w:ascii="Times New Roman" w:hAnsi="Times New Roman" w:cs="Times New Roman"/>
          <w:i/>
          <w:sz w:val="24"/>
          <w:szCs w:val="24"/>
        </w:rPr>
        <w:t>Castanea</w:t>
      </w:r>
      <w:proofErr w:type="spellEnd"/>
      <w:r>
        <w:rPr>
          <w:rFonts w:ascii="Times New Roman" w:hAnsi="Times New Roman" w:cs="Times New Roman"/>
          <w:sz w:val="24"/>
          <w:szCs w:val="24"/>
        </w:rPr>
        <w:t>-only hive conditions</w:t>
      </w:r>
      <w:r w:rsidRPr="00970607">
        <w:rPr>
          <w:rFonts w:ascii="Times New Roman" w:hAnsi="Times New Roman" w:cs="Times New Roman"/>
          <w:sz w:val="24"/>
          <w:szCs w:val="24"/>
        </w:rPr>
        <w:t xml:space="preserve"> fed sterile sucrose or virus inoculum as adults</w:t>
      </w:r>
      <w:r>
        <w:rPr>
          <w:rFonts w:ascii="Times New Roman" w:hAnsi="Times New Roman" w:cs="Times New Roman"/>
          <w:sz w:val="24"/>
          <w:szCs w:val="24"/>
        </w:rPr>
        <w:t>, 96 hours post inoculation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B)   Estimated genome equivalents, calculated against a standard curve, of IAPV in pooled samples from randomly-selected cages from each treatment. Boxplots display median, interquartile range, and full data range. Letters denote significant differences (ANOVA followed by Tukey HSD, p&lt;0.05).</w:t>
      </w:r>
    </w:p>
    <w:p w14:paraId="0967D81C" w14:textId="77777777" w:rsidR="00442158" w:rsidRDefault="00442158" w:rsidP="00442158">
      <w:pPr>
        <w:spacing w:line="240" w:lineRule="auto"/>
        <w:contextualSpacing/>
        <w:rPr>
          <w:rFonts w:ascii="Times New Roman" w:hAnsi="Times New Roman" w:cs="Times New Roman"/>
          <w:b/>
          <w:sz w:val="24"/>
          <w:szCs w:val="24"/>
        </w:rPr>
      </w:pPr>
    </w:p>
    <w:p w14:paraId="6FDA6EE1" w14:textId="77777777" w:rsidR="00442158"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Figure 4: Chronic gene expression</w:t>
      </w:r>
    </w:p>
    <w:p w14:paraId="29DC9D3C" w14:textId="77777777" w:rsidR="00442158" w:rsidRDefault="00442158" w:rsidP="00442158">
      <w:pPr>
        <w:spacing w:line="240" w:lineRule="auto"/>
        <w:contextualSpacing/>
        <w:rPr>
          <w:rFonts w:ascii="Times New Roman" w:hAnsi="Times New Roman" w:cs="Times New Roman"/>
          <w:b/>
          <w:sz w:val="24"/>
          <w:szCs w:val="24"/>
        </w:rPr>
      </w:pPr>
    </w:p>
    <w:p w14:paraId="0F88C511" w14:textId="77777777" w:rsidR="00442158" w:rsidRDefault="00442158" w:rsidP="00442158">
      <w:pPr>
        <w:spacing w:line="240" w:lineRule="auto"/>
        <w:contextualSpacing/>
        <w:rPr>
          <w:rFonts w:ascii="Times New Roman" w:hAnsi="Times New Roman" w:cs="Times New Roman"/>
          <w:b/>
          <w:sz w:val="24"/>
          <w:szCs w:val="24"/>
        </w:rPr>
      </w:pPr>
    </w:p>
    <w:p w14:paraId="0CFCCE7B" w14:textId="77777777" w:rsidR="00442158" w:rsidRDefault="00442158" w:rsidP="00442158">
      <w:pPr>
        <w:spacing w:line="240" w:lineRule="auto"/>
        <w:contextualSpacing/>
        <w:rPr>
          <w:rFonts w:ascii="Times New Roman" w:hAnsi="Times New Roman" w:cs="Times New Roman"/>
          <w:b/>
          <w:sz w:val="24"/>
          <w:szCs w:val="24"/>
        </w:rPr>
      </w:pPr>
      <w:r w:rsidRPr="00F25119">
        <w:rPr>
          <w:rFonts w:ascii="Times New Roman" w:hAnsi="Times New Roman" w:cs="Times New Roman"/>
          <w:b/>
          <w:noProof/>
          <w:sz w:val="24"/>
          <w:szCs w:val="24"/>
        </w:rPr>
        <w:drawing>
          <wp:inline distT="0" distB="0" distL="0" distR="0" wp14:anchorId="572473F1" wp14:editId="2C80BD7E">
            <wp:extent cx="5321112" cy="3045350"/>
            <wp:effectExtent l="0" t="0" r="0" b="3175"/>
            <wp:docPr id="5" name="Picture 5" descr="C:\Users\Adam\Box Sync\Papers in progress\2020 Larval stress paper\Final Data 2020\jmp figures\Mass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Box Sync\Papers in progress\2020 Larval stress paper\Final Data 2020\jmp figures\Mass fig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3773" cy="3046873"/>
                    </a:xfrm>
                    <a:prstGeom prst="rect">
                      <a:avLst/>
                    </a:prstGeom>
                    <a:noFill/>
                    <a:ln>
                      <a:noFill/>
                    </a:ln>
                  </pic:spPr>
                </pic:pic>
              </a:graphicData>
            </a:graphic>
          </wp:inline>
        </w:drawing>
      </w:r>
    </w:p>
    <w:p w14:paraId="598A0C17" w14:textId="77777777" w:rsidR="00442158" w:rsidRDefault="00442158" w:rsidP="00442158">
      <w:pPr>
        <w:spacing w:line="240" w:lineRule="auto"/>
        <w:contextualSpacing/>
        <w:rPr>
          <w:rFonts w:ascii="Times New Roman" w:hAnsi="Times New Roman" w:cs="Times New Roman"/>
          <w:noProof/>
          <w:sz w:val="24"/>
          <w:szCs w:val="24"/>
        </w:rPr>
      </w:pPr>
      <w:r>
        <w:rPr>
          <w:rFonts w:ascii="Times New Roman" w:hAnsi="Times New Roman" w:cs="Times New Roman"/>
          <w:b/>
          <w:sz w:val="24"/>
          <w:szCs w:val="24"/>
        </w:rPr>
        <w:t xml:space="preserve">Supplemental figure?: </w:t>
      </w:r>
      <w:r w:rsidRPr="00F25119">
        <w:rPr>
          <w:rFonts w:ascii="Times New Roman" w:hAnsi="Times New Roman" w:cs="Times New Roman"/>
          <w:noProof/>
          <w:sz w:val="24"/>
          <w:szCs w:val="24"/>
        </w:rPr>
        <w:t>Mass</w:t>
      </w:r>
      <w:r>
        <w:rPr>
          <w:rFonts w:ascii="Times New Roman" w:hAnsi="Times New Roman" w:cs="Times New Roman"/>
          <w:noProof/>
          <w:sz w:val="24"/>
          <w:szCs w:val="24"/>
        </w:rPr>
        <w:t xml:space="preserve"> (mg) of bees reared under normal and starvation conditions. </w:t>
      </w:r>
      <w:r>
        <w:rPr>
          <w:rFonts w:ascii="Times New Roman" w:hAnsi="Times New Roman" w:cs="Times New Roman"/>
          <w:sz w:val="24"/>
          <w:szCs w:val="24"/>
        </w:rPr>
        <w:t xml:space="preserve">Boxplots display median, interquartile range, and full data range.  </w:t>
      </w:r>
      <w:r>
        <w:rPr>
          <w:rFonts w:ascii="Times New Roman" w:hAnsi="Times New Roman" w:cs="Times New Roman"/>
          <w:noProof/>
          <w:sz w:val="24"/>
          <w:szCs w:val="24"/>
        </w:rPr>
        <w:t xml:space="preserve">Asterisk denotes significant difference (Welch’s t-test, p&lt;0.05). </w:t>
      </w:r>
    </w:p>
    <w:p w14:paraId="1FFEAC2B" w14:textId="77777777" w:rsidR="00442158" w:rsidRDefault="00442158" w:rsidP="00442158">
      <w:pPr>
        <w:spacing w:line="240" w:lineRule="auto"/>
        <w:contextualSpacing/>
        <w:rPr>
          <w:rFonts w:ascii="Times New Roman" w:hAnsi="Times New Roman" w:cs="Times New Roman"/>
          <w:noProof/>
          <w:sz w:val="24"/>
          <w:szCs w:val="24"/>
        </w:rPr>
      </w:pPr>
    </w:p>
    <w:p w14:paraId="081FB0FC" w14:textId="77777777" w:rsidR="00442158" w:rsidRPr="00EF02A6"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noProof/>
          <w:sz w:val="24"/>
          <w:szCs w:val="24"/>
        </w:rPr>
        <w:t>**probably should make this for Chronic even though its not significantly different</w:t>
      </w:r>
    </w:p>
    <w:p w14:paraId="1B2B06DB" w14:textId="6D734ACB" w:rsidR="00CD643C" w:rsidRDefault="00CD643C">
      <w:pPr>
        <w:spacing w:after="160" w:line="259" w:lineRule="auto"/>
        <w:rPr>
          <w:ins w:id="23" w:author="Alex Walton" w:date="2020-06-29T21:33:00Z"/>
          <w:rFonts w:ascii="Times New Roman" w:hAnsi="Times New Roman" w:cs="Times New Roman"/>
          <w:sz w:val="24"/>
          <w:szCs w:val="24"/>
        </w:rPr>
      </w:pPr>
      <w:ins w:id="24" w:author="Alex Walton" w:date="2020-06-29T21:33:00Z">
        <w:r>
          <w:rPr>
            <w:rFonts w:ascii="Times New Roman" w:hAnsi="Times New Roman" w:cs="Times New Roman"/>
            <w:sz w:val="24"/>
            <w:szCs w:val="24"/>
          </w:rPr>
          <w:br w:type="page"/>
        </w:r>
      </w:ins>
    </w:p>
    <w:p w14:paraId="6CDE1909" w14:textId="1EAAD749" w:rsidR="00CD643C" w:rsidRPr="00CD643C" w:rsidRDefault="00CD643C" w:rsidP="00CD643C">
      <w:pPr>
        <w:widowControl w:val="0"/>
        <w:spacing w:line="480" w:lineRule="auto"/>
        <w:ind w:firstLine="720"/>
        <w:contextualSpacing/>
        <w:jc w:val="both"/>
        <w:rPr>
          <w:rFonts w:ascii="Times New Roman" w:hAnsi="Times New Roman" w:cs="Times New Roman"/>
          <w:sz w:val="24"/>
          <w:szCs w:val="24"/>
        </w:rPr>
      </w:pPr>
    </w:p>
    <w:p w14:paraId="341A37DE" w14:textId="77777777" w:rsidR="00CD643C" w:rsidRDefault="00CD643C" w:rsidP="00EB7E4B">
      <w:pPr>
        <w:widowControl w:val="0"/>
        <w:spacing w:line="480" w:lineRule="auto"/>
        <w:contextualSpacing/>
        <w:jc w:val="both"/>
        <w:rPr>
          <w:rFonts w:ascii="Times New Roman" w:hAnsi="Times New Roman" w:cs="Times New Roman"/>
          <w:sz w:val="24"/>
          <w:szCs w:val="24"/>
        </w:rPr>
      </w:pPr>
    </w:p>
    <w:p w14:paraId="51A76E1E" w14:textId="77777777" w:rsidR="00CC597E" w:rsidRDefault="00CC597E" w:rsidP="00EB7E4B">
      <w:pPr>
        <w:widowControl w:val="0"/>
        <w:spacing w:line="480" w:lineRule="auto"/>
        <w:contextualSpacing/>
        <w:jc w:val="both"/>
        <w:rPr>
          <w:rFonts w:ascii="Times New Roman" w:hAnsi="Times New Roman" w:cs="Times New Roman"/>
          <w:sz w:val="24"/>
          <w:szCs w:val="24"/>
        </w:rPr>
      </w:pPr>
    </w:p>
    <w:p w14:paraId="1030D99C" w14:textId="5FB4D6AF" w:rsidR="006D5FDD" w:rsidRDefault="00CC597E"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14:paraId="7D384453" w14:textId="4A3F728A" w:rsidR="00400791" w:rsidRPr="00400791" w:rsidRDefault="00CC597E" w:rsidP="00400791">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00791" w:rsidRPr="00400791">
        <w:rPr>
          <w:rFonts w:ascii="Times New Roman" w:hAnsi="Times New Roman" w:cs="Times New Roman"/>
          <w:noProof/>
          <w:sz w:val="24"/>
        </w:rPr>
        <w:t>Alaux C., F. Allier, A. Decourtye, J.F. Odoux, T. Tamic, M. Chabirand, E. Delestra, et al. 2017. A â €’Landscape physiology’ approach for assessing bee health highlights the benefits of floral landscape enrichment and semi-natural habitats. Sci Rep.</w:t>
      </w:r>
    </w:p>
    <w:p w14:paraId="72A20E06"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Alaux C., F. Ducloz, D. Crauser, and Y. Le Conte. 2010. Diet effects on honeybee immunocompetence. Biol Lett.</w:t>
      </w:r>
    </w:p>
    <w:p w14:paraId="4E00EF58"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Albon S.D., T.H. Clutton-Brock, and F.E. Guinness. 1987. Early Development and Population Dynamics in Red Deer. II. Density-Independent Effects and Cohort Variation. J Anim Ecol.</w:t>
      </w:r>
    </w:p>
    <w:p w14:paraId="14EAE3DB"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Barrett E.L.B., J. Hunt, A.J. Moore, and P.J. Moore. 2009. Separate and combined effects of nutrition during juvenile and sexual development on female life-history trajectories: the thrifty phenotype in a cockroach. Proc R Soc B Biol Sci 276:3257–3264.</w:t>
      </w:r>
    </w:p>
    <w:p w14:paraId="1233F6B8"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Bates D., M. Mächler, B.M. Bolker, and S.C. Walker. 2015. Fitting linear mixed-effects models using lme4. J Stat Softw.</w:t>
      </w:r>
    </w:p>
    <w:p w14:paraId="6E8CA01F"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Binari R. and N. Perrimon. 1994. Stripe-specific regulation of pair-rule genes by hopscotch, a putative Jak family tyrosine kinase in Drosophila. Genes Dev.</w:t>
      </w:r>
    </w:p>
    <w:p w14:paraId="23E7B6B5"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Birkhead T.R., F. Fletcher, and E.J. Pellatt. 1999. Nestling diet, secondary sexual traits and fitness in the zebra finch. Proc R Soc B Biol Sci.</w:t>
      </w:r>
    </w:p>
    <w:p w14:paraId="0B58F188"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 xml:space="preserve">Briga M., E. Koetsier, J.J. Boonekamp, B. Jimeno, and S. Verhulst. 2017. Food availability </w:t>
      </w:r>
      <w:r w:rsidRPr="00400791">
        <w:rPr>
          <w:rFonts w:ascii="Times New Roman" w:hAnsi="Times New Roman" w:cs="Times New Roman"/>
          <w:noProof/>
          <w:sz w:val="24"/>
        </w:rPr>
        <w:lastRenderedPageBreak/>
        <w:t>affects adult survival trajectories depending on early developmental conditions. Proc R Soc B Biol Sci.</w:t>
      </w:r>
    </w:p>
    <w:p w14:paraId="6E36B596"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Burton T. and N.B. Metcalfe. 2014. Can environmental conditions experienced in early life influence future generations? Proc R Soc B Biol Sci. Royal Society of London.</w:t>
      </w:r>
    </w:p>
    <w:p w14:paraId="43E12AC3"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Carr H.M., J.H. Palmer, and C.C. Rittschof. 2020. Honey bee aggression: evaluating causal links to disease-resistance traits and infection. Behav Ecol Sociobiol.</w:t>
      </w:r>
    </w:p>
    <w:p w14:paraId="30324AA4"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Carrillo-Tripp J., A.G. Dolezal, M.J. Goblirsch, W.A. Miller, A.L. Toth, and B.C. Bonning. 2016. In vivo and in vitro infection dynamics of honey bee viruses. Sci Rep.</w:t>
      </w:r>
    </w:p>
    <w:p w14:paraId="14663A37"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Casteels P., C. Ampe, F. Jacobs, and P. Tempst. 1993. Functional and chemical characterization of hymenoptaecin, an antibacterial polypeptide that is infection-inducible in the honeybee (Apis mellifera). J Biol Chem.</w:t>
      </w:r>
    </w:p>
    <w:p w14:paraId="30D41225"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Cerutti H. and J.A. Casas-Mollano. 2006. On the origin and functions of RNA-mediated silencing: From protists to man. Curr Genet.</w:t>
      </w:r>
    </w:p>
    <w:p w14:paraId="52C8D7D4"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Chen Y.P., J.S. Pettis, M. Corona, W.P. Chen, C.J. Li, M. Spivak, P.K. Visscher, et al. 2014. Israeli Acute Paralysis Virus: Epidemiology, Pathogenesis and Implications for Honey Bee Health. PLoS Pathog.</w:t>
      </w:r>
    </w:p>
    <w:p w14:paraId="7E0CB74E"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Corby-Harris V., B.M. Jones, A. Walton, M.R. Schwan, and K.E. Anderson. 2014. Transcriptional markers of sub-optimal nutrition in developing Apis mellifera nurse workers. BMC Genomics 15.</w:t>
      </w:r>
    </w:p>
    <w:p w14:paraId="48E11CA1"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 xml:space="preserve">Corby-Harris V., C.A.D. Meador, L.A. Snyder, M.R. Schwan, P. Maes, B.M. Jones, A. Walton, et al. 2016. Transcriptional, translational, and physiological signatures of undernourished </w:t>
      </w:r>
      <w:r w:rsidRPr="00400791">
        <w:rPr>
          <w:rFonts w:ascii="Times New Roman" w:hAnsi="Times New Roman" w:cs="Times New Roman"/>
          <w:noProof/>
          <w:sz w:val="24"/>
        </w:rPr>
        <w:lastRenderedPageBreak/>
        <w:t>honey bees (Apis mellifera) suggest a role for hormonal factors in hypopharyngeal gland degradation. J Insect Physiol 85.</w:t>
      </w:r>
    </w:p>
    <w:p w14:paraId="7F141889"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Corby-Harris V., L. Snyder, and C. Meador. 2019. Fat body lipolysis connects poor nutrition to hypopharyngeal gland degradation in Apis mellifera. J Insect Physiol.</w:t>
      </w:r>
    </w:p>
    <w:p w14:paraId="40FE4DFC"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Cox-Foster D.L., S. Conlan, E.C. Holmes, G. Palacios, J.D. Evans, N.A. Moran, P.L. Quan, et al. 2007. A metagenomic survey of microbes in honey bee colony collapse disorder. Science (80- ).</w:t>
      </w:r>
    </w:p>
    <w:p w14:paraId="77028D17"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Crailsheim K., U. Riessberger, B. Blaschon, R. Nowogrodzki, and N. Hrassnigg. 1999. Short-term effects of simulated bad weather conditions upon the behaviour of food-storer honeybees during day and night (Apis mellifera carnica Pollmann). Apidologie.</w:t>
      </w:r>
    </w:p>
    <w:p w14:paraId="37EBB5AD"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DeGrandi-Hoffman G., Y. Chen, E. Huang, and M.H. Huang. 2010. The effect of diet on protein concentration, hypopharyngeal gland development and virus load in worker honey bees (Apis mellifera L.). J Insect Physiol.</w:t>
      </w:r>
    </w:p>
    <w:p w14:paraId="68A56D4F"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DeGrandi-Hoffman G., Y. Chen, R. Rivera, M. Carroll, M. Chambers, G. Hidalgo, and E.W. de Jong. 2016. Honey bee colonies provided with natural forage have lower pathogen loads and higher overwinter survival than those fed protein supplements. Apidologie.</w:t>
      </w:r>
    </w:p>
    <w:p w14:paraId="2D5F6A22"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Di Pasquale G., M. Salignon, Y. Le Conte, L.P. Belzunces, A. Decourtye, A. Kretzschmar, S. Suchail, et al. 2013. Influence of Pollen Nutrition on Honey Bee Health: Do Pollen Quality and Diversity Matter? (J. Zeil, ed.)PLoS One 8:e72016.</w:t>
      </w:r>
    </w:p>
    <w:p w14:paraId="40776C8C"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 xml:space="preserve">Dolezal A.G., J. Carrillo-Tripp, W. Allen Miller, B.C. Bonning, and A.L. Toth. 2016a. Intensively cultivated landscape and varroa mite infestation are associated with reduced </w:t>
      </w:r>
      <w:r w:rsidRPr="00400791">
        <w:rPr>
          <w:rFonts w:ascii="Times New Roman" w:hAnsi="Times New Roman" w:cs="Times New Roman"/>
          <w:noProof/>
          <w:sz w:val="24"/>
        </w:rPr>
        <w:lastRenderedPageBreak/>
        <w:t>honey bee nutritional state. PLoS One.</w:t>
      </w:r>
    </w:p>
    <w:p w14:paraId="408C1AAA"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Dolezal A.G., J. Carrillo-Tripp, T.M. Judd, W. Allen Miller, B.C. Bonning, and A.L. Toth. 2019a. Interacting stressors matter: Diet quality and virus infection in honeybee health. R Soc Open Sci.</w:t>
      </w:r>
    </w:p>
    <w:p w14:paraId="59E7C37F"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Dolezal A.G., J. Carrillo-Tripp, W.A. Miller, B.C. Bonning, and A.L. Toth. 2016b. Pollen contaminated with field-relevant levels of cyhalothrin affects honey bee survival, nutritional physiology, and pollen consumption behavior. J Econ Entomol.</w:t>
      </w:r>
    </w:p>
    <w:p w14:paraId="2B43D3E0"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Dolezal A.G., A.L.S. Clair, G. Zhang, A.L. Toth, and M.E. O’Neal. 2019b. Native habitat mitigates feast–famine conditions faced by honey bees in an agricultural landscape. Proc Natl Acad Sci U S A 116:25147–25155.</w:t>
      </w:r>
    </w:p>
    <w:p w14:paraId="64241210"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Dolezal A.G. and A.L. Toth. 2018. Feedbacks between nutrition and disease in honey bee health. Curr Opin Insect Sci.</w:t>
      </w:r>
    </w:p>
    <w:p w14:paraId="56D5D9E9"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Emlen D.J. 1997. Alternative reproductive tactics and male-dimorphism in the horned beetle Onthophagus acuminatus (Coleoptera: Scarabaeidae). Behav Ecol Sociobiol.</w:t>
      </w:r>
    </w:p>
    <w:p w14:paraId="6515A146"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Evans J.D., K. Aronstein, Y.P. Chen, C. Hetru, J.L. Imler, H. Jiang, M. Kanost, et al. 2006. Immune pathways and defence mechanisms in honey bees Apis mellifera. Insect Mol Biol.</w:t>
      </w:r>
    </w:p>
    <w:p w14:paraId="09D8EE46"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Failla M.L. 2003. Trace elements and host defense: Recent advances and continuing challenges. J Nutr.</w:t>
      </w:r>
    </w:p>
    <w:p w14:paraId="62399FDC"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 xml:space="preserve">Filipiak M., K. Kuszewska, M. Asselman, B. Denisow, E. Stawiarz, M. Woyciechowski, and J. Weiner. 2017. Ecological stoichiometry of the honeybee: Pollen diversity and adequate species composition are needed to mitigate limitations imposed on the growth and </w:t>
      </w:r>
      <w:r w:rsidRPr="00400791">
        <w:rPr>
          <w:rFonts w:ascii="Times New Roman" w:hAnsi="Times New Roman" w:cs="Times New Roman"/>
          <w:noProof/>
          <w:sz w:val="24"/>
        </w:rPr>
        <w:lastRenderedPageBreak/>
        <w:t>development of bees by pollen quality. PLoS One.</w:t>
      </w:r>
    </w:p>
    <w:p w14:paraId="57B6B01C"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Geffre A.C., T. Gernat, G.P. Harwood, B.M. Jones, D.M. Gysi, A.R. Hamilton, B.C. Bonning, et al. 2020. Honey bee virus causes context-dependent changes in host social behavior. Proc Natl Acad Sci U S A.</w:t>
      </w:r>
    </w:p>
    <w:p w14:paraId="168EFF50"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Gems D. and L. Partridge. 2008. Stress-Response Hormesis and Aging: “That which Does Not Kill Us Makes Us Stronger.” Cell Metab.</w:t>
      </w:r>
    </w:p>
    <w:p w14:paraId="06E54B13"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Gilbert S.F. 2017. Ecological Developmental Biology. Pp. 1–8 in eLS. John Wiley &amp; Sons, Ltd, Chichester, UK.</w:t>
      </w:r>
    </w:p>
    <w:p w14:paraId="257DD56C"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Griffin R.M., A.D. Hayward, E. Bolund, A.A. Maklakov, and V. Lummaa. 2018. Sex differences in adult mortality rate mediated by early-life environmental conditions. Ecol Lett.</w:t>
      </w:r>
    </w:p>
    <w:p w14:paraId="67714894"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Grozinger C.M. and M.L. Flenniken. 2019. Bee Viruses: Ecology, Pathogenicity, and Impacts. Annu Rev Entomol.</w:t>
      </w:r>
    </w:p>
    <w:p w14:paraId="7FFA4661"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Harlow H.F., R.O. Dodsworth, and M.K. Harlow. 1965. Total social isolation in monkeys. Proc Natl Acad Sci U S A.</w:t>
      </w:r>
    </w:p>
    <w:p w14:paraId="3F6AF7AA"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Harwood G.P., K.E. Ihle, H. Salmela, and G. V. Amdam. 2017. Regulation of Honeybee Worker (Apis mellifera) Life Histories by Vitellogenin. Horm Brain Behav Third Ed.</w:t>
      </w:r>
    </w:p>
    <w:p w14:paraId="05AC1B7D"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Hothorn T., F. Bretz, and P. Westfall. 2008. Simultaneous inference in general parametric models. Biometrical J.</w:t>
      </w:r>
    </w:p>
    <w:p w14:paraId="36A73F03"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Ihle K.E., N.A. Baker, and G. V. Amdam. 2014. Insulin-like peptide response to nutritional input in honey bee workers. J Insect Physiol.</w:t>
      </w:r>
    </w:p>
    <w:p w14:paraId="49291D32"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lastRenderedPageBreak/>
        <w:t>Jack C.J., S.S. Uppala, H.M. Lucas, and R.R. Sagili. 2016. Effects of pollen dilution on infection of Nosema ceranae in honey bees. J Insect Physiol 87:12–19.</w:t>
      </w:r>
    </w:p>
    <w:p w14:paraId="4951EF77"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Kriengwatana B., T.M. Farrell, S.D.T. Aitken, L. Garcia, and S.A. MacDougall-Shackleton. 2015. Early-life nutritional stress affects associative learning and spatial memory but not performance on a novel object test. Behaviour 152:195–218.</w:t>
      </w:r>
    </w:p>
    <w:p w14:paraId="675C7C13"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Kucharski R., J. Maleszka, S. Foret, and R. Maleszka. 2008. Nutritional control of reproductive status in honeybees via DNA methylation. Science (80- ).</w:t>
      </w:r>
    </w:p>
    <w:p w14:paraId="6210C88E"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Lenth R., H. Singmann, J. Love, P. Buerkner, and M. Herve. 2020. emmeans : Estimated Marginal Means, aka Least-Squares Means. R Packag version 115-15.</w:t>
      </w:r>
    </w:p>
    <w:p w14:paraId="38EADFC1"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Lindström J. 1999. Early development and fitness in birds and mammals. Trends Ecol Evol.</w:t>
      </w:r>
    </w:p>
    <w:p w14:paraId="2596C5BB"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Livak K.J. and T.D. Schmittgen. 2001. Analysis of relative gene expression data using real-time quantitative PCR and the 2-ΔΔCT method. Methods.</w:t>
      </w:r>
    </w:p>
    <w:p w14:paraId="242C6FE0"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Lummaa V. and T. Clutton-Brock. 2002. Early development, survival and reproduction in humans. Trends Ecol Evol. Elsevier Ltd.</w:t>
      </w:r>
    </w:p>
    <w:p w14:paraId="57CCAF27"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Maori E., N. Paldi, S. Shafir, H. Kalev, E. Tsur, E. Glick, and I. Sela. 2009. IAPV, a bee-affecting virus associated with colony collapse disorder can be silenced by dsRNA ingestion. Insect Mol Biol.</w:t>
      </w:r>
    </w:p>
    <w:p w14:paraId="62684FA5"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McMullan J.B. and M.J.F. Brown. 2006. The influence of small-cell brood combs on the morphometry of honeybees (Apis mellifera). Apidologie.</w:t>
      </w:r>
    </w:p>
    <w:p w14:paraId="56C45D08"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 xml:space="preserve">Meikle D. and M. Westberg. 2001. Maternal nutrition and reproduction of daughters in wild </w:t>
      </w:r>
      <w:r w:rsidRPr="00400791">
        <w:rPr>
          <w:rFonts w:ascii="Times New Roman" w:hAnsi="Times New Roman" w:cs="Times New Roman"/>
          <w:noProof/>
          <w:sz w:val="24"/>
        </w:rPr>
        <w:lastRenderedPageBreak/>
        <w:t>house mice (Mus musculus). Reproduction.</w:t>
      </w:r>
    </w:p>
    <w:p w14:paraId="4631F1EB"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Metcalfe N.B. and P. Monaghan. 2001. Compensation for a bad start: Grow now, pay later? Trends Ecol Evol.</w:t>
      </w:r>
    </w:p>
    <w:p w14:paraId="051AA170"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Mogren C.L., R.G. Danka, and K.B. Healy. 2019. Larval Pollen stress increases adult susceptibility to clothianidin in honey bees. Insects.</w:t>
      </w:r>
    </w:p>
    <w:p w14:paraId="69AFE9BA"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Monaghan P. 2008. Early growth conditions, phenotypic development and environmental change. Philos Trans R Soc B Biol Sci.</w:t>
      </w:r>
    </w:p>
    <w:p w14:paraId="1CA66C93"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Mutti N.S., A.G. Dolezal, F. Wolschin, J.S. Mutti, K.S. Gill, and G. V. Amdam. 2011. IRS and tor nutrient-signaling pathways act via juvenile hormone to influence honey bee caste fate. J Exp Biol.</w:t>
      </w:r>
    </w:p>
    <w:p w14:paraId="379FFB60"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Naug D. 2009. Nutritional stress due to habitat loss may explain recent honeybee colony collapses. Biol Conserv.</w:t>
      </w:r>
    </w:p>
    <w:p w14:paraId="0F7B5FA7"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Otto C.R.V., C.L. Roth, B.L. Carlson, and M.D. Smart. 2016. Land-use change reduces habitat suitability for supporting managed honey bee colonies in the Northern Great Plains. Proc Natl Acad Sci U S A.</w:t>
      </w:r>
    </w:p>
    <w:p w14:paraId="0B1151FA"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Preston S.R., J.H. Palmer, J.W. Harrison, H.M. Carr, and C.C. Rittschof. 2019. The impacts of maternal stress on worker phenotypes in the honey bee. Apidologie.</w:t>
      </w:r>
    </w:p>
    <w:p w14:paraId="3282A229"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Ramsey S.D., R. Ochoa, G. Bauchan, C. Gulbronson, J.D. Mowery, A. Cohen, D. Lim, et al. 2019. Varroa destructor feeds primarily on honey bee fat body tissue and not hemolymph. Proc Natl Acad Sci U S A.</w:t>
      </w:r>
    </w:p>
    <w:p w14:paraId="5893DD87"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lastRenderedPageBreak/>
        <w:t>Rembold H., B. Lackner, and I. Geistbeck. 1974. The chemical basis of honeybee, Apis mellifera, caste formation. Partial purification of queen bee determinator from royal jelly. J Insect Physiol.</w:t>
      </w:r>
    </w:p>
    <w:p w14:paraId="3BA66DB1"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Richard F.J., H.L. Holt, and C.M. Grozinger. 2012. Effects of immunostimulation on</w:t>
      </w:r>
      <w:r w:rsidRPr="00400791">
        <w:rPr>
          <w:rFonts w:ascii="Times New Roman" w:hAnsi="Times New Roman" w:cs="Times New Roman"/>
          <w:noProof/>
          <w:sz w:val="24"/>
        </w:rPr>
        <w:lastRenderedPageBreak/>
        <w:t xml:space="preserve"> social behavior, chemical communication and genome-wide gene expression in honey bee workers (Apis mellifera). BMC Genomics.</w:t>
      </w:r>
    </w:p>
    <w:p w14:paraId="7ACAFD7B"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Rittschof C.C., C.B. Coombs, M. Frazier, C.M. Grozinger, and G.E. Robinson. 2015. Early-life experience affects honey bee aggression and resilience to immune challenge. Sci Rep.</w:t>
      </w:r>
    </w:p>
    <w:p w14:paraId="586B643F"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Rittschof C.C. and G.E. Robinson. 2013. Manipulation of colony environment modulates honey bee aggression and brain gene expression. Genes, Brain Behav.</w:t>
      </w:r>
    </w:p>
    <w:p w14:paraId="2AF1BBCD"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Rittschof C.C., B.E.R. Rubin, and J.H. Palmer. 2019. The transcriptomic signature of low aggression in honey bees resembles a response to infection. BMC Genomics.</w:t>
      </w:r>
    </w:p>
    <w:p w14:paraId="16BE6511"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Roth A., C. Vleurinck, O. Netschitailo, V. Bauer, M. Otte, O. Kaftanoglu, R.E. Page, et al. 2019. A genetic switch for worker nutritionmediated traits in honeybees. PLoS Biol.</w:t>
      </w:r>
    </w:p>
    <w:p w14:paraId="2137FC7E"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Rutter L., J. Carrillo-Tripp, B.C. Bonning, D. Cook, A.L. Toth, and A.G. Dolezal. 2019. Transcriptomic responses to diet quality and viral infection in Apis mellifera. BMC Genomics.</w:t>
      </w:r>
    </w:p>
    <w:p w14:paraId="7BDE33E7"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Ryabov E. V., J.M. Fannon, J.D. Moore, G.R. Wood, and D.J. Evans. 2016. The Iflaviruses Sacbrood virus and Deformed wing virus evoke different transcriptional responses in the honeybee which may facilitate their horizontal or vertical transmission. PeerJ.</w:t>
      </w:r>
    </w:p>
    <w:p w14:paraId="167A25B9"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 xml:space="preserve">Schmickl T. and K. Crailsheim. 2001. Cannibalism and early capping: Strategy of honeybee </w:t>
      </w:r>
      <w:r w:rsidRPr="00400791">
        <w:rPr>
          <w:rFonts w:ascii="Times New Roman" w:hAnsi="Times New Roman" w:cs="Times New Roman"/>
          <w:noProof/>
          <w:sz w:val="24"/>
        </w:rPr>
        <w:lastRenderedPageBreak/>
        <w:t>colonies in times of experimental pollen s</w:t>
      </w:r>
      <w:r w:rsidRPr="00400791">
        <w:rPr>
          <w:rFonts w:ascii="Times New Roman" w:hAnsi="Times New Roman" w:cs="Times New Roman"/>
          <w:noProof/>
          <w:sz w:val="24"/>
        </w:rPr>
        <w:lastRenderedPageBreak/>
        <w:t>hortages. J Comp Physiol - A Sensory, Neural, Behav Physiol.</w:t>
      </w:r>
    </w:p>
    <w:p w14:paraId="6705E6F9"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Schmidt J.O., S.C. Thoenes, and M.D. Levin. 1987. Survival of Honey Bees, Apis mellifera (Hymenoptera: Apidae), Fed Various Pollen Sources. Ann Entomol Soc Am.</w:t>
      </w:r>
    </w:p>
    <w:p w14:paraId="687AC435"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Schmidt L.S., J.O. Schmidt, Rao Hima, Wang Weiyi, and Xu Ligen. 1995. Feeding preference and survival of young worker honey bees (Hymenoptera: Apidae) fed rape, sesame, and sunflower pollen. J Econ Entomol.</w:t>
      </w:r>
    </w:p>
    <w:p w14:paraId="48C618B8"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Scofield H.N. and H.R. Mattila. 2015. Honey bee workers that are pollen stressed as larvae become poor foragers and waggle dancers as adults. PLoS One.</w:t>
      </w:r>
    </w:p>
    <w:p w14:paraId="72AF2129"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Siede R., M.D. Meixner, and R. Büchler. 2012. Comparison of transcriptional changes of immune genes to experimental challenge in the honey bee (Apis mellifera). J Apic Res.</w:t>
      </w:r>
    </w:p>
    <w:p w14:paraId="43980553"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Slater G.P., G.D. Yocum, and J.H. Bowsher. 2020. Diet quantity influences caste determination in honeybees (Apis mellifera). Proceedings Biol Sci.</w:t>
      </w:r>
    </w:p>
    <w:p w14:paraId="3A111C7E"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Smart M., J. Pettis, N. Rice, Z. Browning, and M. Spivak. 2016a. Linking measures of colony and individual honey bee health to survival among apiaries exposed to varying agricultural land use. PLoS One.</w:t>
      </w:r>
    </w:p>
    <w:p w14:paraId="3D7ED15C"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Smart M.D., C.R.V. Otto, and J.G. Lundgren. 2019. Nutritional status of honey bee (Apis mellifera L.) workers across an agricultural land-use gradient. Sci Rep.</w:t>
      </w:r>
    </w:p>
    <w:p w14:paraId="45328A1E"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Smart M.D., J.S. Pettis, N. Euliss, and M.S. Spivak. 2016b. Land use in the Northern Great Plains region of the U.S. influences the survival and productivity of honey bee colonies. Agric Ecosyst Environ.</w:t>
      </w:r>
    </w:p>
    <w:p w14:paraId="3EE9769E"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St Clair A.L., G. Zhang, A.G. Dolezal, M.E. O’Neal, and A.L. Toth. 2020. Diversified Farming in a Monoculture Landscape: Effects on Honey Bee Health and Wild Bee Communities. Environ Entomol.</w:t>
      </w:r>
    </w:p>
    <w:p w14:paraId="1D785D73"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Team R.C. 2016. R: A Language and Environment for Statistical Computing. R Found Stat Comput.</w:t>
      </w:r>
    </w:p>
    <w:p w14:paraId="2DA5B449"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Teicher M.H., S.L. Andersen, A. Polcari, C.M. Anderson, C.P. Navalta, and D.M. Kim. 2003. The neurobiological consequences of early stress and childhood maltreatment. Neurosci Biobehav Rev.</w:t>
      </w:r>
    </w:p>
    <w:p w14:paraId="49020E24"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Toth A.L., S. Kantarovich, A.F. Meisel, and G.E. Robinson. 2005. Nutritional status influences socially regulated foraging ontogeny in honey bees. J Exp Biol.</w:t>
      </w:r>
    </w:p>
    <w:p w14:paraId="6EE548B4"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Toth A.L. and G.E. Robinson. 2005. Worker nutrition and division of labour in honeybees. Anim Behav 69:427–435.</w:t>
      </w:r>
    </w:p>
    <w:p w14:paraId="6D23021F"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Traynor K.S., F. Mondet, J.R. de Miranda, M. Techer, V. Kowallik, M.A.Y. Oddie, P. Chantawannakul, et al. 2020. Varroa destructor: A Complex Parasite, Crippling Honey Bees Worldwide. Trends Parasitol.</w:t>
      </w:r>
    </w:p>
    <w:p w14:paraId="73154C48"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Valanne S., J.-H. Wang, and M. Rämet. 2011.  The Drosophila Toll Signaling Pathway . J Immunol.</w:t>
      </w:r>
    </w:p>
    <w:p w14:paraId="131C4B16"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Walton A., A.G. Dolezal, M.A. Bakken, and A.L. Toth. 2018. Hungry for the queen: Honeybee nutritional environment affects worker pheromone response in a life stage-dependent manner. Funct Ecol.</w:t>
      </w:r>
    </w:p>
    <w:p w14:paraId="3F79583E"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Walton A., J.M. Jandt, and A. Dornhaus. 2019. Guard bees are more likely to act as undertakers: variation in corpse removal in the bumble bee Bombus impatiens. Insectes Soc.</w:t>
      </w:r>
    </w:p>
    <w:p w14:paraId="2D3B26C7"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Wang T., C.C.Y. Hung, and D.J. Randall. 2006. THE COMPARATIVE PHYSIOLOGY OF FOOD DEPRIVATION: From Feast to Famine. Annu Rev Physiol 68:223–251.</w:t>
      </w:r>
    </w:p>
    <w:p w14:paraId="514B7B7B"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Wang Y., J.B. Campbell, O. Kaftanoglu, R.E. Page, G. V. Amdam, and J.F. Harrison. 2016a. Larval starvation improves metabolic response to adult starvation in honey bees (Apis mellifera L.). J Exp Biol 219:960–968.</w:t>
      </w:r>
    </w:p>
    <w:p w14:paraId="57CCF9B2"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Wang Y., O. Kaftanoglu, C.S. Brent, R.E. Page, and G. V. Amdam. 2016b. Starvation stress during larval development facilitates an adaptive response in adult worker honey bees (Apis mellifera L.). J Exp Biol.</w:t>
      </w:r>
    </w:p>
    <w:p w14:paraId="6D93FD99"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Wang Y., O. Kaftanoglu, M.K. Fondrk, and R.E. Page. 2014. Nurse bee behaviour manipulates worker honeybee (Apis mellifera L.) reproductive development. Anim Behav 92:253–261.</w:t>
      </w:r>
    </w:p>
    <w:p w14:paraId="6174D1EA" w14:textId="77777777" w:rsidR="00400791" w:rsidRPr="00400791" w:rsidRDefault="00400791" w:rsidP="00400791">
      <w:pPr>
        <w:widowControl w:val="0"/>
        <w:autoSpaceDE w:val="0"/>
        <w:autoSpaceDN w:val="0"/>
        <w:adjustRightInd w:val="0"/>
        <w:spacing w:line="480" w:lineRule="auto"/>
        <w:ind w:left="480" w:hanging="480"/>
        <w:rPr>
          <w:rFonts w:ascii="Times New Roman" w:hAnsi="Times New Roman" w:cs="Times New Roman"/>
          <w:noProof/>
          <w:sz w:val="24"/>
        </w:rPr>
      </w:pPr>
      <w:r w:rsidRPr="00400791">
        <w:rPr>
          <w:rFonts w:ascii="Times New Roman" w:hAnsi="Times New Roman" w:cs="Times New Roman"/>
          <w:noProof/>
          <w:sz w:val="24"/>
        </w:rPr>
        <w:t>Wright G.A., S.W. Nicolson, and S. Shafir. 2018. Nutritional Physiology and Ecology of Honey Bees. Annu Rev Entomol.</w:t>
      </w:r>
    </w:p>
    <w:p w14:paraId="57EFB5B4" w14:textId="75D946CD" w:rsidR="00332373" w:rsidRPr="0095436D" w:rsidRDefault="00CC597E" w:rsidP="0040079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332373" w:rsidRPr="0095436D" w:rsidSect="00885E52">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olezal, Adam Gregory" w:date="2020-08-25T12:53:00Z" w:initials="DAG">
    <w:p w14:paraId="17CE41BD" w14:textId="735C2B29" w:rsidR="001613FF" w:rsidRDefault="001613FF">
      <w:pPr>
        <w:pStyle w:val="CommentText"/>
      </w:pPr>
      <w:r>
        <w:rPr>
          <w:rStyle w:val="CommentReference"/>
        </w:rPr>
        <w:annotationRef/>
      </w:r>
      <w:r>
        <w:t xml:space="preserve">Is this and the next paragraph too much? </w:t>
      </w:r>
    </w:p>
  </w:comment>
  <w:comment w:id="5" w:author="Alex Walton" w:date="2020-08-26T17:17:00Z" w:initials="MOU">
    <w:p w14:paraId="66BE8336" w14:textId="77777777" w:rsidR="001613FF" w:rsidRDefault="001613FF">
      <w:pPr>
        <w:pStyle w:val="CommentText"/>
      </w:pPr>
      <w:r>
        <w:rPr>
          <w:rStyle w:val="CommentReference"/>
        </w:rPr>
        <w:annotationRef/>
      </w:r>
      <w:r>
        <w:t xml:space="preserve">I think each paragraph serves a unique purpose. This one is about how we know nutrition is important to the social life of honey bees, and lots of classical work has been done on its importance to caste differences. The following paragraph is more specific to nutrition and its relation to health. </w:t>
      </w:r>
    </w:p>
    <w:p w14:paraId="5FD4DF55" w14:textId="2019A03A" w:rsidR="001613FF" w:rsidRDefault="001613FF">
      <w:pPr>
        <w:pStyle w:val="CommentText"/>
      </w:pPr>
      <w:r>
        <w:t>If we wanted to remove a paragraph though, this one may be tangential enough to get the axe.</w:t>
      </w:r>
    </w:p>
  </w:comment>
  <w:comment w:id="6" w:author="Alex Walton" w:date="2020-09-09T20:52:00Z" w:initials="MOU">
    <w:p w14:paraId="4CD96E1A" w14:textId="77777777" w:rsidR="001613FF" w:rsidRDefault="001613FF">
      <w:pPr>
        <w:pStyle w:val="CommentText"/>
      </w:pPr>
      <w:r>
        <w:rPr>
          <w:rStyle w:val="CommentReference"/>
        </w:rPr>
        <w:annotationRef/>
      </w:r>
      <w:r>
        <w:t>Adam, do you have info about which cages/samples belonged to which of the two 2 generations (pulses) for the acute experiment? In doing the gene expression analyses, I don’t have this specific data, so my analyses are currently just linear models that don’t incorporate generation as a random factor. Hopefully the inclusion of a random factor doesn’t change the results!</w:t>
      </w:r>
    </w:p>
    <w:p w14:paraId="2FC2938A" w14:textId="77777777" w:rsidR="001613FF" w:rsidRDefault="001613FF">
      <w:pPr>
        <w:pStyle w:val="CommentText"/>
      </w:pPr>
    </w:p>
    <w:p w14:paraId="06F58C7B" w14:textId="6571F592" w:rsidR="001613FF" w:rsidRDefault="001613FF">
      <w:pPr>
        <w:pStyle w:val="CommentText"/>
      </w:pPr>
      <w:r>
        <w:t>I have pulse data for the chronic experiment and have incorporated it as a random factor in those analyses.</w:t>
      </w:r>
    </w:p>
  </w:comment>
  <w:comment w:id="7" w:author="Dolezal, Adam Gregory" w:date="2020-06-20T13:54:00Z" w:initials="DAG">
    <w:p w14:paraId="1C7F5BB1" w14:textId="77777777" w:rsidR="001613FF" w:rsidRDefault="001613FF" w:rsidP="00FD4BD4">
      <w:pPr>
        <w:pStyle w:val="CommentText"/>
      </w:pPr>
      <w:r>
        <w:rPr>
          <w:rStyle w:val="CommentReference"/>
        </w:rPr>
        <w:annotationRef/>
      </w:r>
      <w:r>
        <w:t>Started 7-10-2015</w:t>
      </w:r>
    </w:p>
  </w:comment>
  <w:comment w:id="8" w:author="Dolezal, Adam Gregory" w:date="2020-06-20T19:13:00Z" w:initials="DAG">
    <w:p w14:paraId="5CED4780" w14:textId="77777777" w:rsidR="001613FF" w:rsidRDefault="001613FF" w:rsidP="00FD4BD4">
      <w:pPr>
        <w:pStyle w:val="CommentText"/>
      </w:pPr>
      <w:r>
        <w:rPr>
          <w:rStyle w:val="CommentReference"/>
        </w:rPr>
        <w:annotationRef/>
      </w:r>
      <w:r>
        <w:t>I could put all these n=X into the results but I felt it was better here.  Then in the results I just report the totals</w:t>
      </w:r>
    </w:p>
  </w:comment>
  <w:comment w:id="9" w:author="Dolezal, Adam Gregory" w:date="2020-06-20T15:58:00Z" w:initials="DAG">
    <w:p w14:paraId="61F2558D" w14:textId="77777777" w:rsidR="001613FF" w:rsidRDefault="001613FF" w:rsidP="00442158">
      <w:pPr>
        <w:pStyle w:val="CommentText"/>
      </w:pPr>
      <w:r>
        <w:rPr>
          <w:rStyle w:val="CommentReference"/>
        </w:rPr>
        <w:annotationRef/>
      </w:r>
      <w:r>
        <w:t xml:space="preserve">My </w:t>
      </w:r>
      <w:proofErr w:type="spellStart"/>
      <w:r>
        <w:t>d.f.</w:t>
      </w:r>
      <w:proofErr w:type="spellEnd"/>
      <w:r>
        <w:t xml:space="preserve"> are weird, this can’t be right </w:t>
      </w:r>
      <w:proofErr w:type="spellStart"/>
      <w:r>
        <w:t>right</w:t>
      </w:r>
      <w:proofErr w:type="spellEnd"/>
      <w:r>
        <w:t>?</w:t>
      </w:r>
    </w:p>
  </w:comment>
  <w:comment w:id="10" w:author="Alex Walton" w:date="2020-09-14T17:16:00Z" w:initials="MOU">
    <w:p w14:paraId="27D0BC04" w14:textId="5F7F235D" w:rsidR="00B927F0" w:rsidRDefault="00B927F0">
      <w:pPr>
        <w:pStyle w:val="CommentText"/>
      </w:pPr>
      <w:r>
        <w:rPr>
          <w:rStyle w:val="CommentReference"/>
        </w:rPr>
        <w:annotationRef/>
      </w:r>
      <w:r>
        <w:t xml:space="preserve">3 should be right (treatments (k) </w:t>
      </w:r>
      <w:r w:rsidR="00001BDE">
        <w:t>-</w:t>
      </w:r>
      <w:r>
        <w:t xml:space="preserve"> 1), but 6 seems off. It should be n </w:t>
      </w:r>
      <w:r w:rsidR="00001BDE">
        <w:t>-</w:t>
      </w:r>
      <w:r>
        <w:t xml:space="preserve"> k = 75, I think?</w:t>
      </w:r>
    </w:p>
  </w:comment>
  <w:comment w:id="11" w:author="Alex Walton" w:date="2020-09-11T15:45:00Z" w:initials="MOU">
    <w:p w14:paraId="02F52DFB" w14:textId="48459706" w:rsidR="001613FF" w:rsidRDefault="001613FF">
      <w:pPr>
        <w:pStyle w:val="CommentText"/>
      </w:pPr>
      <w:r>
        <w:rPr>
          <w:rStyle w:val="CommentReference"/>
        </w:rPr>
        <w:annotationRef/>
      </w:r>
      <w:r>
        <w:t>Not sure if this is the best way to present the gene expression results, but I thought it was the easiest way to read these dense results.</w:t>
      </w:r>
    </w:p>
  </w:comment>
  <w:comment w:id="12" w:author="Alex Walton" w:date="2020-09-14T17:41:00Z" w:initials="MOU">
    <w:p w14:paraId="1D538BDF" w14:textId="5D4EBD6B" w:rsidR="00A8358A" w:rsidRDefault="00A8358A">
      <w:pPr>
        <w:pStyle w:val="CommentText"/>
      </w:pPr>
      <w:r>
        <w:rPr>
          <w:rStyle w:val="CommentReference"/>
        </w:rPr>
        <w:annotationRef/>
      </w:r>
      <w:r>
        <w:t>I could also include these contrasts in the table</w:t>
      </w:r>
    </w:p>
  </w:comment>
  <w:comment w:id="14" w:author="Dolezal, Adam Gregory" w:date="2020-06-20T19:30:00Z" w:initials="DAG">
    <w:p w14:paraId="28C8E6B4" w14:textId="77777777" w:rsidR="001613FF" w:rsidRDefault="001613FF" w:rsidP="00442158">
      <w:pPr>
        <w:pStyle w:val="CommentText"/>
      </w:pPr>
      <w:r>
        <w:rPr>
          <w:rStyle w:val="CommentReference"/>
        </w:rPr>
        <w:annotationRef/>
      </w:r>
      <w:r>
        <w:t xml:space="preserve">These data are wonky because we did the virus qPCR on all 3 pollen groups (including poly) and randomly selected from all the pulses, even though we would later exclude some of the later ones for being messed up.  This means our sample size is a </w:t>
      </w:r>
      <w:r>
        <w:sym w:font="Wingdings" w:char="F04C"/>
      </w:r>
      <w:r>
        <w:t xml:space="preserve">  we may need to rerun some of these samples </w:t>
      </w:r>
      <w:r>
        <w:sym w:font="Wingdings" w:char="F04C"/>
      </w:r>
    </w:p>
  </w:comment>
  <w:comment w:id="15" w:author="Dolezal, Adam Gregory" w:date="2020-08-25T13:23:00Z" w:initials="DAG">
    <w:p w14:paraId="5FAA3FCF" w14:textId="7C1D6D26" w:rsidR="001613FF" w:rsidRDefault="001613FF">
      <w:pPr>
        <w:pStyle w:val="CommentText"/>
      </w:pPr>
      <w:r>
        <w:rPr>
          <w:rStyle w:val="CommentReference"/>
        </w:rPr>
        <w:annotationRef/>
      </w:r>
      <w:r>
        <w:t>Update?</w:t>
      </w:r>
    </w:p>
  </w:comment>
  <w:comment w:id="16" w:author="Alex Walton" w:date="2020-09-11T16:41:00Z" w:initials="MOU">
    <w:p w14:paraId="373E2537" w14:textId="69383B7A" w:rsidR="001613FF" w:rsidRPr="0065417F" w:rsidRDefault="001613FF">
      <w:pPr>
        <w:pStyle w:val="CommentText"/>
      </w:pPr>
      <w:r>
        <w:rPr>
          <w:rStyle w:val="CommentReference"/>
        </w:rPr>
        <w:annotationRef/>
      </w:r>
      <w:r>
        <w:t xml:space="preserve">The gene expression data for this gene look really bad. I guess Drew didn’t have any amplification from the </w:t>
      </w:r>
      <w:proofErr w:type="spellStart"/>
      <w:r>
        <w:rPr>
          <w:i/>
        </w:rPr>
        <w:t>Castanea</w:t>
      </w:r>
      <w:proofErr w:type="spellEnd"/>
      <w:r>
        <w:rPr>
          <w:i/>
        </w:rPr>
        <w:t>-</w:t>
      </w:r>
      <w:r>
        <w:t xml:space="preserve">virus treatment group! Not good, probably not acceptable. We will want to have some actual Cactus data here </w:t>
      </w:r>
      <w:r>
        <w:sym w:font="Wingdings" w:char="F04C"/>
      </w:r>
    </w:p>
  </w:comment>
  <w:comment w:id="17" w:author="Alex Walton" w:date="2020-08-04T18:47:00Z" w:initials="MOU">
    <w:p w14:paraId="516BE7ED" w14:textId="77777777" w:rsidR="001613FF" w:rsidRDefault="001613FF" w:rsidP="00F8579A">
      <w:pPr>
        <w:pStyle w:val="CommentText"/>
      </w:pPr>
      <w:r>
        <w:rPr>
          <w:rStyle w:val="CommentReference"/>
        </w:rPr>
        <w:annotationRef/>
      </w:r>
      <w:r>
        <w:t>I think, either here or later in the discussion, it would be good to discuss this as not just a negative, but rather to discuss how early social interaction could be a really interesting contributor to long-term health.</w:t>
      </w:r>
    </w:p>
  </w:comment>
  <w:comment w:id="18" w:author="Dolezal, Adam Gregory" w:date="2020-08-25T14:08:00Z" w:initials="MOU">
    <w:p w14:paraId="33AD40D8" w14:textId="77777777" w:rsidR="001613FF" w:rsidRDefault="001613FF" w:rsidP="00F8579A">
      <w:pPr>
        <w:pStyle w:val="CommentText"/>
      </w:pPr>
      <w:r>
        <w:rPr>
          <w:rStyle w:val="CommentReference"/>
        </w:rPr>
        <w:annotationRef/>
      </w:r>
      <w:r>
        <w:t>Agreed. I really want to follow up on this but I am at a bit of a loss how to do it right</w:t>
      </w:r>
    </w:p>
    <w:p w14:paraId="189D7ED4" w14:textId="77777777" w:rsidR="001613FF" w:rsidRDefault="001613FF" w:rsidP="00F8579A">
      <w:pPr>
        <w:pStyle w:val="CommentText"/>
      </w:pPr>
    </w:p>
    <w:p w14:paraId="6D17551E" w14:textId="77777777" w:rsidR="001613FF" w:rsidRDefault="001613FF" w:rsidP="00F8579A">
      <w:pPr>
        <w:pStyle w:val="CommentText"/>
      </w:pPr>
      <w:r>
        <w:t>There are papers about humans and primates, probably others we can cite here.</w:t>
      </w:r>
    </w:p>
  </w:comment>
  <w:comment w:id="19" w:author="Dolezal, Adam Gregory" w:date="2020-08-25T20:09:00Z" w:initials="DAG">
    <w:p w14:paraId="61229AE8" w14:textId="72F5BBAA" w:rsidR="001613FF" w:rsidRDefault="001613FF">
      <w:pPr>
        <w:pStyle w:val="CommentText"/>
      </w:pPr>
      <w:r>
        <w:rPr>
          <w:rStyle w:val="CommentReference"/>
        </w:rPr>
        <w:annotationRef/>
      </w:r>
      <w:r>
        <w:t>Once we have the final virus titers for the chronic experiment we will need to add disc. Of that here</w:t>
      </w:r>
    </w:p>
  </w:comment>
  <w:comment w:id="20" w:author="Alex Walton" w:date="2020-09-14T18:53:00Z" w:initials="MOU">
    <w:p w14:paraId="172BE9DB" w14:textId="511CE721" w:rsidR="001A1B8F" w:rsidRDefault="001A1B8F">
      <w:pPr>
        <w:pStyle w:val="CommentText"/>
      </w:pPr>
      <w:r>
        <w:rPr>
          <w:rStyle w:val="CommentReference"/>
        </w:rPr>
        <w:annotationRef/>
      </w:r>
      <w:r>
        <w:t>This paragraph is now an unwieldy beast, and the following paragraph is kind of orphaned. Organization suggestions welcome!</w:t>
      </w:r>
    </w:p>
  </w:comment>
  <w:comment w:id="22" w:author="Dolezal, Adam Gregory" w:date="2020-08-25T13:25:00Z" w:initials="DAG">
    <w:p w14:paraId="7566D200" w14:textId="164B3F46" w:rsidR="001613FF" w:rsidRDefault="001613FF">
      <w:pPr>
        <w:pStyle w:val="CommentText"/>
      </w:pPr>
      <w:r>
        <w:rPr>
          <w:rStyle w:val="CommentReference"/>
        </w:rPr>
        <w:annotationRef/>
      </w:r>
      <w:r>
        <w:t>add stats reporting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CE41BD" w15:done="0"/>
  <w15:commentEx w15:paraId="5FD4DF55" w15:paraIdParent="17CE41BD" w15:done="0"/>
  <w15:commentEx w15:paraId="06F58C7B" w15:done="0"/>
  <w15:commentEx w15:paraId="1C7F5BB1" w15:done="0"/>
  <w15:commentEx w15:paraId="5CED4780" w15:done="0"/>
  <w15:commentEx w15:paraId="61F2558D" w15:done="0"/>
  <w15:commentEx w15:paraId="27D0BC04" w15:paraIdParent="61F2558D" w15:done="0"/>
  <w15:commentEx w15:paraId="02F52DFB" w15:done="0"/>
  <w15:commentEx w15:paraId="1D538BDF" w15:done="0"/>
  <w15:commentEx w15:paraId="28C8E6B4" w15:done="0"/>
  <w15:commentEx w15:paraId="5FAA3FCF" w15:paraIdParent="28C8E6B4" w15:done="0"/>
  <w15:commentEx w15:paraId="373E2537" w15:done="0"/>
  <w15:commentEx w15:paraId="516BE7ED" w15:done="0"/>
  <w15:commentEx w15:paraId="6D17551E" w15:paraIdParent="516BE7ED" w15:done="0"/>
  <w15:commentEx w15:paraId="61229AE8" w15:done="0"/>
  <w15:commentEx w15:paraId="172BE9DB" w15:done="0"/>
  <w15:commentEx w15:paraId="7566D2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CE41BD" w16cid:durableId="22F0F71F"/>
  <w16cid:commentId w16cid:paraId="5FD4DF55" w16cid:durableId="22F117C1"/>
  <w16cid:commentId w16cid:paraId="06F58C7B" w16cid:durableId="2303BF14"/>
  <w16cid:commentId w16cid:paraId="1C7F5BB1" w16cid:durableId="22A4C8C5"/>
  <w16cid:commentId w16cid:paraId="5CED4780" w16cid:durableId="22A4C8C6"/>
  <w16cid:commentId w16cid:paraId="61F2558D" w16cid:durableId="22A4C8C7"/>
  <w16cid:commentId w16cid:paraId="27D0BC04" w16cid:durableId="230A23ED"/>
  <w16cid:commentId w16cid:paraId="02F52DFB" w16cid:durableId="23061A36"/>
  <w16cid:commentId w16cid:paraId="1D538BDF" w16cid:durableId="230A29BA"/>
  <w16cid:commentId w16cid:paraId="28C8E6B4" w16cid:durableId="22A4C8C8"/>
  <w16cid:commentId w16cid:paraId="5FAA3FCF" w16cid:durableId="22F0F72E"/>
  <w16cid:commentId w16cid:paraId="373E2537" w16cid:durableId="23062728"/>
  <w16cid:commentId w16cid:paraId="516BE7ED" w16cid:durableId="22F0F732"/>
  <w16cid:commentId w16cid:paraId="6D17551E" w16cid:durableId="22F0F733"/>
  <w16cid:commentId w16cid:paraId="61229AE8" w16cid:durableId="22F0F737"/>
  <w16cid:commentId w16cid:paraId="172BE9DB" w16cid:durableId="230A3A94"/>
  <w16cid:commentId w16cid:paraId="7566D200" w16cid:durableId="22F0F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BC3C3" w14:textId="77777777" w:rsidR="008B736E" w:rsidRDefault="008B736E" w:rsidP="00885E52">
      <w:pPr>
        <w:spacing w:after="0" w:line="240" w:lineRule="auto"/>
      </w:pPr>
      <w:r>
        <w:separator/>
      </w:r>
    </w:p>
  </w:endnote>
  <w:endnote w:type="continuationSeparator" w:id="0">
    <w:p w14:paraId="1D6ACB86" w14:textId="77777777" w:rsidR="008B736E" w:rsidRDefault="008B736E" w:rsidP="0088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7402662"/>
      <w:docPartObj>
        <w:docPartGallery w:val="Page Numbers (Bottom of Page)"/>
        <w:docPartUnique/>
      </w:docPartObj>
    </w:sdtPr>
    <w:sdtContent>
      <w:p w14:paraId="523E1564" w14:textId="2ADA0B49" w:rsidR="001613FF" w:rsidRDefault="001613FF" w:rsidP="007A79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47B97" w14:textId="77777777" w:rsidR="001613FF" w:rsidRDefault="001613FF" w:rsidP="00885E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7539548"/>
      <w:docPartObj>
        <w:docPartGallery w:val="Page Numbers (Bottom of Page)"/>
        <w:docPartUnique/>
      </w:docPartObj>
    </w:sdtPr>
    <w:sdtContent>
      <w:p w14:paraId="604E30F9" w14:textId="11C34C47" w:rsidR="001613FF" w:rsidRDefault="001613FF" w:rsidP="007A79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0686951D" w14:textId="77777777" w:rsidR="001613FF" w:rsidRDefault="001613FF" w:rsidP="00885E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6DF9C" w14:textId="77777777" w:rsidR="008B736E" w:rsidRDefault="008B736E" w:rsidP="00885E52">
      <w:pPr>
        <w:spacing w:after="0" w:line="240" w:lineRule="auto"/>
      </w:pPr>
      <w:r>
        <w:separator/>
      </w:r>
    </w:p>
  </w:footnote>
  <w:footnote w:type="continuationSeparator" w:id="0">
    <w:p w14:paraId="5026F010" w14:textId="77777777" w:rsidR="008B736E" w:rsidRDefault="008B736E" w:rsidP="00885E5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ezal, Adam Gregory">
    <w15:presenceInfo w15:providerId="None" w15:userId="Dolezal, Adam Greg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C7"/>
    <w:rsid w:val="00001BDE"/>
    <w:rsid w:val="00012710"/>
    <w:rsid w:val="00020B2D"/>
    <w:rsid w:val="00030823"/>
    <w:rsid w:val="000544A5"/>
    <w:rsid w:val="000553E1"/>
    <w:rsid w:val="000740E1"/>
    <w:rsid w:val="000802C1"/>
    <w:rsid w:val="00080894"/>
    <w:rsid w:val="000B7ABB"/>
    <w:rsid w:val="000C17BC"/>
    <w:rsid w:val="000D2E1A"/>
    <w:rsid w:val="000F0010"/>
    <w:rsid w:val="000F4AF0"/>
    <w:rsid w:val="000F7F57"/>
    <w:rsid w:val="00106C83"/>
    <w:rsid w:val="001257A7"/>
    <w:rsid w:val="00127C29"/>
    <w:rsid w:val="00157D84"/>
    <w:rsid w:val="001613FF"/>
    <w:rsid w:val="00194072"/>
    <w:rsid w:val="001943CB"/>
    <w:rsid w:val="001A02B1"/>
    <w:rsid w:val="001A1B8F"/>
    <w:rsid w:val="001D27A7"/>
    <w:rsid w:val="001D458C"/>
    <w:rsid w:val="001D51A9"/>
    <w:rsid w:val="001D6B70"/>
    <w:rsid w:val="001E42DA"/>
    <w:rsid w:val="00205128"/>
    <w:rsid w:val="0020563C"/>
    <w:rsid w:val="0021013D"/>
    <w:rsid w:val="00225629"/>
    <w:rsid w:val="002259E5"/>
    <w:rsid w:val="00240191"/>
    <w:rsid w:val="002A0C8B"/>
    <w:rsid w:val="002A45FE"/>
    <w:rsid w:val="002C2FBA"/>
    <w:rsid w:val="002C4DAF"/>
    <w:rsid w:val="002D2B74"/>
    <w:rsid w:val="002D5F96"/>
    <w:rsid w:val="002D63BD"/>
    <w:rsid w:val="002E6B3E"/>
    <w:rsid w:val="002E7AE0"/>
    <w:rsid w:val="002F67BE"/>
    <w:rsid w:val="00332373"/>
    <w:rsid w:val="003328B1"/>
    <w:rsid w:val="00340981"/>
    <w:rsid w:val="003417A4"/>
    <w:rsid w:val="0035653C"/>
    <w:rsid w:val="0035721B"/>
    <w:rsid w:val="0036689E"/>
    <w:rsid w:val="003846AF"/>
    <w:rsid w:val="00387175"/>
    <w:rsid w:val="00396084"/>
    <w:rsid w:val="0039671D"/>
    <w:rsid w:val="003D38A2"/>
    <w:rsid w:val="00400791"/>
    <w:rsid w:val="00411DF5"/>
    <w:rsid w:val="004142EA"/>
    <w:rsid w:val="00442158"/>
    <w:rsid w:val="0046257C"/>
    <w:rsid w:val="004738DC"/>
    <w:rsid w:val="004A1FDF"/>
    <w:rsid w:val="004A5B0B"/>
    <w:rsid w:val="004C1BAE"/>
    <w:rsid w:val="004C2055"/>
    <w:rsid w:val="004D7AEC"/>
    <w:rsid w:val="00500332"/>
    <w:rsid w:val="00514F27"/>
    <w:rsid w:val="0052074B"/>
    <w:rsid w:val="005340F9"/>
    <w:rsid w:val="00534237"/>
    <w:rsid w:val="005354DE"/>
    <w:rsid w:val="005422C7"/>
    <w:rsid w:val="00547562"/>
    <w:rsid w:val="00550EF4"/>
    <w:rsid w:val="00561056"/>
    <w:rsid w:val="005677C2"/>
    <w:rsid w:val="005732C0"/>
    <w:rsid w:val="00590241"/>
    <w:rsid w:val="00593627"/>
    <w:rsid w:val="005C2EE9"/>
    <w:rsid w:val="005E371B"/>
    <w:rsid w:val="005F6B2B"/>
    <w:rsid w:val="0060355F"/>
    <w:rsid w:val="00605327"/>
    <w:rsid w:val="006105DB"/>
    <w:rsid w:val="00610F11"/>
    <w:rsid w:val="006272B6"/>
    <w:rsid w:val="00631A94"/>
    <w:rsid w:val="0063489D"/>
    <w:rsid w:val="0064158C"/>
    <w:rsid w:val="0064178C"/>
    <w:rsid w:val="00650323"/>
    <w:rsid w:val="0065417F"/>
    <w:rsid w:val="00663426"/>
    <w:rsid w:val="006816F6"/>
    <w:rsid w:val="006824E3"/>
    <w:rsid w:val="00691793"/>
    <w:rsid w:val="006A38F2"/>
    <w:rsid w:val="006A3B60"/>
    <w:rsid w:val="006A4F8C"/>
    <w:rsid w:val="006A6090"/>
    <w:rsid w:val="006A6FA4"/>
    <w:rsid w:val="006B7FB5"/>
    <w:rsid w:val="006C0ACE"/>
    <w:rsid w:val="006C4A54"/>
    <w:rsid w:val="006D5FDD"/>
    <w:rsid w:val="006E21F3"/>
    <w:rsid w:val="006E4633"/>
    <w:rsid w:val="00705C2E"/>
    <w:rsid w:val="007232B3"/>
    <w:rsid w:val="007247AF"/>
    <w:rsid w:val="007526E4"/>
    <w:rsid w:val="00757068"/>
    <w:rsid w:val="00766A14"/>
    <w:rsid w:val="007670B8"/>
    <w:rsid w:val="007679E9"/>
    <w:rsid w:val="007751C9"/>
    <w:rsid w:val="007A2327"/>
    <w:rsid w:val="007A7907"/>
    <w:rsid w:val="007B1B45"/>
    <w:rsid w:val="007D02DF"/>
    <w:rsid w:val="007E68EA"/>
    <w:rsid w:val="007F0946"/>
    <w:rsid w:val="00816CDE"/>
    <w:rsid w:val="008407AE"/>
    <w:rsid w:val="00841035"/>
    <w:rsid w:val="00842085"/>
    <w:rsid w:val="00844416"/>
    <w:rsid w:val="00857BC1"/>
    <w:rsid w:val="0087259F"/>
    <w:rsid w:val="00874967"/>
    <w:rsid w:val="00885E52"/>
    <w:rsid w:val="00892B2E"/>
    <w:rsid w:val="008A7E1B"/>
    <w:rsid w:val="008B736E"/>
    <w:rsid w:val="008C2917"/>
    <w:rsid w:val="008E4ACA"/>
    <w:rsid w:val="0095436D"/>
    <w:rsid w:val="00962F67"/>
    <w:rsid w:val="00964E77"/>
    <w:rsid w:val="00965E0F"/>
    <w:rsid w:val="00967466"/>
    <w:rsid w:val="009802EF"/>
    <w:rsid w:val="00996651"/>
    <w:rsid w:val="009A35DB"/>
    <w:rsid w:val="009A5DA5"/>
    <w:rsid w:val="009D12B4"/>
    <w:rsid w:val="009E197D"/>
    <w:rsid w:val="009E2B3C"/>
    <w:rsid w:val="009F48A9"/>
    <w:rsid w:val="00A3787E"/>
    <w:rsid w:val="00A4605B"/>
    <w:rsid w:val="00A46F4B"/>
    <w:rsid w:val="00A75FF2"/>
    <w:rsid w:val="00A819CA"/>
    <w:rsid w:val="00A8358A"/>
    <w:rsid w:val="00A85CA7"/>
    <w:rsid w:val="00AC4779"/>
    <w:rsid w:val="00AE4DB3"/>
    <w:rsid w:val="00AF1C6A"/>
    <w:rsid w:val="00AF5D86"/>
    <w:rsid w:val="00B00F62"/>
    <w:rsid w:val="00B05666"/>
    <w:rsid w:val="00B16CFD"/>
    <w:rsid w:val="00B558C5"/>
    <w:rsid w:val="00B637BF"/>
    <w:rsid w:val="00B65D42"/>
    <w:rsid w:val="00B879C7"/>
    <w:rsid w:val="00B927F0"/>
    <w:rsid w:val="00B92A9D"/>
    <w:rsid w:val="00BA1969"/>
    <w:rsid w:val="00BC1CD1"/>
    <w:rsid w:val="00BE3880"/>
    <w:rsid w:val="00BE3D5E"/>
    <w:rsid w:val="00C1051A"/>
    <w:rsid w:val="00C2267E"/>
    <w:rsid w:val="00C61D34"/>
    <w:rsid w:val="00C66C69"/>
    <w:rsid w:val="00C66DA1"/>
    <w:rsid w:val="00C71C0D"/>
    <w:rsid w:val="00C92A54"/>
    <w:rsid w:val="00CA0351"/>
    <w:rsid w:val="00CB2248"/>
    <w:rsid w:val="00CB4C83"/>
    <w:rsid w:val="00CC1FC1"/>
    <w:rsid w:val="00CC2B33"/>
    <w:rsid w:val="00CC597E"/>
    <w:rsid w:val="00CD643C"/>
    <w:rsid w:val="00D04A98"/>
    <w:rsid w:val="00D124FD"/>
    <w:rsid w:val="00D37EAA"/>
    <w:rsid w:val="00D47F3F"/>
    <w:rsid w:val="00D55881"/>
    <w:rsid w:val="00D70FFB"/>
    <w:rsid w:val="00D86433"/>
    <w:rsid w:val="00D9275E"/>
    <w:rsid w:val="00DA4262"/>
    <w:rsid w:val="00DC2DD2"/>
    <w:rsid w:val="00DC6027"/>
    <w:rsid w:val="00DC671F"/>
    <w:rsid w:val="00DC7CB9"/>
    <w:rsid w:val="00DD288F"/>
    <w:rsid w:val="00E03E17"/>
    <w:rsid w:val="00E13445"/>
    <w:rsid w:val="00E140F9"/>
    <w:rsid w:val="00E21A04"/>
    <w:rsid w:val="00E52CD8"/>
    <w:rsid w:val="00E70EEF"/>
    <w:rsid w:val="00E7447C"/>
    <w:rsid w:val="00E90F69"/>
    <w:rsid w:val="00EA03E6"/>
    <w:rsid w:val="00EA5FCC"/>
    <w:rsid w:val="00EB7E4B"/>
    <w:rsid w:val="00EC1F67"/>
    <w:rsid w:val="00EC68E1"/>
    <w:rsid w:val="00EE5A20"/>
    <w:rsid w:val="00F00CF2"/>
    <w:rsid w:val="00F27F90"/>
    <w:rsid w:val="00F31236"/>
    <w:rsid w:val="00F42FAE"/>
    <w:rsid w:val="00F805E2"/>
    <w:rsid w:val="00F825B7"/>
    <w:rsid w:val="00F8579A"/>
    <w:rsid w:val="00FD4BD4"/>
    <w:rsid w:val="00FD5ADB"/>
    <w:rsid w:val="00FE077B"/>
    <w:rsid w:val="00FF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2DDD9"/>
  <w15:chartTrackingRefBased/>
  <w15:docId w15:val="{9E6A494A-9385-4AEF-9953-3C2224EA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36D"/>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7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7175"/>
  </w:style>
  <w:style w:type="character" w:customStyle="1" w:styleId="spellingerror">
    <w:name w:val="spellingerror"/>
    <w:basedOn w:val="DefaultParagraphFont"/>
    <w:rsid w:val="00387175"/>
  </w:style>
  <w:style w:type="character" w:customStyle="1" w:styleId="eop">
    <w:name w:val="eop"/>
    <w:basedOn w:val="DefaultParagraphFont"/>
    <w:rsid w:val="00387175"/>
  </w:style>
  <w:style w:type="paragraph" w:styleId="CommentText">
    <w:name w:val="annotation text"/>
    <w:basedOn w:val="Normal"/>
    <w:link w:val="CommentTextChar"/>
    <w:uiPriority w:val="99"/>
    <w:semiHidden/>
    <w:unhideWhenUsed/>
    <w:rsid w:val="00547562"/>
    <w:pPr>
      <w:spacing w:line="240" w:lineRule="auto"/>
    </w:pPr>
    <w:rPr>
      <w:sz w:val="20"/>
      <w:szCs w:val="20"/>
    </w:rPr>
  </w:style>
  <w:style w:type="character" w:customStyle="1" w:styleId="CommentTextChar">
    <w:name w:val="Comment Text Char"/>
    <w:basedOn w:val="DefaultParagraphFont"/>
    <w:link w:val="CommentText"/>
    <w:uiPriority w:val="99"/>
    <w:semiHidden/>
    <w:rsid w:val="00547562"/>
    <w:rPr>
      <w:sz w:val="20"/>
      <w:szCs w:val="20"/>
    </w:rPr>
  </w:style>
  <w:style w:type="character" w:styleId="CommentReference">
    <w:name w:val="annotation reference"/>
    <w:basedOn w:val="DefaultParagraphFont"/>
    <w:uiPriority w:val="99"/>
    <w:semiHidden/>
    <w:unhideWhenUsed/>
    <w:rsid w:val="00547562"/>
    <w:rPr>
      <w:sz w:val="18"/>
      <w:szCs w:val="18"/>
    </w:rPr>
  </w:style>
  <w:style w:type="paragraph" w:styleId="BalloonText">
    <w:name w:val="Balloon Text"/>
    <w:basedOn w:val="Normal"/>
    <w:link w:val="BalloonTextChar"/>
    <w:uiPriority w:val="99"/>
    <w:semiHidden/>
    <w:unhideWhenUsed/>
    <w:rsid w:val="005475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756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328B1"/>
    <w:rPr>
      <w:b/>
      <w:bCs/>
    </w:rPr>
  </w:style>
  <w:style w:type="character" w:customStyle="1" w:styleId="CommentSubjectChar">
    <w:name w:val="Comment Subject Char"/>
    <w:basedOn w:val="CommentTextChar"/>
    <w:link w:val="CommentSubject"/>
    <w:uiPriority w:val="99"/>
    <w:semiHidden/>
    <w:rsid w:val="003328B1"/>
    <w:rPr>
      <w:b/>
      <w:bCs/>
      <w:sz w:val="20"/>
      <w:szCs w:val="20"/>
    </w:rPr>
  </w:style>
  <w:style w:type="character" w:styleId="Hyperlink">
    <w:name w:val="Hyperlink"/>
    <w:basedOn w:val="DefaultParagraphFont"/>
    <w:uiPriority w:val="99"/>
    <w:unhideWhenUsed/>
    <w:rsid w:val="00FD4BD4"/>
    <w:rPr>
      <w:color w:val="0563C1" w:themeColor="hyperlink"/>
      <w:u w:val="single"/>
    </w:rPr>
  </w:style>
  <w:style w:type="character" w:customStyle="1" w:styleId="UnresolvedMention1">
    <w:name w:val="Unresolved Mention1"/>
    <w:basedOn w:val="DefaultParagraphFont"/>
    <w:uiPriority w:val="99"/>
    <w:semiHidden/>
    <w:unhideWhenUsed/>
    <w:rsid w:val="00FD4BD4"/>
    <w:rPr>
      <w:color w:val="605E5C"/>
      <w:shd w:val="clear" w:color="auto" w:fill="E1DFDD"/>
    </w:rPr>
  </w:style>
  <w:style w:type="character" w:styleId="FollowedHyperlink">
    <w:name w:val="FollowedHyperlink"/>
    <w:basedOn w:val="DefaultParagraphFont"/>
    <w:uiPriority w:val="99"/>
    <w:semiHidden/>
    <w:unhideWhenUsed/>
    <w:rsid w:val="00757068"/>
    <w:rPr>
      <w:color w:val="954F72" w:themeColor="followedHyperlink"/>
      <w:u w:val="single"/>
    </w:rPr>
  </w:style>
  <w:style w:type="character" w:styleId="LineNumber">
    <w:name w:val="line number"/>
    <w:basedOn w:val="DefaultParagraphFont"/>
    <w:uiPriority w:val="99"/>
    <w:semiHidden/>
    <w:unhideWhenUsed/>
    <w:rsid w:val="00885E52"/>
  </w:style>
  <w:style w:type="paragraph" w:styleId="Header">
    <w:name w:val="header"/>
    <w:basedOn w:val="Normal"/>
    <w:link w:val="HeaderChar"/>
    <w:uiPriority w:val="99"/>
    <w:unhideWhenUsed/>
    <w:rsid w:val="00885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E52"/>
  </w:style>
  <w:style w:type="paragraph" w:styleId="Footer">
    <w:name w:val="footer"/>
    <w:basedOn w:val="Normal"/>
    <w:link w:val="FooterChar"/>
    <w:uiPriority w:val="99"/>
    <w:unhideWhenUsed/>
    <w:rsid w:val="00885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E52"/>
  </w:style>
  <w:style w:type="character" w:styleId="PageNumber">
    <w:name w:val="page number"/>
    <w:basedOn w:val="DefaultParagraphFont"/>
    <w:uiPriority w:val="99"/>
    <w:semiHidden/>
    <w:unhideWhenUsed/>
    <w:rsid w:val="00885E52"/>
  </w:style>
  <w:style w:type="paragraph" w:styleId="Revision">
    <w:name w:val="Revision"/>
    <w:hidden/>
    <w:uiPriority w:val="99"/>
    <w:semiHidden/>
    <w:rsid w:val="00EA03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010">
      <w:bodyDiv w:val="1"/>
      <w:marLeft w:val="0"/>
      <w:marRight w:val="0"/>
      <w:marTop w:val="0"/>
      <w:marBottom w:val="0"/>
      <w:divBdr>
        <w:top w:val="none" w:sz="0" w:space="0" w:color="auto"/>
        <w:left w:val="none" w:sz="0" w:space="0" w:color="auto"/>
        <w:bottom w:val="none" w:sz="0" w:space="0" w:color="auto"/>
        <w:right w:val="none" w:sz="0" w:space="0" w:color="auto"/>
      </w:divBdr>
    </w:div>
    <w:div w:id="110787899">
      <w:bodyDiv w:val="1"/>
      <w:marLeft w:val="0"/>
      <w:marRight w:val="0"/>
      <w:marTop w:val="0"/>
      <w:marBottom w:val="0"/>
      <w:divBdr>
        <w:top w:val="none" w:sz="0" w:space="0" w:color="auto"/>
        <w:left w:val="none" w:sz="0" w:space="0" w:color="auto"/>
        <w:bottom w:val="none" w:sz="0" w:space="0" w:color="auto"/>
        <w:right w:val="none" w:sz="0" w:space="0" w:color="auto"/>
      </w:divBdr>
      <w:divsChild>
        <w:div w:id="973407519">
          <w:marLeft w:val="0"/>
          <w:marRight w:val="0"/>
          <w:marTop w:val="0"/>
          <w:marBottom w:val="0"/>
          <w:divBdr>
            <w:top w:val="none" w:sz="0" w:space="0" w:color="auto"/>
            <w:left w:val="none" w:sz="0" w:space="0" w:color="auto"/>
            <w:bottom w:val="none" w:sz="0" w:space="0" w:color="auto"/>
            <w:right w:val="none" w:sz="0" w:space="0" w:color="auto"/>
          </w:divBdr>
        </w:div>
        <w:div w:id="175508528">
          <w:marLeft w:val="0"/>
          <w:marRight w:val="0"/>
          <w:marTop w:val="0"/>
          <w:marBottom w:val="0"/>
          <w:divBdr>
            <w:top w:val="none" w:sz="0" w:space="0" w:color="auto"/>
            <w:left w:val="none" w:sz="0" w:space="0" w:color="auto"/>
            <w:bottom w:val="none" w:sz="0" w:space="0" w:color="auto"/>
            <w:right w:val="none" w:sz="0" w:space="0" w:color="auto"/>
          </w:divBdr>
        </w:div>
        <w:div w:id="233203678">
          <w:marLeft w:val="0"/>
          <w:marRight w:val="0"/>
          <w:marTop w:val="0"/>
          <w:marBottom w:val="0"/>
          <w:divBdr>
            <w:top w:val="none" w:sz="0" w:space="0" w:color="auto"/>
            <w:left w:val="none" w:sz="0" w:space="0" w:color="auto"/>
            <w:bottom w:val="none" w:sz="0" w:space="0" w:color="auto"/>
            <w:right w:val="none" w:sz="0" w:space="0" w:color="auto"/>
          </w:divBdr>
        </w:div>
        <w:div w:id="1698190732">
          <w:marLeft w:val="0"/>
          <w:marRight w:val="0"/>
          <w:marTop w:val="0"/>
          <w:marBottom w:val="0"/>
          <w:divBdr>
            <w:top w:val="none" w:sz="0" w:space="0" w:color="auto"/>
            <w:left w:val="none" w:sz="0" w:space="0" w:color="auto"/>
            <w:bottom w:val="none" w:sz="0" w:space="0" w:color="auto"/>
            <w:right w:val="none" w:sz="0" w:space="0" w:color="auto"/>
          </w:divBdr>
        </w:div>
      </w:divsChild>
    </w:div>
    <w:div w:id="171602771">
      <w:bodyDiv w:val="1"/>
      <w:marLeft w:val="0"/>
      <w:marRight w:val="0"/>
      <w:marTop w:val="0"/>
      <w:marBottom w:val="0"/>
      <w:divBdr>
        <w:top w:val="none" w:sz="0" w:space="0" w:color="auto"/>
        <w:left w:val="none" w:sz="0" w:space="0" w:color="auto"/>
        <w:bottom w:val="none" w:sz="0" w:space="0" w:color="auto"/>
        <w:right w:val="none" w:sz="0" w:space="0" w:color="auto"/>
      </w:divBdr>
    </w:div>
    <w:div w:id="440956214">
      <w:bodyDiv w:val="1"/>
      <w:marLeft w:val="0"/>
      <w:marRight w:val="0"/>
      <w:marTop w:val="0"/>
      <w:marBottom w:val="0"/>
      <w:divBdr>
        <w:top w:val="none" w:sz="0" w:space="0" w:color="auto"/>
        <w:left w:val="none" w:sz="0" w:space="0" w:color="auto"/>
        <w:bottom w:val="none" w:sz="0" w:space="0" w:color="auto"/>
        <w:right w:val="none" w:sz="0" w:space="0" w:color="auto"/>
      </w:divBdr>
    </w:div>
    <w:div w:id="476841270">
      <w:bodyDiv w:val="1"/>
      <w:marLeft w:val="0"/>
      <w:marRight w:val="0"/>
      <w:marTop w:val="0"/>
      <w:marBottom w:val="0"/>
      <w:divBdr>
        <w:top w:val="none" w:sz="0" w:space="0" w:color="auto"/>
        <w:left w:val="none" w:sz="0" w:space="0" w:color="auto"/>
        <w:bottom w:val="none" w:sz="0" w:space="0" w:color="auto"/>
        <w:right w:val="none" w:sz="0" w:space="0" w:color="auto"/>
      </w:divBdr>
    </w:div>
    <w:div w:id="498693085">
      <w:bodyDiv w:val="1"/>
      <w:marLeft w:val="0"/>
      <w:marRight w:val="0"/>
      <w:marTop w:val="0"/>
      <w:marBottom w:val="0"/>
      <w:divBdr>
        <w:top w:val="none" w:sz="0" w:space="0" w:color="auto"/>
        <w:left w:val="none" w:sz="0" w:space="0" w:color="auto"/>
        <w:bottom w:val="none" w:sz="0" w:space="0" w:color="auto"/>
        <w:right w:val="none" w:sz="0" w:space="0" w:color="auto"/>
      </w:divBdr>
    </w:div>
    <w:div w:id="910430955">
      <w:bodyDiv w:val="1"/>
      <w:marLeft w:val="0"/>
      <w:marRight w:val="0"/>
      <w:marTop w:val="0"/>
      <w:marBottom w:val="0"/>
      <w:divBdr>
        <w:top w:val="none" w:sz="0" w:space="0" w:color="auto"/>
        <w:left w:val="none" w:sz="0" w:space="0" w:color="auto"/>
        <w:bottom w:val="none" w:sz="0" w:space="0" w:color="auto"/>
        <w:right w:val="none" w:sz="0" w:space="0" w:color="auto"/>
      </w:divBdr>
    </w:div>
    <w:div w:id="1293557086">
      <w:bodyDiv w:val="1"/>
      <w:marLeft w:val="0"/>
      <w:marRight w:val="0"/>
      <w:marTop w:val="0"/>
      <w:marBottom w:val="0"/>
      <w:divBdr>
        <w:top w:val="none" w:sz="0" w:space="0" w:color="auto"/>
        <w:left w:val="none" w:sz="0" w:space="0" w:color="auto"/>
        <w:bottom w:val="none" w:sz="0" w:space="0" w:color="auto"/>
        <w:right w:val="none" w:sz="0" w:space="0" w:color="auto"/>
      </w:divBdr>
    </w:div>
    <w:div w:id="1311859502">
      <w:bodyDiv w:val="1"/>
      <w:marLeft w:val="0"/>
      <w:marRight w:val="0"/>
      <w:marTop w:val="0"/>
      <w:marBottom w:val="0"/>
      <w:divBdr>
        <w:top w:val="none" w:sz="0" w:space="0" w:color="auto"/>
        <w:left w:val="none" w:sz="0" w:space="0" w:color="auto"/>
        <w:bottom w:val="none" w:sz="0" w:space="0" w:color="auto"/>
        <w:right w:val="none" w:sz="0" w:space="0" w:color="auto"/>
      </w:divBdr>
    </w:div>
    <w:div w:id="1542326969">
      <w:bodyDiv w:val="1"/>
      <w:marLeft w:val="0"/>
      <w:marRight w:val="0"/>
      <w:marTop w:val="0"/>
      <w:marBottom w:val="0"/>
      <w:divBdr>
        <w:top w:val="none" w:sz="0" w:space="0" w:color="auto"/>
        <w:left w:val="none" w:sz="0" w:space="0" w:color="auto"/>
        <w:bottom w:val="none" w:sz="0" w:space="0" w:color="auto"/>
        <w:right w:val="none" w:sz="0" w:space="0" w:color="auto"/>
      </w:divBdr>
    </w:div>
    <w:div w:id="1650288814">
      <w:bodyDiv w:val="1"/>
      <w:marLeft w:val="0"/>
      <w:marRight w:val="0"/>
      <w:marTop w:val="0"/>
      <w:marBottom w:val="0"/>
      <w:divBdr>
        <w:top w:val="none" w:sz="0" w:space="0" w:color="auto"/>
        <w:left w:val="none" w:sz="0" w:space="0" w:color="auto"/>
        <w:bottom w:val="none" w:sz="0" w:space="0" w:color="auto"/>
        <w:right w:val="none" w:sz="0" w:space="0" w:color="auto"/>
      </w:divBdr>
    </w:div>
    <w:div w:id="206177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B5074-7772-724E-A64E-748FD4E5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33</Pages>
  <Words>50558</Words>
  <Characters>286664</Characters>
  <Application>Microsoft Office Word</Application>
  <DocSecurity>0</DocSecurity>
  <Lines>4410</Lines>
  <Paragraphs>1040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Dolezal, Adam Gregory</dc:creator>
  <cp:keywords/>
  <dc:description/>
  <cp:lastModifiedBy>Alex Walton</cp:lastModifiedBy>
  <cp:revision>48</cp:revision>
  <dcterms:created xsi:type="dcterms:W3CDTF">2020-08-26T22:09:00Z</dcterms:created>
  <dcterms:modified xsi:type="dcterms:W3CDTF">2020-09-15T00:15:00Z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128dc40b-ca6d-3c6c-8f19-87717a298922</vt:lpwstr>
  </property>
  <property fmtid="{D5CDD505-2E9C-101B-9397-08002B2CF9AE}" pid="4" name="Mendeley Citation Style_1">
    <vt:lpwstr>http://www.zotero.org/styles/physiological-and-biochemical-zoology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http://www.zotero.org/styles/physiological-and-biochemical-zoology</vt:lpwstr>
  </property>
  <property fmtid="{D5CDD505-2E9C-101B-9397-08002B2CF9AE}" pid="22" name="Mendeley Recent Style Name 8_1">
    <vt:lpwstr>Physiological and Biochemical Zoology</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