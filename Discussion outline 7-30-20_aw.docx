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7D58E" w14:textId="22A7F712" w:rsidR="00B45ADC" w:rsidRPr="00DD5A93" w:rsidDel="00195AAA" w:rsidRDefault="008A184A">
      <w:pPr>
        <w:spacing w:line="480" w:lineRule="auto"/>
        <w:rPr>
          <w:del w:id="0" w:author="Alex Walton" w:date="2020-07-29T20:36:00Z"/>
          <w:rFonts w:ascii="Times New Roman" w:hAnsi="Times New Roman" w:cs="Times New Roman"/>
          <w:rPrChange w:id="1" w:author="Alex Walton" w:date="2020-07-29T20:36:00Z">
            <w:rPr>
              <w:del w:id="2" w:author="Alex Walton" w:date="2020-07-29T20:36:00Z"/>
            </w:rPr>
          </w:rPrChange>
        </w:rPr>
        <w:pPrChange w:id="3" w:author="Alex Walton" w:date="2020-07-29T20:36:00Z">
          <w:pPr>
            <w:pStyle w:val="ListParagraph"/>
            <w:numPr>
              <w:numId w:val="3"/>
            </w:numPr>
            <w:ind w:left="1080" w:hanging="720"/>
          </w:pPr>
        </w:pPrChange>
      </w:pPr>
      <w:r>
        <w:rPr>
          <w:rFonts w:ascii="Times New Roman" w:hAnsi="Times New Roman" w:cs="Times New Roman"/>
        </w:rPr>
        <w:tab/>
      </w:r>
      <w:del w:id="4" w:author="Alex Walton" w:date="2020-07-29T20:36:00Z">
        <w:r w:rsidR="00B45ADC" w:rsidRPr="00DD5A93" w:rsidDel="00195AAA">
          <w:rPr>
            <w:rFonts w:ascii="Times New Roman" w:hAnsi="Times New Roman" w:cs="Times New Roman"/>
            <w:rPrChange w:id="5" w:author="Alex Walton" w:date="2020-07-29T20:36:00Z">
              <w:rPr/>
            </w:rPrChange>
          </w:rPr>
          <w:delText>Summary of results</w:delText>
        </w:r>
        <w:r w:rsidR="00B45ADC" w:rsidRPr="00DD5A93" w:rsidDel="00195AAA">
          <w:rPr>
            <w:rFonts w:ascii="Times New Roman" w:hAnsi="Times New Roman" w:cs="Times New Roman"/>
            <w:rPrChange w:id="6" w:author="Alex Walton" w:date="2020-07-29T20:36:00Z">
              <w:rPr/>
            </w:rPrChange>
          </w:rPr>
          <w:tab/>
        </w:r>
      </w:del>
    </w:p>
    <w:p w14:paraId="36004191" w14:textId="77777777" w:rsidR="00E87CA1" w:rsidRDefault="00B45ADC" w:rsidP="00E87CA1">
      <w:pPr>
        <w:spacing w:line="480" w:lineRule="auto"/>
        <w:rPr>
          <w:rFonts w:ascii="Times New Roman" w:hAnsi="Times New Roman" w:cs="Times New Roman"/>
        </w:rPr>
      </w:pPr>
      <w:r w:rsidRPr="00DD5A93">
        <w:rPr>
          <w:rFonts w:ascii="Times New Roman" w:hAnsi="Times New Roman" w:cs="Times New Roman"/>
        </w:rPr>
        <w:t xml:space="preserve">Developmental nutritional environment can have long-term effects on an individual’s phenotype, including health. In this study we demonstrate that two types of </w:t>
      </w:r>
      <w:r w:rsidR="00600A69" w:rsidRPr="00DD5A93">
        <w:rPr>
          <w:rFonts w:ascii="Times New Roman" w:hAnsi="Times New Roman" w:cs="Times New Roman"/>
        </w:rPr>
        <w:t xml:space="preserve">larval </w:t>
      </w:r>
      <w:r w:rsidRPr="00DD5A93">
        <w:rPr>
          <w:rFonts w:ascii="Times New Roman" w:hAnsi="Times New Roman" w:cs="Times New Roman"/>
        </w:rPr>
        <w:t xml:space="preserve">nutritional stress </w:t>
      </w:r>
      <w:r w:rsidR="00600A69" w:rsidRPr="00DD5A93">
        <w:rPr>
          <w:rFonts w:ascii="Times New Roman" w:hAnsi="Times New Roman" w:cs="Times New Roman"/>
        </w:rPr>
        <w:t>reduce adult honey bee resilience to viral infection.</w:t>
      </w:r>
      <w:r w:rsidR="00195AAA" w:rsidRPr="00DD5A93">
        <w:rPr>
          <w:rFonts w:ascii="Times New Roman" w:hAnsi="Times New Roman" w:cs="Times New Roman"/>
        </w:rPr>
        <w:t xml:space="preserve"> When stressed with reduced quantity of nutrition as larvae, via an acute period of starvation, honey bee worker adults had lower mass than adults that had received a normal nutritional quantity. This did not affect adult mortality. However, when inoculated with Israeli Acute Paralysis Virus, adults that had received reduced nutritional quantity as larvae had lower survival. </w:t>
      </w:r>
      <w:r w:rsidR="00DD5A93">
        <w:rPr>
          <w:rFonts w:ascii="Times New Roman" w:hAnsi="Times New Roman" w:cs="Times New Roman"/>
        </w:rPr>
        <w:t>Similarly, nutritional quality experienced as larvae significantly affected adult success at surviving viral infection.</w:t>
      </w:r>
      <w:r w:rsidR="00FD4692">
        <w:rPr>
          <w:rFonts w:ascii="Times New Roman" w:hAnsi="Times New Roman" w:cs="Times New Roman"/>
        </w:rPr>
        <w:t xml:space="preserve"> When larvae were reared in colonies that were solely fed either a high quality or </w:t>
      </w:r>
      <w:proofErr w:type="gramStart"/>
      <w:r w:rsidR="00FD4692">
        <w:rPr>
          <w:rFonts w:ascii="Times New Roman" w:hAnsi="Times New Roman" w:cs="Times New Roman"/>
        </w:rPr>
        <w:t>low quality</w:t>
      </w:r>
      <w:proofErr w:type="gramEnd"/>
      <w:r w:rsidR="00FD4692">
        <w:rPr>
          <w:rFonts w:ascii="Times New Roman" w:hAnsi="Times New Roman" w:cs="Times New Roman"/>
        </w:rPr>
        <w:t xml:space="preserve"> pollen, there was no difference in adult mortality. However, IAPV infection caused an increase in mortality of bees that had been reared with a </w:t>
      </w:r>
      <w:proofErr w:type="gramStart"/>
      <w:r w:rsidR="00FD4692">
        <w:rPr>
          <w:rFonts w:ascii="Times New Roman" w:hAnsi="Times New Roman" w:cs="Times New Roman"/>
        </w:rPr>
        <w:t>low quality</w:t>
      </w:r>
      <w:proofErr w:type="gramEnd"/>
      <w:r w:rsidR="00FD4692">
        <w:rPr>
          <w:rFonts w:ascii="Times New Roman" w:hAnsi="Times New Roman" w:cs="Times New Roman"/>
        </w:rPr>
        <w:t xml:space="preserve"> pollen. Yet, IAPV infection did not affect survival for bees reared with a </w:t>
      </w:r>
      <w:proofErr w:type="gramStart"/>
      <w:r w:rsidR="00FD4692">
        <w:rPr>
          <w:rFonts w:ascii="Times New Roman" w:hAnsi="Times New Roman" w:cs="Times New Roman"/>
        </w:rPr>
        <w:t>high quality</w:t>
      </w:r>
      <w:proofErr w:type="gramEnd"/>
      <w:r w:rsidR="00FD4692">
        <w:rPr>
          <w:rFonts w:ascii="Times New Roman" w:hAnsi="Times New Roman" w:cs="Times New Roman"/>
        </w:rPr>
        <w:t xml:space="preserve"> diet. </w:t>
      </w:r>
      <w:r w:rsidR="00105E3A">
        <w:rPr>
          <w:rFonts w:ascii="Times New Roman" w:hAnsi="Times New Roman" w:cs="Times New Roman"/>
        </w:rPr>
        <w:t xml:space="preserve">Thus, a </w:t>
      </w:r>
      <w:proofErr w:type="gramStart"/>
      <w:r w:rsidR="00105E3A">
        <w:rPr>
          <w:rFonts w:ascii="Times New Roman" w:hAnsi="Times New Roman" w:cs="Times New Roman"/>
        </w:rPr>
        <w:t>high quality</w:t>
      </w:r>
      <w:proofErr w:type="gramEnd"/>
      <w:r w:rsidR="00105E3A">
        <w:rPr>
          <w:rFonts w:ascii="Times New Roman" w:hAnsi="Times New Roman" w:cs="Times New Roman"/>
        </w:rPr>
        <w:t xml:space="preserve"> larval diet rescued the lethal effects of adult IAPV infection.</w:t>
      </w:r>
    </w:p>
    <w:p w14:paraId="567E270C" w14:textId="275979F7" w:rsidR="00AD14EF" w:rsidRDefault="00564579" w:rsidP="0004144E">
      <w:pPr>
        <w:spacing w:line="480" w:lineRule="auto"/>
        <w:ind w:firstLine="720"/>
        <w:rPr>
          <w:rFonts w:ascii="Times New Roman" w:hAnsi="Times New Roman" w:cs="Times New Roman"/>
        </w:rPr>
      </w:pPr>
      <w:r>
        <w:rPr>
          <w:rFonts w:ascii="Times New Roman" w:hAnsi="Times New Roman" w:cs="Times New Roman"/>
        </w:rPr>
        <w:t>In this study, we reproduced two nutritional stress scenarios that honey bee colonies commonly face. In Experiment 1</w:t>
      </w:r>
      <w:r w:rsidR="002C7DDD">
        <w:rPr>
          <w:rFonts w:ascii="Times New Roman" w:hAnsi="Times New Roman" w:cs="Times New Roman"/>
        </w:rPr>
        <w:t xml:space="preserve">, </w:t>
      </w:r>
      <w:r w:rsidR="00F50A72">
        <w:rPr>
          <w:rFonts w:ascii="Times New Roman" w:hAnsi="Times New Roman" w:cs="Times New Roman"/>
        </w:rPr>
        <w:t>with</w:t>
      </w:r>
      <w:r w:rsidR="002C7DDD">
        <w:rPr>
          <w:rFonts w:ascii="Times New Roman" w:hAnsi="Times New Roman" w:cs="Times New Roman"/>
        </w:rPr>
        <w:t xml:space="preserve"> acute starvation,</w:t>
      </w:r>
      <w:r>
        <w:rPr>
          <w:rFonts w:ascii="Times New Roman" w:hAnsi="Times New Roman" w:cs="Times New Roman"/>
        </w:rPr>
        <w:t xml:space="preserve"> we manipulated the pollen </w:t>
      </w:r>
      <w:r w:rsidRPr="00E87CA1">
        <w:rPr>
          <w:rFonts w:ascii="Times New Roman" w:hAnsi="Times New Roman" w:cs="Times New Roman"/>
          <w:i/>
        </w:rPr>
        <w:t>quantity</w:t>
      </w:r>
      <w:r>
        <w:rPr>
          <w:rFonts w:ascii="Times New Roman" w:hAnsi="Times New Roman" w:cs="Times New Roman"/>
        </w:rPr>
        <w:t xml:space="preserve"> that developing workers received</w:t>
      </w:r>
      <w:r w:rsidR="002C7DDD">
        <w:rPr>
          <w:rFonts w:ascii="Times New Roman" w:hAnsi="Times New Roman" w:cs="Times New Roman"/>
        </w:rPr>
        <w:t>.</w:t>
      </w:r>
      <w:r w:rsidR="00F50A72">
        <w:rPr>
          <w:rFonts w:ascii="Times New Roman" w:hAnsi="Times New Roman" w:cs="Times New Roman"/>
        </w:rPr>
        <w:t xml:space="preserve"> Both natural conditions and managerial practices can cause lapses in a colony’s pollen resources </w:t>
      </w:r>
      <w:r w:rsidR="00F50A72">
        <w:rPr>
          <w:rFonts w:ascii="Times New Roman" w:hAnsi="Times New Roman" w:cs="Times New Roman"/>
        </w:rPr>
        <w:fldChar w:fldCharType="begin" w:fldLock="1"/>
      </w:r>
      <w:r w:rsidR="00F50A72">
        <w:rPr>
          <w:rFonts w:ascii="Times New Roman" w:hAnsi="Times New Roman" w:cs="Times New Roman"/>
        </w:rPr>
        <w:instrText>ADDIN CSL_CITATION {"citationItems":[{"id":"ITEM-1","itemData":{"DOI":"10.1371/journal.pone.0121731","ISSN":"19326203","abstract":"The negative effects on adult behavior of juvenile undernourishment are well documented in vertebrates, but relatively poorly understood in invertebrates. We examined the effects of larval nutritional stress on the foraging and recruitment behavior of an economically important model invertebrate, the honey bee (Apis mellifera). Pollen, which supplies essential nutrients to developing workers, can become limited in colonies because of seasonal dearths, loss of foraging habitat, or intensive management. However, the functional consequences of being reared by pollen-stressed nestmates remain unclear, despite growing concern that poor nutrition interacts with other stressors to exacerbate colony decline. We manipulated nurse bees' access to pollen and then assessed differences in weight, longevity, foraging activity, and waggle-dance behavior of the workers that they reared (who were co-fostered as adults). Pollen stress during larval development had far-reaching physical and behavioral effects on adult workers. Workers reared in pollen-stressed colonies were lighter and shorter lived than nestmates reared with adequate access to pollen. Proportionally fewer stressed workers were observed foraging and those who did forage started foraging sooner, foraged for fewer days, and were more likely to die after only a single day of foraging. Pollen-stressed workers were also less likely to waggle dance than their unstressed counterparts and, if they danced, the information they conveyed about the location of food was less precise. These performance deficits may escalate if long-term pollen limitation prevents stressed foragers from providing sufficiently for developing workers. Furthermore, the effects of brief pollen shortages reported here mirror the effects of other environmental stressors that limit worker access to nutrients, suggesting the likelihood of their synergistic interaction. Honey bees often experience the level of stress that we created, thus our findings underscore the importance of adequate nutrition for supporting worker performance and their potential contribution to colony productivity and quality pollination services.","author":[{"dropping-particle":"","family":"Scofield","given":"Hailey N.","non-dropping-particle":"","parse-names":false,"suffix":""},{"dropping-particle":"","family":"Mattila","given":"Heather R.","non-dropping-particle":"","parse-names":false,"suffix":""}],"container-title":"PLoS ONE","id":"ITEM-1","issued":{"date-parts":[["2015"]]},"title":"Honey bee workers that are pollen stressed as larvae become poor foragers and waggle dancers as adults","type":"article-journal"},"uris":["http://www.mendeley.com/documents/?uuid=c2eaa0c4-6933-47de-a165-38fc0f0aea24"]}],"mendeley":{"formattedCitation":"(Scofield and Mattila 2015)","plainTextFormattedCitation":"(Scofield and Mattila 2015)","previouslyFormattedCitation":"(Scofield and Mattila 2015)"},"properties":{"noteIndex":0},"schema":"https://github.com/citation-style-language/schema/raw/master/csl-citation.json"}</w:instrText>
      </w:r>
      <w:r w:rsidR="00F50A72">
        <w:rPr>
          <w:rFonts w:ascii="Times New Roman" w:hAnsi="Times New Roman" w:cs="Times New Roman"/>
        </w:rPr>
        <w:fldChar w:fldCharType="separate"/>
      </w:r>
      <w:r w:rsidR="00F50A72" w:rsidRPr="00F50A72">
        <w:rPr>
          <w:rFonts w:ascii="Times New Roman" w:hAnsi="Times New Roman" w:cs="Times New Roman"/>
          <w:noProof/>
        </w:rPr>
        <w:t>(Scofield and Mattila 2015)</w:t>
      </w:r>
      <w:r w:rsidR="00F50A72">
        <w:rPr>
          <w:rFonts w:ascii="Times New Roman" w:hAnsi="Times New Roman" w:cs="Times New Roman"/>
        </w:rPr>
        <w:fldChar w:fldCharType="end"/>
      </w:r>
      <w:r w:rsidR="00F50A72">
        <w:rPr>
          <w:rFonts w:ascii="Times New Roman" w:hAnsi="Times New Roman" w:cs="Times New Roman"/>
        </w:rPr>
        <w:t xml:space="preserve"> that result in a reduction of larval nutritional quantity. Poor weather greatly reduces pollen forager intake and results in reduced nursing behavior </w:t>
      </w:r>
      <w:r w:rsidR="00F50A72">
        <w:rPr>
          <w:rFonts w:ascii="Times New Roman" w:hAnsi="Times New Roman" w:cs="Times New Roman"/>
        </w:rPr>
        <w:fldChar w:fldCharType="begin" w:fldLock="1"/>
      </w:r>
      <w:r w:rsidR="00724DD5">
        <w:rPr>
          <w:rFonts w:ascii="Times New Roman" w:hAnsi="Times New Roman" w:cs="Times New Roman"/>
        </w:rPr>
        <w:instrText>ADDIN CSL_CITATION {"citationItems":[{"id":"ITEM-1","itemData":{"DOI":"10.1051/apido:19990406","ISSN":"00448435","abstract":"In an observation hive with about 5 000 bees, food-storers were classified by their behaviour (taking food from foragers and transporting it to the food-storing region) and then observed during day and night under good and bad (rainy) weather conditions. All food-storers were 13-19 days old. They were highly active at times of nectar flow, spending most of their time on the dance floor. At times of no food income, they stayed mostly in the broodnest and on the food stores, and were inactive 70% of the time, which might save energy for the colony; they did not take over any duties from other temporal castes. A pronounced day and night rhythm in food-storer behaviour was recorded only when there was a nectar flow. Food donations and receptions were most pronounced on good weather days, but regardless of weather and time of the day these mostly occurred in the broodnest. The importance of these patterns is discussed.","author":[{"dropping-particle":"","family":"Crailsheim","given":"Karl","non-dropping-particle":"","parse-names":false,"suffix":""},{"dropping-particle":"","family":"Riessberger","given":"Ulrike","non-dropping-particle":"","parse-names":false,"suffix":""},{"dropping-particle":"","family":"Blaschon","given":"Birgit","non-dropping-particle":"","parse-names":false,"suffix":""},{"dropping-particle":"","family":"Nowogrodzki","given":"Richard","non-dropping-particle":"","parse-names":false,"suffix":""},{"dropping-particle":"","family":"Hrassnigg","given":"Norbert","non-dropping-particle":"","parse-names":false,"suffix":""}],"container-title":"Apidologie","id":"ITEM-1","issued":{"date-parts":[["1999"]]},"title":"Short-term effects of simulated bad weather conditions upon the behaviour of food-storer honeybees during day and night (Apis mellifera carnica Pollmann)","type":"article-journal"},"uris":["http://www.mendeley.com/documents/?uuid=d34c75b4-2c96-4a34-83fe-9ad69605b24f"]}],"mendeley":{"formattedCitation":"(Crailsheim et al. 1999)","plainTextFormattedCitation":"(Crailsheim et al. 1999)","previouslyFormattedCitation":"(Crailsheim et al. 1999)"},"properties":{"noteIndex":0},"schema":"https://github.com/citation-style-language/schema/raw/master/csl-citation.json"}</w:instrText>
      </w:r>
      <w:r w:rsidR="00F50A72">
        <w:rPr>
          <w:rFonts w:ascii="Times New Roman" w:hAnsi="Times New Roman" w:cs="Times New Roman"/>
        </w:rPr>
        <w:fldChar w:fldCharType="separate"/>
      </w:r>
      <w:r w:rsidR="00F50A72" w:rsidRPr="00F50A72">
        <w:rPr>
          <w:rFonts w:ascii="Times New Roman" w:hAnsi="Times New Roman" w:cs="Times New Roman"/>
          <w:noProof/>
        </w:rPr>
        <w:t>(Crailsheim et al. 1999)</w:t>
      </w:r>
      <w:r w:rsidR="00F50A72">
        <w:rPr>
          <w:rFonts w:ascii="Times New Roman" w:hAnsi="Times New Roman" w:cs="Times New Roman"/>
        </w:rPr>
        <w:fldChar w:fldCharType="end"/>
      </w:r>
      <w:r w:rsidR="00F50A72">
        <w:rPr>
          <w:rFonts w:ascii="Times New Roman" w:hAnsi="Times New Roman" w:cs="Times New Roman"/>
        </w:rPr>
        <w:t xml:space="preserve">. </w:t>
      </w:r>
      <w:r w:rsidR="00A7087D">
        <w:rPr>
          <w:rFonts w:ascii="Times New Roman" w:hAnsi="Times New Roman" w:cs="Times New Roman"/>
        </w:rPr>
        <w:t>The acute starvation experienced by larvae in our experiment may reflect the reduced nursing received by workers in natural pollen dearth. However, a potentially important discrepancy between our study and natural conditions is that, by restricting nurse access to larvae, social interaction in addition to food transfer</w:t>
      </w:r>
      <w:r w:rsidR="0056707C">
        <w:rPr>
          <w:rFonts w:ascii="Times New Roman" w:hAnsi="Times New Roman" w:cs="Times New Roman"/>
        </w:rPr>
        <w:t xml:space="preserve"> </w:t>
      </w:r>
      <w:r w:rsidR="00A7087D">
        <w:rPr>
          <w:rFonts w:ascii="Times New Roman" w:hAnsi="Times New Roman" w:cs="Times New Roman"/>
        </w:rPr>
        <w:t xml:space="preserve">was paused. Thus, we cannot completely disentangle the effects of acute starvation from social isolation on </w:t>
      </w:r>
      <w:r w:rsidR="00A7087D">
        <w:rPr>
          <w:rFonts w:ascii="Times New Roman" w:hAnsi="Times New Roman" w:cs="Times New Roman"/>
        </w:rPr>
        <w:lastRenderedPageBreak/>
        <w:t xml:space="preserve">the </w:t>
      </w:r>
      <w:commentRangeStart w:id="7"/>
      <w:r w:rsidR="00A7087D">
        <w:rPr>
          <w:rFonts w:ascii="Times New Roman" w:hAnsi="Times New Roman" w:cs="Times New Roman"/>
        </w:rPr>
        <w:t>long-term health of workers in our study</w:t>
      </w:r>
      <w:commentRangeEnd w:id="7"/>
      <w:r w:rsidR="00FB3266">
        <w:rPr>
          <w:rStyle w:val="CommentReference"/>
        </w:rPr>
        <w:commentReference w:id="7"/>
      </w:r>
      <w:r w:rsidR="00A7087D">
        <w:rPr>
          <w:rFonts w:ascii="Times New Roman" w:hAnsi="Times New Roman" w:cs="Times New Roman"/>
        </w:rPr>
        <w:t>.</w:t>
      </w:r>
      <w:r w:rsidR="00BF63C3">
        <w:rPr>
          <w:rFonts w:ascii="Times New Roman" w:hAnsi="Times New Roman" w:cs="Times New Roman"/>
        </w:rPr>
        <w:t xml:space="preserve"> However, in Experiment 2 we manipulated the nutritional </w:t>
      </w:r>
      <w:r w:rsidR="00BF63C3" w:rsidRPr="00E87CA1">
        <w:rPr>
          <w:rFonts w:ascii="Times New Roman" w:hAnsi="Times New Roman" w:cs="Times New Roman"/>
          <w:i/>
        </w:rPr>
        <w:t>quality</w:t>
      </w:r>
      <w:r w:rsidR="00BF63C3">
        <w:rPr>
          <w:rFonts w:ascii="Times New Roman" w:hAnsi="Times New Roman" w:cs="Times New Roman"/>
        </w:rPr>
        <w:t xml:space="preserve"> that larvae received, presumably without perturbing their social interactions with nurses. </w:t>
      </w:r>
      <w:r w:rsidR="00724DD5">
        <w:rPr>
          <w:rFonts w:ascii="Times New Roman" w:hAnsi="Times New Roman" w:cs="Times New Roman"/>
        </w:rPr>
        <w:t xml:space="preserve">Commercially owned honey bee colonies often face poor quality forage, including a lack of diverse forage, since they are housed at agricultural locations dominated by monoculture. This limited diversity of forage is associated with indicators of poor colony health, including hive weight and nurse bee lipid content </w:t>
      </w:r>
      <w:r w:rsidR="00724DD5">
        <w:rPr>
          <w:rFonts w:ascii="Times New Roman" w:hAnsi="Times New Roman" w:cs="Times New Roman"/>
        </w:rPr>
        <w:fldChar w:fldCharType="begin" w:fldLock="1"/>
      </w:r>
      <w:r w:rsidR="00524716">
        <w:rPr>
          <w:rFonts w:ascii="Times New Roman" w:hAnsi="Times New Roman" w:cs="Times New Roman"/>
        </w:rPr>
        <w:instrText>ADDIN CSL_CITATION {"citationItems":[{"id":"ITEM-1","itemData":{"DOI":"10.1093/ee/nvaa031","ISSN":"19382936","PMID":"32249293","abstract":"In the last century, a global transformation of Earth's surface has occurred due to human activity with extensive agriculture replacing natural ecosystems. Concomitant declines in wild and managed bees are occurring, largely due to a lack of floral resources and inadequate nutrition, caused by conversion to monoculture-based farming. Diversified fruit and vegetable farms may provide an enhanced variety of resources through crops and weedy plants, which have potential to sustain human and bee nutrition. We hypothesized fruit and vegetable farms can enhance honey bee (Hymenoptera: Apidae, Apis mellifera Linnaeus) colony growth and nutritional state over a soybean monoculture, as well as support a more diverse wild bee community. We tracked honey bee colony growth, nutritional state, and wild bee abundance, richness, and diversity in both farm types. Honey bees kept at diversified farms had increased colony weight and preoverwintering nutritional state. Regardless of colony location, precipitous declines in colony weight occurred during autumn and thus colonies were not completely buffered from the stressors of living in a matrix dominated with monocultures. Contrary to our hypothesis, wild bee diversity was greater in soybean, specifically in August, a time when fields are in bloom. These differences were largely driven by four common bee species that performed well in soybean. Overall, these results suggest fruit and vegetable farms provide some benefits for honey bees; however, they do not benefit wild bee communities. Thus, incorporation of natural habitat, rather than diversified farming, in these landscapes, may be a better choice for wild bee conservation efforts.","author":[{"dropping-particle":"","family":"St Clair","given":"Ashley L.","non-dropping-particle":"","parse-names":false,"suffix":""},{"dropping-particle":"","family":"Zhang","given":"Ge","non-dropping-particle":"","parse-names":false,"suffix":""},{"dropping-particle":"","family":"Dolezal","given":"Adam G.","non-dropping-particle":"","parse-names":false,"suffix":""},{"dropping-particle":"","family":"O'Neal","given":"Matthew E.","non-dropping-particle":"","parse-names":false,"suffix":""},{"dropping-particle":"","family":"Toth","given":"Amy L.","non-dropping-particle":"","parse-names":false,"suffix":""}],"container-title":"Environmental entomology","id":"ITEM-1","issued":{"date-parts":[["2020"]]},"title":"Diversified Farming in a Monoculture Landscape: Effects on Honey Bee Health and Wild Bee Communities","type":"article-journal"},"uris":["http://www.mendeley.com/documents/?uuid=83fdea04-4d01-4103-af70-c42a7bca8716"]},{"id":"ITEM-2","itemData":{"DOI":"10.1073/pnas.1912801116","ISSN":"10916490","abstract":"Intensive agriculture can contribute to pollinator decline, exemplified by alarmingly high annual losses of honey bee colonies in regions dominated by annual crops (e.g., midwestern United States). As more natural or seminatural landscapes are transformed into monocultures, there is growing concern over current and future impacts on pollinators. To forecast how landscape simplification can affect bees, we conducted a replicated, longitudinal assessment of honey bee colony growth and nutritional health in an intensively farmed region where much of the landscape is devoted to production of corn and soybeans. Surprisingly, colonies adjacent to soybean fields surrounded by more cultivated land grew more during midseason than those in areas of lower cultivation. Regardless of the landscape surrounding the colonies, all experienced a precipitous decline in colony weight beginning in August and ended the season with reduced fat stores in individual bees, both predictors of colony overwintering failure. Patterns of forage availability and colony nutritional state suggest that late-season declines were caused by food scarcity during a period of extremely limited forage. To test if habitat enhancements could ameliorate this response, we performed a separate experiment in which colonies provided access to native perennials (i.e., prairie) were rescued from both weight loss and reduced fat stores, suggesting the rapid decline observed in these agricultural landscapes is not inevitable. Overall, these results show that intensively farmed areas can provide a short-term feast that cannot sustain the long-term nutritional health of colonies; reintegration of biodiversity into such landscapes may provide relief from nutritional stress.","author":[{"dropping-particle":"","family":"Dolezal","given":"Adam G.","non-dropping-particle":"","parse-names":false,"suffix":""},{"dropping-particle":"","family":"Clair","given":"Ashley L.St","non-dropping-particle":"","parse-names":false,"suffix":""},{"dropping-particle":"","family":"Zhang","given":"Ge","non-dropping-particle":"","parse-names":false,"suffix":""},{"dropping-particle":"","family":"Toth","given":"Amy L.","non-dropping-particle":"","parse-names":false,"suffix":""},{"dropping-particle":"","family":"O’Neal","given":"Matthew E.","non-dropping-particle":"","parse-names":false,"suffix":""}],"container-title":"Proceedings of the National Academy of Sciences of the United States of America","id":"ITEM-2","issue":"50","issued":{"date-parts":[["2019","12","10"]]},"page":"25147-25155","publisher":"National Academy of Sciences","title":"Native habitat mitigates feast–famine conditions faced by honey bees in an agricultural landscape","type":"article-journal","volume":"116"},"uris":["http://www.mendeley.com/documents/?uuid=7135cac8-5f39-34a7-9081-5e066e407b67"]}],"mendeley":{"formattedCitation":"(Dolezal et al. 2019b; St Clair et al. 2020)","plainTextFormattedCitation":"(Dolezal et al. 2019b; St Clair et al. 2020)","previouslyFormattedCitation":"(Dolezal et al. 2019b; St Clair et al. 2020)"},"properties":{"noteIndex":0},"schema":"https://github.com/citation-style-language/schema/raw/master/csl-citation.json"}</w:instrText>
      </w:r>
      <w:r w:rsidR="00724DD5">
        <w:rPr>
          <w:rFonts w:ascii="Times New Roman" w:hAnsi="Times New Roman" w:cs="Times New Roman"/>
        </w:rPr>
        <w:fldChar w:fldCharType="separate"/>
      </w:r>
      <w:r w:rsidR="00524716" w:rsidRPr="00524716">
        <w:rPr>
          <w:rFonts w:ascii="Times New Roman" w:hAnsi="Times New Roman" w:cs="Times New Roman"/>
          <w:noProof/>
        </w:rPr>
        <w:t>(Dolezal et al. 2019b; St Clair et al. 2020)</w:t>
      </w:r>
      <w:r w:rsidR="00724DD5">
        <w:rPr>
          <w:rFonts w:ascii="Times New Roman" w:hAnsi="Times New Roman" w:cs="Times New Roman"/>
        </w:rPr>
        <w:fldChar w:fldCharType="end"/>
      </w:r>
      <w:r w:rsidR="00156FC0">
        <w:rPr>
          <w:rFonts w:ascii="Times New Roman" w:hAnsi="Times New Roman" w:cs="Times New Roman"/>
        </w:rPr>
        <w:t>.</w:t>
      </w:r>
      <w:r w:rsidR="00BC4060">
        <w:rPr>
          <w:rFonts w:ascii="Times New Roman" w:hAnsi="Times New Roman" w:cs="Times New Roman"/>
        </w:rPr>
        <w:t xml:space="preserve"> </w:t>
      </w:r>
      <w:r w:rsidR="0051111E">
        <w:rPr>
          <w:rFonts w:ascii="Times New Roman" w:hAnsi="Times New Roman" w:cs="Times New Roman"/>
        </w:rPr>
        <w:t>Additionally</w:t>
      </w:r>
      <w:r w:rsidR="00F145B9">
        <w:rPr>
          <w:rFonts w:ascii="Times New Roman" w:hAnsi="Times New Roman" w:cs="Times New Roman"/>
        </w:rPr>
        <w:t xml:space="preserve">, commercial hives are highly susceptible to the spread of </w:t>
      </w:r>
      <w:r w:rsidR="0051111E">
        <w:rPr>
          <w:rFonts w:ascii="Times New Roman" w:hAnsi="Times New Roman" w:cs="Times New Roman"/>
        </w:rPr>
        <w:t>pests and pathogens</w:t>
      </w:r>
      <w:r w:rsidR="00F145B9">
        <w:rPr>
          <w:rFonts w:ascii="Times New Roman" w:hAnsi="Times New Roman" w:cs="Times New Roman"/>
        </w:rPr>
        <w:t xml:space="preserve"> because they are kept in close proximity in high density apiaries and</w:t>
      </w:r>
      <w:r w:rsidR="0051111E">
        <w:rPr>
          <w:rFonts w:ascii="Times New Roman" w:hAnsi="Times New Roman" w:cs="Times New Roman"/>
        </w:rPr>
        <w:t xml:space="preserve"> returning foragers often enter the wrong hive  </w:t>
      </w:r>
      <w:r w:rsidR="0004144E">
        <w:rPr>
          <w:rFonts w:ascii="Times New Roman" w:hAnsi="Times New Roman" w:cs="Times New Roman"/>
        </w:rPr>
        <w:fldChar w:fldCharType="begin" w:fldLock="1"/>
      </w:r>
      <w:r w:rsidR="00524716">
        <w:rPr>
          <w:rFonts w:ascii="Times New Roman" w:hAnsi="Times New Roman" w:cs="Times New Roman"/>
        </w:rPr>
        <w:instrText>ADDIN CSL_CITATION {"citationItems":[{"id":"ITEM-1","itemData":{"DOI":"10.1017/S0021859600035103","ISSN":"14695146","author":[{"dropping-particle":"","family":"Free","given":"J. B.","non-dropping-particle":"","parse-names":false,"suffix":""}],"container-title":"The Journal of Agricultural Science","id":"ITEM-1","issued":{"date-parts":[["1958"]]},"title":"The drifting of honey-bees","type":"article-journal"},"uris":["http://www.mendeley.com/documents/?uuid=77f1b35d-e888-4018-9c90-e2c5303087ad"]},{"id":"ITEM-2","itemData":{"DOI":"10.1007/s13592-015-0361-2","ISSN":"12979678","abstract":"When humans switched from hunting honeybee colonies living scattered in the wild to keeping them in hives crowded in apiaries, they may have greatly increased disease transmission between colonies. The effects of clustering colonies were studied. Two groups of 12 colonies, with hives crowded or dispersed, were established in a common environment and left untreated for mites. Drones made many homing errors in the crowded group, but not in the dispersed group. In early summer, in both groups, the colonies that did not swarm developed high mite counts, but the colonies that swarmed maintained low mite counts. In late summer, in the crowded group but not in the dispersed group, the colonies that swarmed also developed high mite counts. All colonies with high mite counts in late summer died over winter; all colonies with low mite counts in late summer survived over winter. Evidently, swarming can reduce a colony’s mite load, but when colonies are crowded in apiaries, this mite-load reduction is erased as mites are spread through drifting and robbing.","author":[{"dropping-particle":"","family":"Seeley","given":"Thomas D.","non-dropping-particle":"","parse-names":false,"suffix":""},{"dropping-particle":"","family":"Smith","given":"Michael L.","non-dropping-particle":"","parse-names":false,"suffix":""}],"container-title":"Apidologie","id":"ITEM-2","issued":{"date-parts":[["2015"]]},"title":"Crowding honeybee colonies in apiaries can increase their vulnerability to the deadly ectoparasite Varroa destructor","type":"article-journal"},"uris":["http://www.mendeley.com/documents/?uuid=6a2b3635-afd2-4758-87bb-127a88e77995"]}],"mendeley":{"formattedCitation":"(Free 1958; Seeley and Smith 2015)","plainTextFormattedCitation":"(Free 1958; Seeley and Smith 2015)","previouslyFormattedCitation":"(Free 1958; Seeley and Smith 2015)"},"properties":{"noteIndex":0},"schema":"https://github.com/citation-style-language/schema/raw/master/csl-citation.json"}</w:instrText>
      </w:r>
      <w:r w:rsidR="0004144E">
        <w:rPr>
          <w:rFonts w:ascii="Times New Roman" w:hAnsi="Times New Roman" w:cs="Times New Roman"/>
        </w:rPr>
        <w:fldChar w:fldCharType="separate"/>
      </w:r>
      <w:r w:rsidR="0004144E" w:rsidRPr="0004144E">
        <w:rPr>
          <w:rFonts w:ascii="Times New Roman" w:hAnsi="Times New Roman" w:cs="Times New Roman"/>
          <w:noProof/>
        </w:rPr>
        <w:t>(Free 1958; Seeley and Smith 2015)</w:t>
      </w:r>
      <w:r w:rsidR="0004144E">
        <w:rPr>
          <w:rFonts w:ascii="Times New Roman" w:hAnsi="Times New Roman" w:cs="Times New Roman"/>
        </w:rPr>
        <w:fldChar w:fldCharType="end"/>
      </w:r>
      <w:r w:rsidR="0051111E">
        <w:rPr>
          <w:rFonts w:ascii="Times New Roman" w:hAnsi="Times New Roman" w:cs="Times New Roman"/>
        </w:rPr>
        <w:t>. As much as 40% of a colony’s workers may “drift” to neighboring hives</w:t>
      </w:r>
      <w:r w:rsidR="0004144E">
        <w:rPr>
          <w:rFonts w:ascii="Times New Roman" w:hAnsi="Times New Roman" w:cs="Times New Roman"/>
        </w:rPr>
        <w:t xml:space="preserve"> </w:t>
      </w:r>
      <w:r w:rsidR="0004144E">
        <w:rPr>
          <w:rFonts w:ascii="Times New Roman" w:hAnsi="Times New Roman" w:cs="Times New Roman"/>
        </w:rPr>
        <w:fldChar w:fldCharType="begin" w:fldLock="1"/>
      </w:r>
      <w:r w:rsidR="0004144E">
        <w:rPr>
          <w:rFonts w:ascii="Times New Roman" w:hAnsi="Times New Roman" w:cs="Times New Roman"/>
        </w:rPr>
        <w:instrText>ADDIN CSL_CITATION {"citationItems":[{"id":"ITEM-1","itemData":{"DOI":"10.1080/00218839.1965.11100119","ISSN":"20786913","abstract":"Wind direction and speed, and the distance of hives from wind-breaks, greatly affect the drifting of bees. Little drifting was found to occur when hives were within or near a windbreak, but much when they were 15 m. or more away. Entrance size had little or no effect on drifting. Bees drifted less between hives placed on a steep slope than between hives on level ground. There was no difference between the proportions of bees that drifted in May, June, July and August. More bees drifted from the centre hive of a row to the end than vice versa. © 1965 Taylor &amp; Francis Group, LLC.","author":[{"dropping-particle":"","family":"Jay","given":"S. Cameron","non-dropping-particle":"","parse-names":false,"suffix":""}],"container-title":"Journal of Apicultural Research","id":"ITEM-1","issued":{"date-parts":[["1965"]]},"title":"Drifting of honeybees in commercial apiaries 1. effect of various environmental factors","type":"article-journal"},"uris":["http://www.mendeley.com/documents/?uuid=274a60e1-da45-48b5-a41d-b59e4f4738a9"]}],"mendeley":{"formattedCitation":"(Jay 1965)","plainTextFormattedCitation":"(Jay 1965)","previouslyFormattedCitation":"(Jay 1965)"},"properties":{"noteIndex":0},"schema":"https://github.com/citation-style-language/schema/raw/master/csl-citation.json"}</w:instrText>
      </w:r>
      <w:r w:rsidR="0004144E">
        <w:rPr>
          <w:rFonts w:ascii="Times New Roman" w:hAnsi="Times New Roman" w:cs="Times New Roman"/>
        </w:rPr>
        <w:fldChar w:fldCharType="separate"/>
      </w:r>
      <w:r w:rsidR="0004144E" w:rsidRPr="0004144E">
        <w:rPr>
          <w:rFonts w:ascii="Times New Roman" w:hAnsi="Times New Roman" w:cs="Times New Roman"/>
          <w:noProof/>
        </w:rPr>
        <w:t>(Jay 1965)</w:t>
      </w:r>
      <w:r w:rsidR="0004144E">
        <w:rPr>
          <w:rFonts w:ascii="Times New Roman" w:hAnsi="Times New Roman" w:cs="Times New Roman"/>
        </w:rPr>
        <w:fldChar w:fldCharType="end"/>
      </w:r>
      <w:r w:rsidR="00F145B9">
        <w:rPr>
          <w:rFonts w:ascii="Times New Roman" w:hAnsi="Times New Roman" w:cs="Times New Roman"/>
        </w:rPr>
        <w:t>.</w:t>
      </w:r>
      <w:r w:rsidR="0051111E">
        <w:rPr>
          <w:rFonts w:ascii="Times New Roman" w:hAnsi="Times New Roman" w:cs="Times New Roman"/>
        </w:rPr>
        <w:t xml:space="preserve"> Furthermore, </w:t>
      </w:r>
      <w:proofErr w:type="spellStart"/>
      <w:r w:rsidR="00F0339E">
        <w:rPr>
          <w:rFonts w:ascii="Times New Roman" w:hAnsi="Times New Roman" w:cs="Times New Roman"/>
        </w:rPr>
        <w:t>Geffre</w:t>
      </w:r>
      <w:proofErr w:type="spellEnd"/>
      <w:r w:rsidR="00F0339E">
        <w:rPr>
          <w:rFonts w:ascii="Times New Roman" w:hAnsi="Times New Roman" w:cs="Times New Roman"/>
        </w:rPr>
        <w:t xml:space="preserve"> et al. </w:t>
      </w:r>
      <w:r w:rsidR="0004144E">
        <w:rPr>
          <w:rFonts w:ascii="Times New Roman" w:hAnsi="Times New Roman" w:cs="Times New Roman"/>
        </w:rPr>
        <w:t xml:space="preserve">(2020) </w:t>
      </w:r>
      <w:r w:rsidR="00F0339E">
        <w:rPr>
          <w:rFonts w:ascii="Times New Roman" w:hAnsi="Times New Roman" w:cs="Times New Roman"/>
        </w:rPr>
        <w:t xml:space="preserve">demonstrated that guard bees are less aggressive to unfamiliar bees </w:t>
      </w:r>
      <w:r w:rsidR="0051111E">
        <w:rPr>
          <w:rFonts w:ascii="Times New Roman" w:hAnsi="Times New Roman" w:cs="Times New Roman"/>
        </w:rPr>
        <w:t xml:space="preserve">inoculated </w:t>
      </w:r>
      <w:r w:rsidR="00F0339E">
        <w:rPr>
          <w:rFonts w:ascii="Times New Roman" w:hAnsi="Times New Roman" w:cs="Times New Roman"/>
        </w:rPr>
        <w:t xml:space="preserve">with IAPV than to uninfected bees. </w:t>
      </w:r>
      <w:r w:rsidR="0004144E">
        <w:rPr>
          <w:rFonts w:ascii="Times New Roman" w:hAnsi="Times New Roman" w:cs="Times New Roman"/>
        </w:rPr>
        <w:t xml:space="preserve">Thus, </w:t>
      </w:r>
      <w:r w:rsidR="00F0339E">
        <w:rPr>
          <w:rFonts w:ascii="Times New Roman" w:hAnsi="Times New Roman" w:cs="Times New Roman"/>
        </w:rPr>
        <w:t>IAPV-infected bees may actually drift between colonies more frequently than healthy bees, resulting in a rapid spread of viral infection across apiaries</w:t>
      </w:r>
      <w:r w:rsidR="0004144E">
        <w:rPr>
          <w:rFonts w:ascii="Times New Roman" w:hAnsi="Times New Roman" w:cs="Times New Roman"/>
        </w:rPr>
        <w:t xml:space="preserve"> </w:t>
      </w:r>
      <w:r w:rsidR="0004144E">
        <w:rPr>
          <w:rFonts w:ascii="Times New Roman" w:hAnsi="Times New Roman" w:cs="Times New Roman"/>
        </w:rPr>
        <w:fldChar w:fldCharType="begin" w:fldLock="1"/>
      </w:r>
      <w:r w:rsidR="0004144E">
        <w:rPr>
          <w:rFonts w:ascii="Times New Roman" w:hAnsi="Times New Roman" w:cs="Times New Roman"/>
        </w:rPr>
        <w:instrText>ADDIN CSL_CITATION {"citationItems":[{"id":"ITEM-1","itemData":{"DOI":"10.1073/pnas.2002268117","ISSN":"10916490","PMID":"32341145","abstract":"Anthropogenic changes create evolutionarily novel environments that present opportunities for emerging diseases, potentially changing the balance between host and pathogen. Honey bees provide essential pollination services, but intensification and globalization of honey bee management has coincided with increased pathogen pressure, primarily due to a parasitic mite/virus complex. Here, we investigated how honey bee individual and group phenotypes are altered by a virus of concern, Israeli acute paralysis virus (IAPV). Using automated and manual behavioral monitoring of IAPV-inoculated individuals, we find evidence for pathogen manipulation of worker behavior by IAPV, and reveal that this effect depends on social context; that is, within versus between colony interactions. Experimental inoculation reduced social contacts between honey bee colony members, suggesting an adaptive host social immune response to diminish transmission. Parallel analyses with double-stranded RNA (dsRNA)- immunostimulated bees revealed these behaviors are part of a generalized social immune defensive response. Conversely, inoculated bees presented to groups of bees from other colonies experienced reduced aggression compared with dsRNA-immunostimulated bees, facilitating entry into susceptible colonies. This reduction was associated with a shift in cuticular hydrocarbons, the chemical signatures used by bees to discriminate colony members from intruders. These responses were specific to IAPV infection, suggestive of pathogen manipulation of the host. Emerging bee pathogens may thus shape host phenotypes to increase transmission, a strategy especiallywellsuited to the unnaturally high colony densities of modern apiculture. These findings demonstrate how anthropogenic changes could affect arms races between human-managed hosts and their pathogens to potentially affect global food security.","author":[{"dropping-particle":"","family":"Geffre","given":"Amy C.","non-dropping-particle":"","parse-names":false,"suffix":""},{"dropping-particle":"","family":"Gernat","given":"Tim","non-dropping-particle":"","parse-names":false,"suffix":""},{"dropping-particle":"","family":"Harwood","given":"Gyan P.","non-dropping-particle":"","parse-names":false,"suffix":""},{"dropping-particle":"","family":"Jones","given":"Beryl M.","non-dropping-particle":"","parse-names":false,"suffix":""},{"dropping-particle":"","family":"Gysi","given":"Deisy Morselli","non-dropping-particle":"","parse-names":false,"suffix":""},{"dropping-particle":"","family":"Hamilton","given":"Adam R.","non-dropping-particle":"","parse-names":false,"suffix":""},{"dropping-particle":"","family":"Bonning","given":"Bryony C.","non-dropping-particle":"","parse-names":false,"suffix":""},{"dropping-particle":"","family":"Toth","given":"Amy L.","non-dropping-particle":"","parse-names":false,"suffix":""},{"dropping-particle":"","family":"Robinson","given":"Gene E.","non-dropping-particle":"","parse-names":false,"suffix":""},{"dropping-particle":"","family":"Dolezal","given":"Adam G.","non-dropping-particle":"","parse-names":false,"suffix":""}],"container-title":"Proceedings of the National Academy of Sciences of the United States of America","id":"ITEM-1","issued":{"date-parts":[["2020"]]},"title":"Honey bee virus causes context-dependent changes in host social behavior","type":"article-journal"},"uris":["http://www.mendeley.com/documents/?uuid=cd4df21d-2346-46e9-b612-e6fb21cffa15"]}],"mendeley":{"formattedCitation":"(Geffre et al. 2020)","plainTextFormattedCitation":"(Geffre et al. 2020)","previouslyFormattedCitation":"(Geffre et al. 2020)"},"properties":{"noteIndex":0},"schema":"https://github.com/citation-style-language/schema/raw/master/csl-citation.json"}</w:instrText>
      </w:r>
      <w:r w:rsidR="0004144E">
        <w:rPr>
          <w:rFonts w:ascii="Times New Roman" w:hAnsi="Times New Roman" w:cs="Times New Roman"/>
        </w:rPr>
        <w:fldChar w:fldCharType="separate"/>
      </w:r>
      <w:r w:rsidR="0004144E" w:rsidRPr="0004144E">
        <w:rPr>
          <w:rFonts w:ascii="Times New Roman" w:hAnsi="Times New Roman" w:cs="Times New Roman"/>
          <w:noProof/>
        </w:rPr>
        <w:t>(Geffre et al. 2020)</w:t>
      </w:r>
      <w:r w:rsidR="0004144E">
        <w:rPr>
          <w:rFonts w:ascii="Times New Roman" w:hAnsi="Times New Roman" w:cs="Times New Roman"/>
        </w:rPr>
        <w:fldChar w:fldCharType="end"/>
      </w:r>
      <w:r w:rsidR="00F0339E">
        <w:rPr>
          <w:rFonts w:ascii="Times New Roman" w:hAnsi="Times New Roman" w:cs="Times New Roman"/>
        </w:rPr>
        <w:t xml:space="preserve">. Our results show that the dual stressors of deceased diet quality and increase viral lodes that commercial hives commonly face are compounding. </w:t>
      </w:r>
    </w:p>
    <w:p w14:paraId="03AD9E12" w14:textId="57404204" w:rsidR="0004144E" w:rsidRDefault="00AC1976" w:rsidP="00F145B9">
      <w:pPr>
        <w:spacing w:line="480" w:lineRule="auto"/>
        <w:ind w:firstLine="720"/>
        <w:rPr>
          <w:rFonts w:ascii="Times New Roman" w:hAnsi="Times New Roman" w:cs="Times New Roman"/>
        </w:rPr>
      </w:pPr>
      <w:r>
        <w:rPr>
          <w:rFonts w:ascii="Times New Roman" w:hAnsi="Times New Roman" w:cs="Times New Roman"/>
        </w:rPr>
        <w:t xml:space="preserve">The </w:t>
      </w:r>
      <w:r w:rsidR="00761923">
        <w:rPr>
          <w:rFonts w:ascii="Times New Roman" w:hAnsi="Times New Roman" w:cs="Times New Roman"/>
        </w:rPr>
        <w:t>long-term</w:t>
      </w:r>
      <w:r>
        <w:rPr>
          <w:rFonts w:ascii="Times New Roman" w:hAnsi="Times New Roman" w:cs="Times New Roman"/>
        </w:rPr>
        <w:t xml:space="preserve"> effects of larval diet restriction on adult phenotype differed between quality and quantity manipulations. Acute larval starvation produced smaller adults</w:t>
      </w:r>
      <w:r w:rsidR="00DC2821">
        <w:rPr>
          <w:rFonts w:ascii="Times New Roman" w:hAnsi="Times New Roman" w:cs="Times New Roman"/>
        </w:rPr>
        <w:t xml:space="preserve">, with significantly less mass than </w:t>
      </w:r>
      <w:proofErr w:type="spellStart"/>
      <w:r w:rsidR="00DC2821">
        <w:rPr>
          <w:rFonts w:ascii="Times New Roman" w:hAnsi="Times New Roman" w:cs="Times New Roman"/>
        </w:rPr>
        <w:t>unstarved</w:t>
      </w:r>
      <w:proofErr w:type="spellEnd"/>
      <w:r w:rsidR="00DC2821">
        <w:rPr>
          <w:rFonts w:ascii="Times New Roman" w:hAnsi="Times New Roman" w:cs="Times New Roman"/>
        </w:rPr>
        <w:t xml:space="preserve"> bees.</w:t>
      </w:r>
      <w:r>
        <w:rPr>
          <w:rFonts w:ascii="Times New Roman" w:hAnsi="Times New Roman" w:cs="Times New Roman"/>
        </w:rPr>
        <w:t xml:space="preserve"> </w:t>
      </w:r>
      <w:r w:rsidR="00DC2821">
        <w:rPr>
          <w:rFonts w:ascii="Times New Roman" w:hAnsi="Times New Roman" w:cs="Times New Roman"/>
        </w:rPr>
        <w:t xml:space="preserve">In contrast, there was no effect of being reared with a </w:t>
      </w:r>
      <w:proofErr w:type="gramStart"/>
      <w:r w:rsidR="00DC2821">
        <w:rPr>
          <w:rFonts w:ascii="Times New Roman" w:hAnsi="Times New Roman" w:cs="Times New Roman"/>
        </w:rPr>
        <w:t>low quality</w:t>
      </w:r>
      <w:proofErr w:type="gramEnd"/>
      <w:r w:rsidR="00DC2821">
        <w:rPr>
          <w:rFonts w:ascii="Times New Roman" w:hAnsi="Times New Roman" w:cs="Times New Roman"/>
        </w:rPr>
        <w:t xml:space="preserve"> diet on adult mass.</w:t>
      </w:r>
      <w:r w:rsidR="004C031C">
        <w:rPr>
          <w:rFonts w:ascii="Times New Roman" w:hAnsi="Times New Roman" w:cs="Times New Roman"/>
        </w:rPr>
        <w:t xml:space="preserve"> It could be that nurse bees </w:t>
      </w:r>
      <w:commentRangeStart w:id="8"/>
      <w:r w:rsidR="004C031C">
        <w:rPr>
          <w:rFonts w:ascii="Times New Roman" w:hAnsi="Times New Roman" w:cs="Times New Roman"/>
        </w:rPr>
        <w:t xml:space="preserve">adjust the quantity of food they feed </w:t>
      </w:r>
      <w:commentRangeEnd w:id="8"/>
      <w:r w:rsidR="00761923">
        <w:rPr>
          <w:rStyle w:val="CommentReference"/>
        </w:rPr>
        <w:commentReference w:id="8"/>
      </w:r>
      <w:r w:rsidR="004C031C">
        <w:rPr>
          <w:rFonts w:ascii="Times New Roman" w:hAnsi="Times New Roman" w:cs="Times New Roman"/>
        </w:rPr>
        <w:t xml:space="preserve">to brood to compensate for low quality nutrition, offsetting an effect on later adult mass and lipid stores. </w:t>
      </w:r>
      <w:r w:rsidR="00761923">
        <w:rPr>
          <w:rFonts w:ascii="Times New Roman" w:hAnsi="Times New Roman" w:cs="Times New Roman"/>
        </w:rPr>
        <w:t xml:space="preserve">Even </w:t>
      </w:r>
      <w:r w:rsidR="007D4E2C">
        <w:rPr>
          <w:rFonts w:ascii="Times New Roman" w:hAnsi="Times New Roman" w:cs="Times New Roman"/>
        </w:rPr>
        <w:t>though</w:t>
      </w:r>
      <w:r w:rsidR="00761923">
        <w:rPr>
          <w:rFonts w:ascii="Times New Roman" w:hAnsi="Times New Roman" w:cs="Times New Roman"/>
        </w:rPr>
        <w:t xml:space="preserve"> rearing larvae on a </w:t>
      </w:r>
      <w:proofErr w:type="gramStart"/>
      <w:r w:rsidR="00761923">
        <w:rPr>
          <w:rFonts w:ascii="Times New Roman" w:hAnsi="Times New Roman" w:cs="Times New Roman"/>
        </w:rPr>
        <w:t>low quality</w:t>
      </w:r>
      <w:proofErr w:type="gramEnd"/>
      <w:r w:rsidR="00761923">
        <w:rPr>
          <w:rFonts w:ascii="Times New Roman" w:hAnsi="Times New Roman" w:cs="Times New Roman"/>
        </w:rPr>
        <w:t xml:space="preserve"> diet produced normally-sized adults, </w:t>
      </w:r>
      <w:r w:rsidR="007D4E2C">
        <w:rPr>
          <w:rFonts w:ascii="Times New Roman" w:hAnsi="Times New Roman" w:cs="Times New Roman"/>
        </w:rPr>
        <w:t xml:space="preserve">it did not produce bees with nominal immune systems. </w:t>
      </w:r>
      <w:r w:rsidR="00CB19AF">
        <w:rPr>
          <w:rFonts w:ascii="Times New Roman" w:hAnsi="Times New Roman" w:cs="Times New Roman"/>
        </w:rPr>
        <w:t>The low quality pollen used in this study (</w:t>
      </w:r>
      <w:r w:rsidR="00CB19AF">
        <w:rPr>
          <w:rFonts w:ascii="Times New Roman" w:hAnsi="Times New Roman" w:cs="Times New Roman"/>
          <w:i/>
        </w:rPr>
        <w:t>Cistus</w:t>
      </w:r>
      <w:r w:rsidR="00CB19AF">
        <w:rPr>
          <w:rFonts w:ascii="Times New Roman" w:hAnsi="Times New Roman" w:cs="Times New Roman"/>
        </w:rPr>
        <w:t xml:space="preserve">) </w:t>
      </w:r>
      <w:r w:rsidR="009E06D2">
        <w:rPr>
          <w:rFonts w:ascii="Times New Roman" w:hAnsi="Times New Roman" w:cs="Times New Roman"/>
        </w:rPr>
        <w:t xml:space="preserve">has a lower concentration of trace micronutrients, including calcium and iron, than the </w:t>
      </w:r>
      <w:r w:rsidR="009E06D2">
        <w:rPr>
          <w:rFonts w:ascii="Times New Roman" w:hAnsi="Times New Roman" w:cs="Times New Roman"/>
        </w:rPr>
        <w:lastRenderedPageBreak/>
        <w:t>high quality pollen (</w:t>
      </w:r>
      <w:proofErr w:type="spellStart"/>
      <w:r w:rsidR="009E06D2">
        <w:rPr>
          <w:rFonts w:ascii="Times New Roman" w:hAnsi="Times New Roman" w:cs="Times New Roman"/>
          <w:i/>
        </w:rPr>
        <w:t>Castanea</w:t>
      </w:r>
      <w:proofErr w:type="spellEnd"/>
      <w:r w:rsidR="009E06D2">
        <w:rPr>
          <w:rFonts w:ascii="Times New Roman" w:hAnsi="Times New Roman" w:cs="Times New Roman"/>
        </w:rPr>
        <w:t>)</w:t>
      </w:r>
      <w:r w:rsidR="00524716">
        <w:rPr>
          <w:rFonts w:ascii="Times New Roman" w:hAnsi="Times New Roman" w:cs="Times New Roman"/>
        </w:rPr>
        <w:t xml:space="preserve"> </w:t>
      </w:r>
      <w:r w:rsidR="00524716">
        <w:rPr>
          <w:rFonts w:ascii="Times New Roman" w:hAnsi="Times New Roman" w:cs="Times New Roman"/>
        </w:rPr>
        <w:fldChar w:fldCharType="begin" w:fldLock="1"/>
      </w:r>
      <w:r w:rsidR="00524716">
        <w:rPr>
          <w:rFonts w:ascii="Times New Roman" w:hAnsi="Times New Roman" w:cs="Times New Roman"/>
        </w:rPr>
        <w:instrText>ADDIN CSL_CITATION {"citationItems":[{"id":"ITEM-1","itemData":{"DOI":"10.1098/rsos.181803","ISSN":"20545703","abstract":"Honeybee population declines have been linked to multiple stressors, including reduced diet diversity and increased exposure to understudied viral pathogens. Despite interest in these factors, few experimental studies have explored the interaction between diet diversity and viral infection in honeybees. Here, we used a mixture of laboratory cage and small semi-field nucleus hive experiments to determine how these factors interact. In laboratory experiments, we found that high-quality diets (polyfloral pollen and high-quality single-source pollen) have the potential to reduce mortality in the face of infection with Israeli acute paralysis virus (IAPV). There was a significant interaction between diet and virus infection on mortality, even in the presence of high virus titres, suggesting that good diets can help bees tolerate virus infection. Further, we found that extreme stress in the form of pollen starvation in conjunction with IAPV infection increase exiting behaviour from small experimental hives. Finally, we showed that higher-quality pollen diets have significantly higher iron and calcium content, suggesting micronutrient deficiencies could be an under-explored area of bee nutrition.","author":[{"dropping-particle":"","family":"Dolezal","given":"Adam G.","non-dropping-particle":"","parse-names":false,"suffix":""},{"dropping-particle":"","family":"Carrillo-Tripp","given":"Jimena","non-dropping-particle":"","parse-names":false,"suffix":""},{"dropping-particle":"","family":"Judd","given":"Timothy M.","non-dropping-particle":"","parse-names":false,"suffix":""},{"dropping-particle":"","family":"Allen Miller","given":"W.","non-dropping-particle":"","parse-names":false,"suffix":""},{"dropping-particle":"","family":"Bonning","given":"Bryony C.","non-dropping-particle":"","parse-names":false,"suffix":""},{"dropping-particle":"","family":"Toth","given":"Amy L.","non-dropping-particle":"","parse-names":false,"suffix":""}],"container-title":"Royal Society Open Science","id":"ITEM-1","issued":{"date-parts":[["2019"]]},"title":"Interacting stressors matter: Diet quality and virus infection in honeybee health","type":"article-journal"},"uris":["http://www.mendeley.com/documents/?uuid=c7b832f7-8e35-404b-89b8-423a002c45dd"]}],"mendeley":{"formattedCitation":"(Dolezal et al. 2019a)","plainTextFormattedCitation":"(Dolezal et al. 2019a)","previouslyFormattedCitation":"(Dolezal et al. 2019a)"},"properties":{"noteIndex":0},"schema":"https://github.com/citation-style-language/schema/raw/master/csl-citation.json"}</w:instrText>
      </w:r>
      <w:r w:rsidR="00524716">
        <w:rPr>
          <w:rFonts w:ascii="Times New Roman" w:hAnsi="Times New Roman" w:cs="Times New Roman"/>
        </w:rPr>
        <w:fldChar w:fldCharType="separate"/>
      </w:r>
      <w:r w:rsidR="00524716" w:rsidRPr="00524716">
        <w:rPr>
          <w:rFonts w:ascii="Times New Roman" w:hAnsi="Times New Roman" w:cs="Times New Roman"/>
          <w:noProof/>
        </w:rPr>
        <w:t>(Dolezal et al. 2019a)</w:t>
      </w:r>
      <w:r w:rsidR="00524716">
        <w:rPr>
          <w:rFonts w:ascii="Times New Roman" w:hAnsi="Times New Roman" w:cs="Times New Roman"/>
        </w:rPr>
        <w:fldChar w:fldCharType="end"/>
      </w:r>
      <w:r w:rsidR="00524716">
        <w:rPr>
          <w:rFonts w:ascii="Times New Roman" w:hAnsi="Times New Roman" w:cs="Times New Roman"/>
        </w:rPr>
        <w:t xml:space="preserve">. These micronutrients may be crucial for pathogen resistance </w:t>
      </w:r>
      <w:r w:rsidR="00524716">
        <w:rPr>
          <w:rFonts w:ascii="Times New Roman" w:hAnsi="Times New Roman" w:cs="Times New Roman"/>
        </w:rPr>
        <w:fldChar w:fldCharType="begin" w:fldLock="1"/>
      </w:r>
      <w:r w:rsidR="005F7886">
        <w:rPr>
          <w:rFonts w:ascii="Times New Roman" w:hAnsi="Times New Roman" w:cs="Times New Roman"/>
        </w:rPr>
        <w:instrText>ADDIN CSL_CITATION {"citationItems":[{"id":"ITEM-1","itemData":{"DOI":"10.1093/jn/133.5.1443s","ISSN":"00223166","PMID":"12730439","abstract":"Although it is widely recognized that essential trace elements are required for the differentiation, activation and performance of numerous functions of immune cells, the specific roles of these inorganic micronutrients in these processes remain largely undefined. New insights about the participation of zinc, iron and copper in the selection, maturation and early activation events of the immune cells have been gained by judicious use of available tools in analytical cell biology, molecular genetics and array technology. Also, randomly controlled clinical and community trials demonstrate that zinc supplementation can enhance immunocompetence and decrease the incidence and severity of some infections in individuals with diagnosed or suspected mild zinc deficiency. These exciting results provide an impetus to evaluate the potential benefits of supplementation programs for individuals and groups with suboptimal trace element status as a cost-effective means of reducing the risk of infectious diseases.","author":[{"dropping-particle":"","family":"Failla","given":"Mark L.","non-dropping-particle":"","parse-names":false,"suffix":""}],"container-title":"Journal of Nutrition","id":"ITEM-1","issued":{"date-parts":[["2003"]]},"title":"Trace elements and host defense: Recent advances and continuing challenges","type":"paper-conference"},"uris":["http://www.mendeley.com/documents/?uuid=78529c00-9b14-447d-a26e-306f837c75ad"]}],"mendeley":{"formattedCitation":"(Failla 2003)","plainTextFormattedCitation":"(Failla 2003)","previouslyFormattedCitation":"(Failla 2003)"},"properties":{"noteIndex":0},"schema":"https://github.com/citation-style-language/schema/raw/master/csl-citation.json"}</w:instrText>
      </w:r>
      <w:r w:rsidR="00524716">
        <w:rPr>
          <w:rFonts w:ascii="Times New Roman" w:hAnsi="Times New Roman" w:cs="Times New Roman"/>
        </w:rPr>
        <w:fldChar w:fldCharType="separate"/>
      </w:r>
      <w:r w:rsidR="00524716" w:rsidRPr="00524716">
        <w:rPr>
          <w:rFonts w:ascii="Times New Roman" w:hAnsi="Times New Roman" w:cs="Times New Roman"/>
          <w:noProof/>
        </w:rPr>
        <w:t>(Failla 2003)</w:t>
      </w:r>
      <w:r w:rsidR="00524716">
        <w:rPr>
          <w:rFonts w:ascii="Times New Roman" w:hAnsi="Times New Roman" w:cs="Times New Roman"/>
        </w:rPr>
        <w:fldChar w:fldCharType="end"/>
      </w:r>
      <w:r w:rsidR="00524716">
        <w:rPr>
          <w:rFonts w:ascii="Times New Roman" w:hAnsi="Times New Roman" w:cs="Times New Roman"/>
        </w:rPr>
        <w:t xml:space="preserve">. </w:t>
      </w:r>
    </w:p>
    <w:p w14:paraId="099A4B3F" w14:textId="2A2249AA" w:rsidR="0016348C" w:rsidRPr="00A27BF3" w:rsidRDefault="0016348C" w:rsidP="00F145B9">
      <w:pPr>
        <w:spacing w:line="480" w:lineRule="auto"/>
        <w:ind w:firstLine="720"/>
        <w:rPr>
          <w:rFonts w:ascii="Times New Roman" w:hAnsi="Times New Roman" w:cs="Times New Roman"/>
        </w:rPr>
      </w:pPr>
      <w:r>
        <w:rPr>
          <w:rFonts w:ascii="Times New Roman" w:hAnsi="Times New Roman" w:cs="Times New Roman"/>
        </w:rPr>
        <w:t xml:space="preserve">Viral </w:t>
      </w:r>
      <w:r w:rsidR="00B94CE0">
        <w:rPr>
          <w:rFonts w:ascii="Times New Roman" w:hAnsi="Times New Roman" w:cs="Times New Roman"/>
        </w:rPr>
        <w:t xml:space="preserve">infection </w:t>
      </w:r>
      <w:r w:rsidR="00E25E22">
        <w:rPr>
          <w:rFonts w:ascii="Times New Roman" w:hAnsi="Times New Roman" w:cs="Times New Roman"/>
        </w:rPr>
        <w:t xml:space="preserve">and diet manipulation </w:t>
      </w:r>
      <w:r w:rsidR="00A55639">
        <w:rPr>
          <w:rFonts w:ascii="Times New Roman" w:hAnsi="Times New Roman" w:cs="Times New Roman"/>
        </w:rPr>
        <w:t>were</w:t>
      </w:r>
      <w:r w:rsidR="00E25E22">
        <w:rPr>
          <w:rFonts w:ascii="Times New Roman" w:hAnsi="Times New Roman" w:cs="Times New Roman"/>
        </w:rPr>
        <w:t xml:space="preserve"> marked by </w:t>
      </w:r>
      <w:r w:rsidR="008968BB">
        <w:rPr>
          <w:rFonts w:ascii="Times New Roman" w:hAnsi="Times New Roman" w:cs="Times New Roman"/>
        </w:rPr>
        <w:t>perturbations</w:t>
      </w:r>
      <w:r w:rsidR="00E25E22">
        <w:rPr>
          <w:rFonts w:ascii="Times New Roman" w:hAnsi="Times New Roman" w:cs="Times New Roman"/>
        </w:rPr>
        <w:t xml:space="preserve"> of expression of genes associated </w:t>
      </w:r>
      <w:commentRangeStart w:id="9"/>
      <w:r w:rsidR="00E25E22">
        <w:rPr>
          <w:rFonts w:ascii="Times New Roman" w:hAnsi="Times New Roman" w:cs="Times New Roman"/>
        </w:rPr>
        <w:t>with immune activation</w:t>
      </w:r>
      <w:commentRangeEnd w:id="9"/>
      <w:r w:rsidR="00494493">
        <w:rPr>
          <w:rStyle w:val="CommentReference"/>
        </w:rPr>
        <w:commentReference w:id="9"/>
      </w:r>
      <w:r w:rsidR="00E25E22">
        <w:rPr>
          <w:rFonts w:ascii="Times New Roman" w:hAnsi="Times New Roman" w:cs="Times New Roman"/>
        </w:rPr>
        <w:t>.</w:t>
      </w:r>
      <w:r w:rsidR="00242CF1">
        <w:rPr>
          <w:rFonts w:ascii="Times New Roman" w:hAnsi="Times New Roman" w:cs="Times New Roman"/>
        </w:rPr>
        <w:t xml:space="preserve"> In Experiment 1 (acute larval starvation), regardless of diet treatment, honey bees challenged</w:t>
      </w:r>
      <w:r w:rsidR="00FA2B28">
        <w:rPr>
          <w:rFonts w:ascii="Times New Roman" w:hAnsi="Times New Roman" w:cs="Times New Roman"/>
        </w:rPr>
        <w:t xml:space="preserve"> with</w:t>
      </w:r>
      <w:r w:rsidR="00586397">
        <w:rPr>
          <w:rFonts w:ascii="Times New Roman" w:hAnsi="Times New Roman" w:cs="Times New Roman"/>
        </w:rPr>
        <w:t xml:space="preserve"> IAPV infection</w:t>
      </w:r>
      <w:r w:rsidR="00FA2B28">
        <w:rPr>
          <w:rFonts w:ascii="Times New Roman" w:hAnsi="Times New Roman" w:cs="Times New Roman"/>
        </w:rPr>
        <w:t xml:space="preserve"> had</w:t>
      </w:r>
      <w:r w:rsidR="00586397">
        <w:rPr>
          <w:rFonts w:ascii="Times New Roman" w:hAnsi="Times New Roman" w:cs="Times New Roman"/>
        </w:rPr>
        <w:t xml:space="preserve"> higher expression of </w:t>
      </w:r>
      <w:r w:rsidR="00242CF1">
        <w:rPr>
          <w:rFonts w:ascii="Times New Roman" w:hAnsi="Times New Roman" w:cs="Times New Roman"/>
          <w:i/>
        </w:rPr>
        <w:t>dicer</w:t>
      </w:r>
      <w:r w:rsidR="00DD63B9">
        <w:rPr>
          <w:rFonts w:ascii="Times New Roman" w:hAnsi="Times New Roman" w:cs="Times New Roman"/>
        </w:rPr>
        <w:t>,</w:t>
      </w:r>
      <w:r w:rsidR="00FA2B28">
        <w:rPr>
          <w:rFonts w:ascii="Times New Roman" w:hAnsi="Times New Roman" w:cs="Times New Roman"/>
        </w:rPr>
        <w:t xml:space="preserve"> </w:t>
      </w:r>
      <w:proofErr w:type="spellStart"/>
      <w:r w:rsidR="00A1215F">
        <w:rPr>
          <w:rFonts w:ascii="Times New Roman" w:hAnsi="Times New Roman" w:cs="Times New Roman"/>
          <w:i/>
        </w:rPr>
        <w:t>hymenoptaecin</w:t>
      </w:r>
      <w:proofErr w:type="spellEnd"/>
      <w:r w:rsidR="00A1215F">
        <w:rPr>
          <w:rFonts w:ascii="Times New Roman" w:hAnsi="Times New Roman" w:cs="Times New Roman"/>
        </w:rPr>
        <w:t xml:space="preserve">. </w:t>
      </w:r>
      <w:r w:rsidR="00776218">
        <w:rPr>
          <w:rFonts w:ascii="Times New Roman" w:hAnsi="Times New Roman" w:cs="Times New Roman"/>
        </w:rPr>
        <w:t xml:space="preserve">Dicer is an enzyme that is part of the RNA-interference pathway: a highly conserved system that identifies and combats RNA viruses </w:t>
      </w:r>
      <w:r w:rsidR="00776218">
        <w:rPr>
          <w:rFonts w:ascii="Times New Roman" w:hAnsi="Times New Roman" w:cs="Times New Roman"/>
        </w:rPr>
        <w:fldChar w:fldCharType="begin" w:fldLock="1"/>
      </w:r>
      <w:r w:rsidR="00EF16E3">
        <w:rPr>
          <w:rFonts w:ascii="Times New Roman" w:hAnsi="Times New Roman" w:cs="Times New Roman"/>
        </w:rPr>
        <w:instrText>ADDIN CSL_CITATION {"citationItems":[{"id":"ITEM-1","itemData":{"DOI":"10.1007/s00294-006-0078-x","ISSN":"01728083","PMID":"16691418","abstract":"Double-stranded RNA has been shown to induce gene silencing in diverse eukaryotes and by a variety of pathways. We have examined the taxonomic distribution and the phylogenetic relationship of key components of the RNA interference (RNAi) machinery in members of five eukaryotic supergroups. On the basis of the parsimony principle, our analyses suggest that a relatively complex RNAi machinery was already present in the last common ancestor of eukaryotes and consisted, at a minimum, of one Argonaute-like polypeptide, one Piwi-like protein, one Dicer, and one RNA-dependent RNA polymerase. As proposed before, the ancestral (but non-essential) role of these components may have been in defense responses against genomic parasites such as transposable elements and viruses. From a mechanistic perspective, the RNAi machinery in the eukaryotic ancestor may have been capable of both small-RNA-guided transcript degradation as well as transcriptional repression, most likely through histone modifications. Both roles appear to be widespread among living eukaryotes and this diversification of function could account for the evolutionary conservation of duplicated Argonaute-Piwi proteins. In contrast, additional RNAi-mediated pathways such as RNA-directed DNA methylation, programmed genome rearrangements, meiotic silencing by unpaired DNA, and miRNA-mediated gene regulation may have evolved independently in specific lineages. © Springer-Verlag 2006.","author":[{"dropping-particle":"","family":"Cerutti","given":"Heriberto","non-dropping-particle":"","parse-names":false,"suffix":""},{"dropping-particle":"","family":"Casas-Mollano","given":"J. Armando","non-dropping-particle":"","parse-names":false,"suffix":""}],"container-title":"Current Genetics","id":"ITEM-1","issued":{"date-parts":[["2006"]]},"title":"On the origin and functions of RNA-mediated silencing: From protists to man","type":"article"},"uris":["http://www.mendeley.com/documents/?uuid=9f3b7d31-d373-4210-9ca3-6586e2bcb398"]}],"mendeley":{"formattedCitation":"(Cerutti and Casas-Mollano 2006)","plainTextFormattedCitation":"(Cerutti and Casas-Mollano 2006)","previouslyFormattedCitation":"(Cerutti and Casas-Mollano 2006)"},"properties":{"noteIndex":0},"schema":"https://github.com/citation-style-language/schema/raw/master/csl-citation.json"}</w:instrText>
      </w:r>
      <w:r w:rsidR="00776218">
        <w:rPr>
          <w:rFonts w:ascii="Times New Roman" w:hAnsi="Times New Roman" w:cs="Times New Roman"/>
        </w:rPr>
        <w:fldChar w:fldCharType="separate"/>
      </w:r>
      <w:r w:rsidR="00776218" w:rsidRPr="00776218">
        <w:rPr>
          <w:rFonts w:ascii="Times New Roman" w:hAnsi="Times New Roman" w:cs="Times New Roman"/>
          <w:noProof/>
        </w:rPr>
        <w:t>(Cerutti and Casas-Mollano 2006)</w:t>
      </w:r>
      <w:r w:rsidR="00776218">
        <w:rPr>
          <w:rFonts w:ascii="Times New Roman" w:hAnsi="Times New Roman" w:cs="Times New Roman"/>
        </w:rPr>
        <w:fldChar w:fldCharType="end"/>
      </w:r>
      <w:r w:rsidR="00776218">
        <w:rPr>
          <w:rFonts w:ascii="Times New Roman" w:hAnsi="Times New Roman" w:cs="Times New Roman"/>
        </w:rPr>
        <w:t xml:space="preserve">. </w:t>
      </w:r>
      <w:proofErr w:type="spellStart"/>
      <w:r w:rsidR="005F7886">
        <w:rPr>
          <w:rFonts w:ascii="Times New Roman" w:hAnsi="Times New Roman" w:cs="Times New Roman"/>
        </w:rPr>
        <w:t>Hymenoptaecin</w:t>
      </w:r>
      <w:proofErr w:type="spellEnd"/>
      <w:r w:rsidR="005F7886">
        <w:rPr>
          <w:rFonts w:ascii="Times New Roman" w:hAnsi="Times New Roman" w:cs="Times New Roman"/>
        </w:rPr>
        <w:t xml:space="preserve"> is an </w:t>
      </w:r>
      <w:proofErr w:type="spellStart"/>
      <w:r w:rsidR="005F7886">
        <w:rPr>
          <w:rFonts w:ascii="Times New Roman" w:hAnsi="Times New Roman" w:cs="Times New Roman"/>
        </w:rPr>
        <w:t>anitimicrobial</w:t>
      </w:r>
      <w:proofErr w:type="spellEnd"/>
      <w:r w:rsidR="005F7886">
        <w:rPr>
          <w:rFonts w:ascii="Times New Roman" w:hAnsi="Times New Roman" w:cs="Times New Roman"/>
        </w:rPr>
        <w:t xml:space="preserve"> peptide involved in honey bee immune response to infection by bacteria </w:t>
      </w:r>
      <w:r w:rsidR="005F7886">
        <w:rPr>
          <w:rFonts w:ascii="Times New Roman" w:hAnsi="Times New Roman" w:cs="Times New Roman"/>
        </w:rPr>
        <w:fldChar w:fldCharType="begin" w:fldLock="1"/>
      </w:r>
      <w:r w:rsidR="005F7886">
        <w:rPr>
          <w:rFonts w:ascii="Times New Roman" w:hAnsi="Times New Roman" w:cs="Times New Roman"/>
        </w:rPr>
        <w:instrText>ADDIN CSL_CITATION {"citationItems":[{"id":"ITEM-1","itemData":{"ISSN":"00219258","PMID":"8463238","abstract":"As part of our ongoing search for novel antimicrobial agents and their use in singular or combined drug therapy, we have isolated a series of polypeptides from the lymph fluid of honeybees. These polypeptides are synthesized de novo, following experimental infection of the insect with live Escherichia coli cells, and confer a broad-spectrum antibacterial defense to the host. We have dissected this humoral 'immune' system into its constituent components. In addition to the previously characterized apidaecins and abaecin, we also isolated a member of the defensin family of peptide antibiotics and, now, a novel 93-amino acid long, cationic polypeptide, termed hymenoptaecin. Detailed analysis established the complete chemical structure, including a 2-pyrrolidone-5-carboxylic acid at the N terminus, and indicated major differences with all known antibacterial polypeptides. Under physiological conditions, it inhibits viability of Gram-negative and Gram- positive bacteria, including several human pathogens. Lethal effects against E. coli are secondary to sequential permeabilization of outer and inner membrane. In combination, the six-constituent 'peptide antibiotics' of bee lymph provide wide-spectrum antibacterial protection in vitro by virtue of complementarity rather than synergism.","author":[{"dropping-particle":"","family":"Casteels","given":"P.","non-dropping-particle":"","parse-names":false,"suffix":""},{"dropping-particle":"","family":"Ampe","given":"C.","non-dropping-particle":"","parse-names":false,"suffix":""},{"dropping-particle":"","family":"Jacobs","given":"F.","non-dropping-particle":"","parse-names":false,"suffix":""},{"dropping-particle":"","family":"Tempst","given":"P.","non-dropping-particle":"","parse-names":false,"suffix":""}],"container-title":"Journal of Biological Chemistry","id":"ITEM-1","issued":{"date-parts":[["1993"]]},"title":"Functional and chemical characterization of hymenoptaecin, an antibacterial polypeptide that is infection-inducible in the honeybee (Apis mellifera)","type":"article-journal"},"uris":["http://www.mendeley.com/documents/?uuid=a2797ed0-22ba-419e-a321-579de7f50f88"]}],"mendeley":{"formattedCitation":"(Casteels et al. 1993)","plainTextFormattedCitation":"(Casteels et al. 1993)","previouslyFormattedCitation":"(Casteels et al. 1993)"},"properties":{"noteIndex":0},"schema":"https://github.com/citation-style-language/schema/raw/master/csl-citation.json"}</w:instrText>
      </w:r>
      <w:r w:rsidR="005F7886">
        <w:rPr>
          <w:rFonts w:ascii="Times New Roman" w:hAnsi="Times New Roman" w:cs="Times New Roman"/>
        </w:rPr>
        <w:fldChar w:fldCharType="separate"/>
      </w:r>
      <w:r w:rsidR="005F7886" w:rsidRPr="005F7886">
        <w:rPr>
          <w:rFonts w:ascii="Times New Roman" w:hAnsi="Times New Roman" w:cs="Times New Roman"/>
          <w:noProof/>
        </w:rPr>
        <w:t>(Casteels et al. 1993)</w:t>
      </w:r>
      <w:r w:rsidR="005F7886">
        <w:rPr>
          <w:rFonts w:ascii="Times New Roman" w:hAnsi="Times New Roman" w:cs="Times New Roman"/>
        </w:rPr>
        <w:fldChar w:fldCharType="end"/>
      </w:r>
      <w:r w:rsidR="005F7886">
        <w:rPr>
          <w:rFonts w:ascii="Times New Roman" w:hAnsi="Times New Roman" w:cs="Times New Roman"/>
        </w:rPr>
        <w:t xml:space="preserve"> and viruses </w:t>
      </w:r>
      <w:r w:rsidR="005F7886">
        <w:rPr>
          <w:rFonts w:ascii="Times New Roman" w:hAnsi="Times New Roman" w:cs="Times New Roman"/>
        </w:rPr>
        <w:fldChar w:fldCharType="begin" w:fldLock="1"/>
      </w:r>
      <w:r w:rsidR="005F7886">
        <w:rPr>
          <w:rFonts w:ascii="Times New Roman" w:hAnsi="Times New Roman" w:cs="Times New Roman"/>
        </w:rPr>
        <w:instrText>ADDIN CSL_CITATION {"citationItems":[{"id":"ITEM-1","itemData":{"DOI":"10.7717/peerj.1591","ISSN":"21678359","abstract":"Sacbrood virus (SBV) and Deformed wing virus (DWV) are evolutionarily related positive-strand RNA viruses, members of the Iflavirus group. They both infect the honeybee Apis mellifera but have strikingly different levels of virulence when transmitted orally. Honeybee larvae orally infected with SBV usually accumulate high levels of the virus, which halts larval development and causes insect death. In contrast, oral DWV infection at the larval stage usually causes asymptomatic infection with low levels of the virus, although high doses of ingested DWV could lead to DWV replicating to high levels. We investigated effects of DWV and SBV infection on the transcriptome of honeybee larvae and pupae using global RNA-Seq and real-time PCR analysis. This showed that high levels of SBV replication resulted in down-regulation of the genes involved in cuticle and muscle development, together with changes in expression of putative immune-related genes. In particular, honeybee larvae with high levels of SBV replication, with and without high levels of DWV replication, showed concerted up-regulated expression of antimicrobial peptides (AMPs), and down-regulated expression of the prophenoloxidase activating enzyme (PPAE) together with up-regulation of the expression of a putative serpin, which could lead to the suppression of the melanisation pathway. The effects of high SBV levels on expression of these immune genes were unlikely to be a consequence of SBV-induced developmental changes, because similar effects were observed in honeybee pupae infected by injection. In the orally infected larvae with high levels of DWV replication alone we observed no changes of AMPs or of gene expression in the melanisation pathway. In the injected pupae, high levels of DWV alone did not alter expression of the tested melanisation pathway genes, but resulted in up-regulation of the AMPs, which could be attributed to the effect of DWV on the regulation of AMP expression in response to wounding. We propose that the difference in expression of the honeybee immune genes induced by SBV and DWV may be an evolutionary adaptation to the different predominant transmission routes used by these viruses.","author":[{"dropping-particle":"V.","family":"Ryabov","given":"Eugene","non-dropping-particle":"","parse-names":false,"suffix":""},{"dropping-particle":"","family":"Fannon","given":"Jessica M.","non-dropping-particle":"","parse-names":false,"suffix":""},{"dropping-particle":"","family":"Moore","given":"Jonathan D.","non-dropping-particle":"","parse-names":false,"suffix":""},{"dropping-particle":"","family":"Wood","given":"Graham R.","non-dropping-particle":"","parse-names":false,"suffix":""},{"dropping-particle":"","family":"Evans","given":"David J.","non-dropping-particle":"","parse-names":false,"suffix":""}],"container-title":"PeerJ","id":"ITEM-1","issued":{"date-parts":[["2016"]]},"title":"The Iflaviruses Sacbrood virus and Deformed wing virus evoke different transcriptional responses in the honeybee which may facilitate their horizontal or vertical transmission","type":"article-journal"},"uris":["http://www.mendeley.com/documents/?uuid=8d7b61d7-28ff-493c-a29a-3eb777ca4eb6"]}],"mendeley":{"formattedCitation":"(Ryabov et al. 2016)","plainTextFormattedCitation":"(Ryabov et al. 2016)","previouslyFormattedCitation":"(Ryabov et al. 2016)"},"properties":{"noteIndex":0},"schema":"https://github.com/citation-style-language/schema/raw/master/csl-citation.json"}</w:instrText>
      </w:r>
      <w:r w:rsidR="005F7886">
        <w:rPr>
          <w:rFonts w:ascii="Times New Roman" w:hAnsi="Times New Roman" w:cs="Times New Roman"/>
        </w:rPr>
        <w:fldChar w:fldCharType="separate"/>
      </w:r>
      <w:r w:rsidR="005F7886" w:rsidRPr="005F7886">
        <w:rPr>
          <w:rFonts w:ascii="Times New Roman" w:hAnsi="Times New Roman" w:cs="Times New Roman"/>
          <w:noProof/>
        </w:rPr>
        <w:t>(Ryabov et al. 2016)</w:t>
      </w:r>
      <w:r w:rsidR="005F7886">
        <w:rPr>
          <w:rFonts w:ascii="Times New Roman" w:hAnsi="Times New Roman" w:cs="Times New Roman"/>
        </w:rPr>
        <w:fldChar w:fldCharType="end"/>
      </w:r>
      <w:r w:rsidR="005F7886">
        <w:rPr>
          <w:rFonts w:ascii="Times New Roman" w:hAnsi="Times New Roman" w:cs="Times New Roman"/>
        </w:rPr>
        <w:t>.</w:t>
      </w:r>
      <w:r w:rsidR="00776218">
        <w:rPr>
          <w:rFonts w:ascii="Times New Roman" w:hAnsi="Times New Roman" w:cs="Times New Roman"/>
        </w:rPr>
        <w:t xml:space="preserve"> </w:t>
      </w:r>
      <w:r w:rsidR="00FA2B28">
        <w:rPr>
          <w:rFonts w:ascii="Times New Roman" w:hAnsi="Times New Roman" w:cs="Times New Roman"/>
        </w:rPr>
        <w:t xml:space="preserve">In Experiment 1, </w:t>
      </w:r>
      <w:r w:rsidR="00FA2B28">
        <w:rPr>
          <w:rFonts w:ascii="Times New Roman" w:hAnsi="Times New Roman" w:cs="Times New Roman"/>
          <w:i/>
        </w:rPr>
        <w:t xml:space="preserve">hopscotch </w:t>
      </w:r>
      <w:r w:rsidR="00FA2B28">
        <w:rPr>
          <w:rFonts w:ascii="Times New Roman" w:hAnsi="Times New Roman" w:cs="Times New Roman"/>
        </w:rPr>
        <w:t>was upregulated in starved bees and bees treated with IAPV.</w:t>
      </w:r>
      <w:r w:rsidR="00423A5C">
        <w:rPr>
          <w:rFonts w:ascii="Times New Roman" w:hAnsi="Times New Roman" w:cs="Times New Roman"/>
        </w:rPr>
        <w:t xml:space="preserve"> Hopscotch, a J</w:t>
      </w:r>
      <w:r w:rsidR="00EF16E3">
        <w:rPr>
          <w:rFonts w:ascii="Times New Roman" w:hAnsi="Times New Roman" w:cs="Times New Roman"/>
        </w:rPr>
        <w:t>AK tyrosine</w:t>
      </w:r>
      <w:r w:rsidR="00423A5C">
        <w:rPr>
          <w:rFonts w:ascii="Times New Roman" w:hAnsi="Times New Roman" w:cs="Times New Roman"/>
        </w:rPr>
        <w:t xml:space="preserve"> kinase</w:t>
      </w:r>
      <w:r w:rsidR="00EF16E3">
        <w:rPr>
          <w:rFonts w:ascii="Times New Roman" w:hAnsi="Times New Roman" w:cs="Times New Roman"/>
        </w:rPr>
        <w:t xml:space="preserve"> </w:t>
      </w:r>
      <w:r w:rsidR="00EF16E3">
        <w:rPr>
          <w:rFonts w:ascii="Times New Roman" w:hAnsi="Times New Roman" w:cs="Times New Roman"/>
        </w:rPr>
        <w:fldChar w:fldCharType="begin" w:fldLock="1"/>
      </w:r>
      <w:r w:rsidR="00EF16E3">
        <w:rPr>
          <w:rFonts w:ascii="Times New Roman" w:hAnsi="Times New Roman" w:cs="Times New Roman"/>
        </w:rPr>
        <w:instrText>ADDIN CSL_CITATION {"citationItems":[{"id":"ITEM-1","itemData":{"DOI":"10.1101/gad.8.3.300","ISSN":"08909369","PMID":"8314084","abstract":"We describe the characterization of the Drosophila gene, hopscotch (hop), which is required maternally for the establishment of the normal array of embryonic segments. In hop embryos, although expression of the gap genes appears normal, there are defects in the expression patterns of the pair- rule genes even-skipped, runt, and fushi tarazu, as well as the segment- polarity genes engrailed and wingless. We demonstrate that the effect of hop on the expression of these genes is stripe-specific. The hop gene encodes a putative nonreceptor tyrosine kinase of the Janus kinase family, based on an internal duplication of the catalytic domain. We present a model in which the Hop tyrosine kinase is involved in the control of pair-rule gene transcription in a stripe-specific manner. Our results provide the first evidence for stripe-specific regulation of pair-rule genes by a tyrosine kinase.","author":[{"dropping-particle":"","family":"Binari","given":"Richard","non-dropping-particle":"","parse-names":false,"suffix":""},{"dropping-particle":"","family":"Perrimon","given":"Norbert","non-dropping-particle":"","parse-names":false,"suffix":""}],"container-title":"Genes and Development","id":"ITEM-1","issued":{"date-parts":[["1994"]]},"title":"Stripe-specific regulation of pair-rule genes by hopscotch, a putative Jak family tyrosine kinase in Drosophila","type":"article-journal"},"uris":["http://www.mendeley.com/documents/?uuid=ab8cee83-2b8e-48de-9a33-435c0fc65588"]}],"mendeley":{"formattedCitation":"(Binari and Perrimon 1994)","plainTextFormattedCitation":"(Binari and Perrimon 1994)","previouslyFormattedCitation":"(Binari and Perrimon 1994)"},"properties":{"noteIndex":0},"schema":"https://github.com/citation-style-language/schema/raw/master/csl-citation.json"}</w:instrText>
      </w:r>
      <w:r w:rsidR="00EF16E3">
        <w:rPr>
          <w:rFonts w:ascii="Times New Roman" w:hAnsi="Times New Roman" w:cs="Times New Roman"/>
        </w:rPr>
        <w:fldChar w:fldCharType="separate"/>
      </w:r>
      <w:r w:rsidR="00EF16E3" w:rsidRPr="00EF16E3">
        <w:rPr>
          <w:rFonts w:ascii="Times New Roman" w:hAnsi="Times New Roman" w:cs="Times New Roman"/>
          <w:noProof/>
        </w:rPr>
        <w:t>(Binari and Perrimon 1994)</w:t>
      </w:r>
      <w:r w:rsidR="00EF16E3">
        <w:rPr>
          <w:rFonts w:ascii="Times New Roman" w:hAnsi="Times New Roman" w:cs="Times New Roman"/>
        </w:rPr>
        <w:fldChar w:fldCharType="end"/>
      </w:r>
      <w:r w:rsidR="00423A5C">
        <w:rPr>
          <w:rFonts w:ascii="Times New Roman" w:hAnsi="Times New Roman" w:cs="Times New Roman"/>
        </w:rPr>
        <w:t xml:space="preserve">, is a component of the JAK/STAT </w:t>
      </w:r>
      <w:r w:rsidR="00EF16E3">
        <w:rPr>
          <w:rFonts w:ascii="Times New Roman" w:hAnsi="Times New Roman" w:cs="Times New Roman"/>
        </w:rPr>
        <w:t xml:space="preserve">signaling </w:t>
      </w:r>
      <w:r w:rsidR="00423A5C">
        <w:rPr>
          <w:rFonts w:ascii="Times New Roman" w:hAnsi="Times New Roman" w:cs="Times New Roman"/>
        </w:rPr>
        <w:t xml:space="preserve">pathway </w:t>
      </w:r>
      <w:r w:rsidR="00EF16E3">
        <w:rPr>
          <w:rFonts w:ascii="Times New Roman" w:hAnsi="Times New Roman" w:cs="Times New Roman"/>
        </w:rPr>
        <w:t xml:space="preserve">associated with honey bee immunity </w:t>
      </w:r>
      <w:r w:rsidR="00EF16E3">
        <w:rPr>
          <w:rFonts w:ascii="Times New Roman" w:hAnsi="Times New Roman" w:cs="Times New Roman"/>
        </w:rPr>
        <w:fldChar w:fldCharType="begin" w:fldLock="1"/>
      </w:r>
      <w:r w:rsidR="00EB23A5">
        <w:rPr>
          <w:rFonts w:ascii="Times New Roman" w:hAnsi="Times New Roman" w:cs="Times New Roman"/>
        </w:rPr>
        <w:instrText>ADDIN CSL_CITATION {"citationItems":[{"id":"ITEM-1","itemData":{"DOI":"10.3896/IBRA.1.51.4.05","ISSN":"00218839","abstract":"Honey bee colony losses of the last decade have been alarming. Besides the most critical factors, such as parasites and pathogens, losses have been claimed to be linked to immunodeficiency. For the evaluation of this suggestion powerful immunological tests are required. The aim of this study was to obtain further data to characterize common markers of immunity with respect to their experimental practicability. Honey bees were challenged by mechanical and pathogen-like stressors. These were wounding and the injection of buffers and acute bee paralysis virus (ABPV), lipopolysaccharides, lipoteichoic acid, Paenibacillus larvae suspensions and petidoglycan. All experiments were conducted with bees in hoarding cages at a laboratory scale. Immune reactions were quantified by inhibition zone assays and by expression analysis of the genes coding for abaecin, apidaecin, defensin1, hymenoptaecin, hopscotch, Toll and prophenoloxidase. Wounding and injections led to significant immune responses, but the addition of pathogen derived material to the injection solutions did not result in a prominent or specific increase of the defense reactions. A significant upregulation was found for abaecin, defensin1, apidaecin and hymenoptaecin, which was the most responsive gene, showing a 270-fold upregulation after P larvae injection. The upregulation of each of these effector genes was strongly correlated with each other and with Toll, but not with hopscotch or prophenoloxidase.","author":[{"dropping-particle":"","family":"Siede","given":"Reinhold","non-dropping-particle":"","parse-names":false,"suffix":""},{"dropping-particle":"","family":"Meixner","given":"Marina D.","non-dropping-particle":"","parse-names":false,"suffix":""},{"dropping-particle":"","family":"Büchler","given":"Ralph","non-dropping-particle":"","parse-names":false,"suffix":""}],"container-title":"Journal of Apicultural Research","id":"ITEM-1","issued":{"date-parts":[["2012"]]},"title":"Comparison of transcriptional changes of immune genes to experimental challenge in the honey bee (Apis mellifera)","type":"article-journal"},"uris":["http://www.mendeley.com/documents/?uuid=a1f0ffe2-7445-4263-9d52-1085c8e3c483"]},{"id":"ITEM-2","itemData":{"DOI":"10.1111/j.1365-2583.2006.00682.x","ISSN":"09621075","PMID":"17069638","abstract":"Social insects are able to mount both group-level and individual defences against pathogens. Here we focus on individual defences, by presenting a genome-wide analysis of immunity in a social insect, the honey bee Apis mellifera. We present honey bee models for each of four signalling pathways associated with immunity, identifying plausible orthologues for nearly all predicted pathway members. When compared to the sequenced Drosophila and Anopheles genomes, honey bees possess roughly one-third as many genes in 17 gene families implicated in insect immunity. We suggest that an implied reduction in immune flexibility in bees reflects either the strength of social barriers to disease, or a tendency for bees to be attacked by a limited set of highly coevolved pathogens. © 2006 The Authors.","author":[{"dropping-particle":"","family":"Evans","given":"J. D.","non-dropping-particle":"","parse-names":false,"suffix":""},{"dropping-particle":"","family":"Aronstein","given":"K.","non-dropping-particle":"","parse-names":false,"suffix":""},{"dropping-particle":"","family":"Chen","given":"Y. P.","non-dropping-particle":"","parse-names":false,"suffix":""},{"dropping-particle":"","family":"Hetru","given":"C.","non-dropping-particle":"","parse-names":false,"suffix":""},{"dropping-particle":"","family":"Imler","given":"J. L.","non-dropping-particle":"","parse-names":false,"suffix":""},{"dropping-particle":"","family":"Jiang","given":"H.","non-dropping-particle":"","parse-names":false,"suffix":""},{"dropping-particle":"","family":"Kanost","given":"M.","non-dropping-particle":"","parse-names":false,"suffix":""},{"dropping-particle":"","family":"Thompson","given":"G. J.","non-dropping-particle":"","parse-names":false,"suffix":""},{"dropping-particle":"","family":"Zou","given":"Z.","non-dropping-particle":"","parse-names":false,"suffix":""},{"dropping-particle":"","family":"Hultmark","given":"D.","non-dropping-particle":"","parse-names":false,"suffix":""}],"container-title":"Insect Molecular Biology","id":"ITEM-2","issued":{"date-parts":[["2006"]]},"title":"Immune pathways and defence mechanisms in honey bees Apis mellifera","type":"article-journal"},"uris":["http://www.mendeley.com/documents/?uuid=15d4e730-b477-4154-82f3-9bf677e08555"]}],"mendeley":{"formattedCitation":"(Evans et al. 2006; Siede et al. 2012)","plainTextFormattedCitation":"(Evans et al. 2006; Siede et al. 2012)","previouslyFormattedCitation":"(Evans et al. 2006; Siede et al. 2012)"},"properties":{"noteIndex":0},"schema":"https://github.com/citation-style-language/schema/raw/master/csl-citation.json"}</w:instrText>
      </w:r>
      <w:r w:rsidR="00EF16E3">
        <w:rPr>
          <w:rFonts w:ascii="Times New Roman" w:hAnsi="Times New Roman" w:cs="Times New Roman"/>
        </w:rPr>
        <w:fldChar w:fldCharType="separate"/>
      </w:r>
      <w:r w:rsidR="00EF16E3" w:rsidRPr="00EF16E3">
        <w:rPr>
          <w:rFonts w:ascii="Times New Roman" w:hAnsi="Times New Roman" w:cs="Times New Roman"/>
          <w:noProof/>
        </w:rPr>
        <w:t>(Evans et al. 2006; Siede et al. 2012)</w:t>
      </w:r>
      <w:r w:rsidR="00EF16E3">
        <w:rPr>
          <w:rFonts w:ascii="Times New Roman" w:hAnsi="Times New Roman" w:cs="Times New Roman"/>
        </w:rPr>
        <w:fldChar w:fldCharType="end"/>
      </w:r>
      <w:r w:rsidR="00EF16E3">
        <w:rPr>
          <w:rFonts w:ascii="Times New Roman" w:hAnsi="Times New Roman" w:cs="Times New Roman"/>
        </w:rPr>
        <w:t xml:space="preserve">. </w:t>
      </w:r>
      <w:r w:rsidR="003D4173">
        <w:rPr>
          <w:rFonts w:ascii="Times New Roman" w:hAnsi="Times New Roman" w:cs="Times New Roman"/>
        </w:rPr>
        <w:t>In Experiment 2 (</w:t>
      </w:r>
      <w:r w:rsidR="00A27BF3">
        <w:rPr>
          <w:rFonts w:ascii="Times New Roman" w:hAnsi="Times New Roman" w:cs="Times New Roman"/>
        </w:rPr>
        <w:t xml:space="preserve">pollen quality limitation), regardless of diet treatment, honey bees challenged with IAPV infection had higher expression of </w:t>
      </w:r>
      <w:r w:rsidR="00A27BF3">
        <w:rPr>
          <w:rFonts w:ascii="Times New Roman" w:hAnsi="Times New Roman" w:cs="Times New Roman"/>
          <w:i/>
        </w:rPr>
        <w:t>cactus</w:t>
      </w:r>
      <w:r w:rsidR="00A27BF3">
        <w:rPr>
          <w:rFonts w:ascii="Times New Roman" w:hAnsi="Times New Roman" w:cs="Times New Roman"/>
        </w:rPr>
        <w:t xml:space="preserve"> than control bees.</w:t>
      </w:r>
      <w:r w:rsidR="00795B59">
        <w:rPr>
          <w:rFonts w:ascii="Times New Roman" w:hAnsi="Times New Roman" w:cs="Times New Roman"/>
        </w:rPr>
        <w:t xml:space="preserve"> The Cactus protein is a component of the Toll immunity signaling pathway</w:t>
      </w:r>
      <w:r w:rsidR="00EB23A5">
        <w:rPr>
          <w:rFonts w:ascii="Times New Roman" w:hAnsi="Times New Roman" w:cs="Times New Roman"/>
        </w:rPr>
        <w:t xml:space="preserve"> </w:t>
      </w:r>
      <w:r w:rsidR="00EB23A5">
        <w:rPr>
          <w:rFonts w:ascii="Times New Roman" w:hAnsi="Times New Roman" w:cs="Times New Roman"/>
        </w:rPr>
        <w:fldChar w:fldCharType="begin" w:fldLock="1"/>
      </w:r>
      <w:r w:rsidR="00EB23A5">
        <w:rPr>
          <w:rFonts w:ascii="Times New Roman" w:hAnsi="Times New Roman" w:cs="Times New Roman"/>
        </w:rPr>
        <w:instrText>ADDIN CSL_CITATION {"citationItems":[{"id":"ITEM-1","itemData":{"DOI":"10.4049/jimmunol.1002302","ISSN":"0022-1767","abstract":"The identification of the Drosophila melanogaster Toll pathway cascade and the subsequent characterization of TLRs have reshaped our understanding of the immune system. Ever since, Drosophila NF-κB signaling has been actively studied. In flies, the Toll receptors are essential for embryonic development and immunity. In total, nine Toll receptors are encoded in the Drosophila genome, including the Toll pathway receptor Toll. The induction of the Toll pathway by gram-positive bacteria or fungi leads to the activation of cellular immunity as well as the systemic production of certain antimicrobial peptides. The Toll receptor is activated when the proteolytically cleaved ligand Spatzle binds to the receptor, eventually leading to the activation of the NF-κB factors Dorsal-related immunity factor or Dorsal. In this study, we review the current literature on the Toll pathway and compare the Drosophila and mammalian NF-κB pathways.","author":[{"dropping-particle":"","family":"Valanne","given":"Susanna","non-dropping-particle":"","parse-names":false,"suffix":""},{"dropping-particle":"","family":"Wang","given":"Jing-Huan","non-dropping-particle":"","parse-names":false,"suffix":""},{"dropping-particle":"","family":"Rämet","given":"Mika","non-dropping-particle":"","parse-names":false,"suffix":""}],"container-title":"The Journal of Immunology","id":"ITEM-1","issued":{"date-parts":[["2011"]]},"title":" The Drosophila Toll Signaling Pathway ","type":"article-journal"},"uris":["http://www.mendeley.com/documents/?uuid=4f241af0-eb68-404b-acf6-02f602236a35"]}],"mendeley":{"formattedCitation":"(Valanne et al. 2011)","plainTextFormattedCitation":"(Valanne et al. 2011)","previouslyFormattedCitation":"(Valanne et al. 2011)"},"properties":{"noteIndex":0},"schema":"https://github.com/citation-style-language/schema/raw/master/csl-citation.json"}</w:instrText>
      </w:r>
      <w:r w:rsidR="00EB23A5">
        <w:rPr>
          <w:rFonts w:ascii="Times New Roman" w:hAnsi="Times New Roman" w:cs="Times New Roman"/>
        </w:rPr>
        <w:fldChar w:fldCharType="separate"/>
      </w:r>
      <w:r w:rsidR="00EB23A5" w:rsidRPr="00EB23A5">
        <w:rPr>
          <w:rFonts w:ascii="Times New Roman" w:hAnsi="Times New Roman" w:cs="Times New Roman"/>
          <w:noProof/>
        </w:rPr>
        <w:t>(Valanne et al. 2011)</w:t>
      </w:r>
      <w:r w:rsidR="00EB23A5">
        <w:rPr>
          <w:rFonts w:ascii="Times New Roman" w:hAnsi="Times New Roman" w:cs="Times New Roman"/>
        </w:rPr>
        <w:fldChar w:fldCharType="end"/>
      </w:r>
      <w:r w:rsidR="00EB23A5">
        <w:rPr>
          <w:rFonts w:ascii="Times New Roman" w:hAnsi="Times New Roman" w:cs="Times New Roman"/>
        </w:rPr>
        <w:t xml:space="preserve">, which exhibits antimicrobial activity in honey bees </w:t>
      </w:r>
      <w:r w:rsidR="00EB23A5">
        <w:rPr>
          <w:rFonts w:ascii="Times New Roman" w:hAnsi="Times New Roman" w:cs="Times New Roman"/>
        </w:rPr>
        <w:fldChar w:fldCharType="begin" w:fldLock="1"/>
      </w:r>
      <w:r w:rsidR="007C338D">
        <w:rPr>
          <w:rFonts w:ascii="Times New Roman" w:hAnsi="Times New Roman" w:cs="Times New Roman"/>
        </w:rPr>
        <w:instrText>ADDIN CSL_CITATION {"citationItems":[{"id":"ITEM-1","itemData":{"DOI":"10.1186/1471-2164-13-558","ISSN":"14712164","PMID":"23072398","abstract":"Background: Social insects, such as honey bees, use molecular, physiological and behavioral responses to combat pathogens and parasites. The honey bee genome contains all of the canonical insect immune response pathways, and several studies have demonstrated that pathogens can activate expression of immune effectors. Honey bees also use behavioral responses, termed social immunity, to collectively defend their hives from pathogens and parasites. These responses include hygienic behavior (where workers remove diseased brood) and allo-grooming (where workers remove ectoparasites from nestmates). We have previously demonstrated that immunostimulation causes changes in the cuticular hydrocarbon profiles of workers, which results in altered worker-worker social interactions. Thus, cuticular hydrocarbons may enable workers to identify sick nestmates, and adjust their behavior in response. Here, we test the specificity of behavioral, chemical and genomic responses to immunostimulation by challenging workers with a panel of different immune stimulants (saline, Sephadex beads and Gram-negative bacteria E. coli).Results: While only bacteria-injected bees elicited altered behavioral responses from healthy nestmates compared to controls, all treatments resulted in significant changes in cuticular hydrocarbon profiles. Immunostimulation caused significant changes in expression of hundreds of genes, the majority of which have not been identified as members of the canonical immune response pathways. Furthermore, several new candidate genes that may play a role in cuticular hydrocarbon biosynthesis were identified. Effects of immune challenge expression of several genes involved in immune response, cuticular hydrocarbon biosynthesis, and the Notch signaling pathway were confirmed using quantitative real-time PCR. Finally, we identified common genes regulated by pathogen challenge in honey bees and other insects.Conclusions: These results demonstrate that honey bee genomic responses to immunostimulation are substantially broader than the previously identified canonical immune response pathways, and may mediate the behavioral changes associated with social immunity by orchestrating changes in chemical signaling. These studies lay the groundwork for future research into the genomic responses of honey bees to native honey bee parasites and pathogens. © 2012 Richard et al.; licensee BioMed Central Ltd.","author":[{"dropping-particle":"","family":"Richard","given":"Freddie Jeanne","non-dropping-particle":"","parse-names":false,"suffix":""},{"dropping-particle":"","family":"Holt","given":"Holly L.","non-dropping-particle":"","parse-names":false,"suffix":""},{"dropping-particle":"","family":"Grozinger","given":"Christina M.","non-dropping-particle":"","parse-names":false,"suffix":""}],"container-title":"BMC Genomics","id":"ITEM-1","issued":{"date-parts":[["2012"]]},"title":"Effects of immunostimulation on social behavior, chemical communication and genome-wide gene expression in honey bee workers (Apis mellifera)","type":"article-journal"},"uris":["http://www.mendeley.com/documents/?uuid=f2aea96f-be8f-4e71-b1f6-5ca812ec398d"]}],"mendeley":{"formattedCitation":"(Richard et al. 2012)","plainTextFormattedCitation":"(Richard et al. 2012)","previouslyFormattedCitation":"(Richard et al. 2012)"},"properties":{"noteIndex":0},"schema":"https://github.com/citation-style-language/schema/raw/master/csl-citation.json"}</w:instrText>
      </w:r>
      <w:r w:rsidR="00EB23A5">
        <w:rPr>
          <w:rFonts w:ascii="Times New Roman" w:hAnsi="Times New Roman" w:cs="Times New Roman"/>
        </w:rPr>
        <w:fldChar w:fldCharType="separate"/>
      </w:r>
      <w:r w:rsidR="00EB23A5" w:rsidRPr="00EB23A5">
        <w:rPr>
          <w:rFonts w:ascii="Times New Roman" w:hAnsi="Times New Roman" w:cs="Times New Roman"/>
          <w:noProof/>
        </w:rPr>
        <w:t>(Richard et al. 2012)</w:t>
      </w:r>
      <w:r w:rsidR="00EB23A5">
        <w:rPr>
          <w:rFonts w:ascii="Times New Roman" w:hAnsi="Times New Roman" w:cs="Times New Roman"/>
        </w:rPr>
        <w:fldChar w:fldCharType="end"/>
      </w:r>
      <w:r w:rsidR="00795B59">
        <w:rPr>
          <w:rFonts w:ascii="Times New Roman" w:hAnsi="Times New Roman" w:cs="Times New Roman"/>
        </w:rPr>
        <w:t>. It is curious that in both the diet quantity and diet quality experiments</w:t>
      </w:r>
      <w:r w:rsidR="00EF4C5A">
        <w:rPr>
          <w:rFonts w:ascii="Times New Roman" w:hAnsi="Times New Roman" w:cs="Times New Roman"/>
        </w:rPr>
        <w:t xml:space="preserve">, viral infection caused </w:t>
      </w:r>
      <w:r w:rsidR="00795B59">
        <w:rPr>
          <w:rFonts w:ascii="Times New Roman" w:hAnsi="Times New Roman" w:cs="Times New Roman"/>
        </w:rPr>
        <w:t>expression differences of immun</w:t>
      </w:r>
      <w:r w:rsidR="00F31ABB">
        <w:rPr>
          <w:rFonts w:ascii="Times New Roman" w:hAnsi="Times New Roman" w:cs="Times New Roman"/>
        </w:rPr>
        <w:t>e</w:t>
      </w:r>
      <w:r w:rsidR="00795B59">
        <w:rPr>
          <w:rFonts w:ascii="Times New Roman" w:hAnsi="Times New Roman" w:cs="Times New Roman"/>
        </w:rPr>
        <w:t xml:space="preserve"> genes </w:t>
      </w:r>
      <w:r w:rsidR="00EF4C5A">
        <w:rPr>
          <w:rFonts w:ascii="Times New Roman" w:hAnsi="Times New Roman" w:cs="Times New Roman"/>
        </w:rPr>
        <w:t xml:space="preserve">regardless of </w:t>
      </w:r>
      <w:commentRangeStart w:id="10"/>
      <w:r w:rsidR="00EF4C5A">
        <w:rPr>
          <w:rFonts w:ascii="Times New Roman" w:hAnsi="Times New Roman" w:cs="Times New Roman"/>
        </w:rPr>
        <w:t>diet treatment</w:t>
      </w:r>
      <w:commentRangeEnd w:id="10"/>
      <w:r w:rsidR="00DD63B9">
        <w:rPr>
          <w:rStyle w:val="CommentReference"/>
        </w:rPr>
        <w:commentReference w:id="10"/>
      </w:r>
      <w:r w:rsidR="00EF4C5A">
        <w:rPr>
          <w:rFonts w:ascii="Times New Roman" w:hAnsi="Times New Roman" w:cs="Times New Roman"/>
        </w:rPr>
        <w:t xml:space="preserve">, and that the affected genes differed between diet experiments. This reaffirms that diet quantity and diet quality are fundamentally different forms of developmental nutrition. </w:t>
      </w:r>
      <w:r w:rsidR="007818D4">
        <w:rPr>
          <w:rFonts w:ascii="Times New Roman" w:hAnsi="Times New Roman" w:cs="Times New Roman"/>
        </w:rPr>
        <w:t>As expected, v</w:t>
      </w:r>
      <w:r w:rsidR="00EF4C5A">
        <w:rPr>
          <w:rFonts w:ascii="Times New Roman" w:hAnsi="Times New Roman" w:cs="Times New Roman"/>
        </w:rPr>
        <w:t xml:space="preserve">iral infection causes an upregulation of </w:t>
      </w:r>
      <w:r w:rsidR="007818D4">
        <w:rPr>
          <w:rFonts w:ascii="Times New Roman" w:hAnsi="Times New Roman" w:cs="Times New Roman"/>
        </w:rPr>
        <w:t>genes associated with the immune system.</w:t>
      </w:r>
      <w:r w:rsidR="00EF4C5A">
        <w:rPr>
          <w:rFonts w:ascii="Times New Roman" w:hAnsi="Times New Roman" w:cs="Times New Roman"/>
        </w:rPr>
        <w:t xml:space="preserve"> </w:t>
      </w:r>
      <w:r w:rsidR="007818D4">
        <w:rPr>
          <w:rFonts w:ascii="Times New Roman" w:hAnsi="Times New Roman" w:cs="Times New Roman"/>
        </w:rPr>
        <w:t>However, the type of nutritional environment experienced by individuals during development can affect how the immune system responds to infection, and subsequently, the immune system’s efficacy at successfully staving off the infection.</w:t>
      </w:r>
      <w:r w:rsidR="00EF4C5A">
        <w:rPr>
          <w:rFonts w:ascii="Times New Roman" w:hAnsi="Times New Roman" w:cs="Times New Roman"/>
        </w:rPr>
        <w:t xml:space="preserve"> </w:t>
      </w:r>
      <w:r w:rsidR="00F31ABB">
        <w:rPr>
          <w:rFonts w:ascii="Times New Roman" w:hAnsi="Times New Roman" w:cs="Times New Roman"/>
        </w:rPr>
        <w:t xml:space="preserve">In our study, viral infection caused higher immune gene </w:t>
      </w:r>
      <w:r w:rsidR="00F31ABB">
        <w:rPr>
          <w:rFonts w:ascii="Times New Roman" w:hAnsi="Times New Roman" w:cs="Times New Roman"/>
        </w:rPr>
        <w:lastRenderedPageBreak/>
        <w:t xml:space="preserve">expression differences between workers from starved and </w:t>
      </w:r>
      <w:proofErr w:type="spellStart"/>
      <w:r w:rsidR="00F31ABB">
        <w:rPr>
          <w:rFonts w:ascii="Times New Roman" w:hAnsi="Times New Roman" w:cs="Times New Roman"/>
        </w:rPr>
        <w:t>unstarved</w:t>
      </w:r>
      <w:proofErr w:type="spellEnd"/>
      <w:r w:rsidR="00F31ABB">
        <w:rPr>
          <w:rFonts w:ascii="Times New Roman" w:hAnsi="Times New Roman" w:cs="Times New Roman"/>
        </w:rPr>
        <w:t xml:space="preserve"> treatments than between workers from </w:t>
      </w:r>
      <w:proofErr w:type="gramStart"/>
      <w:r w:rsidR="00F31ABB">
        <w:rPr>
          <w:rFonts w:ascii="Times New Roman" w:hAnsi="Times New Roman" w:cs="Times New Roman"/>
        </w:rPr>
        <w:t>high and low quality</w:t>
      </w:r>
      <w:proofErr w:type="gramEnd"/>
      <w:r w:rsidR="00F31ABB">
        <w:rPr>
          <w:rFonts w:ascii="Times New Roman" w:hAnsi="Times New Roman" w:cs="Times New Roman"/>
        </w:rPr>
        <w:t xml:space="preserve"> diet treatments (among the immune genes we measured). This may be indicative that the long-term effects o</w:t>
      </w:r>
      <w:r w:rsidR="00651B11">
        <w:rPr>
          <w:rFonts w:ascii="Times New Roman" w:hAnsi="Times New Roman" w:cs="Times New Roman"/>
        </w:rPr>
        <w:t>f larval diet quantity on adult immunity may be more pronounced than larval diet quality</w:t>
      </w:r>
      <w:r w:rsidR="009F7855">
        <w:rPr>
          <w:rFonts w:ascii="Times New Roman" w:hAnsi="Times New Roman" w:cs="Times New Roman"/>
        </w:rPr>
        <w:t xml:space="preserve">. </w:t>
      </w:r>
    </w:p>
    <w:p w14:paraId="41E419DC" w14:textId="110476B8" w:rsidR="007D452C" w:rsidRDefault="00AD14EF" w:rsidP="007D452C">
      <w:pPr>
        <w:spacing w:line="480" w:lineRule="auto"/>
        <w:ind w:firstLine="720"/>
        <w:rPr>
          <w:rFonts w:ascii="Times New Roman" w:hAnsi="Times New Roman" w:cs="Times New Roman"/>
        </w:rPr>
      </w:pPr>
      <w:r w:rsidRPr="00CD643C">
        <w:rPr>
          <w:rFonts w:ascii="Times New Roman" w:hAnsi="Times New Roman" w:cs="Times New Roman"/>
        </w:rPr>
        <w:t xml:space="preserve">We find that </w:t>
      </w:r>
      <w:r>
        <w:rPr>
          <w:rFonts w:ascii="Times New Roman" w:hAnsi="Times New Roman" w:cs="Times New Roman"/>
        </w:rPr>
        <w:t xml:space="preserve">reduction of </w:t>
      </w:r>
      <w:r w:rsidRPr="00CD643C">
        <w:rPr>
          <w:rFonts w:ascii="Times New Roman" w:hAnsi="Times New Roman" w:cs="Times New Roman"/>
        </w:rPr>
        <w:t xml:space="preserve">both nutritional </w:t>
      </w:r>
      <w:r>
        <w:rPr>
          <w:rFonts w:ascii="Times New Roman" w:hAnsi="Times New Roman" w:cs="Times New Roman"/>
        </w:rPr>
        <w:t xml:space="preserve">quantity and quality </w:t>
      </w:r>
      <w:r w:rsidRPr="00CD643C">
        <w:rPr>
          <w:rFonts w:ascii="Times New Roman" w:hAnsi="Times New Roman" w:cs="Times New Roman"/>
        </w:rPr>
        <w:t>cause observable reductions in resilience to infection, providing evidence for the importance of developmental nutrition in producing worker bees that are patent against infection as adults. These results have important ramifications in our understanding of the interplay within the network of environmental stresses faced by pollinators</w:t>
      </w:r>
      <w:r w:rsidR="00B579C1">
        <w:rPr>
          <w:rFonts w:ascii="Times New Roman" w:hAnsi="Times New Roman" w:cs="Times New Roman"/>
        </w:rPr>
        <w:t xml:space="preserve">… </w:t>
      </w:r>
      <w:r w:rsidR="00B579C1">
        <w:rPr>
          <w:rFonts w:ascii="Times New Roman" w:hAnsi="Times New Roman" w:cs="Times New Roman"/>
          <w:b/>
        </w:rPr>
        <w:t>Adam, this more your bread &amp; butter</w:t>
      </w:r>
      <w:r w:rsidR="007D452C">
        <w:rPr>
          <w:rFonts w:ascii="Times New Roman" w:hAnsi="Times New Roman" w:cs="Times New Roman"/>
          <w:b/>
        </w:rPr>
        <w:t>. Do you want to finish off this paragraph about implications for bee health/beekeeping practices?</w:t>
      </w:r>
    </w:p>
    <w:p w14:paraId="69D3315E" w14:textId="14E987E6" w:rsidR="007D452C" w:rsidRPr="007D452C" w:rsidRDefault="007D452C" w:rsidP="007D452C">
      <w:pPr>
        <w:spacing w:line="480" w:lineRule="auto"/>
        <w:rPr>
          <w:rFonts w:ascii="Times New Roman" w:hAnsi="Times New Roman" w:cs="Times New Roman"/>
        </w:rPr>
      </w:pPr>
      <w:r>
        <w:rPr>
          <w:rFonts w:ascii="Times New Roman" w:hAnsi="Times New Roman" w:cs="Times New Roman"/>
        </w:rPr>
        <w:tab/>
      </w:r>
      <w:r w:rsidR="006F16C4">
        <w:rPr>
          <w:rFonts w:ascii="Times New Roman" w:hAnsi="Times New Roman" w:cs="Times New Roman"/>
        </w:rPr>
        <w:t xml:space="preserve">The </w:t>
      </w:r>
      <w:r w:rsidR="007C338D">
        <w:rPr>
          <w:rFonts w:ascii="Times New Roman" w:hAnsi="Times New Roman" w:cs="Times New Roman"/>
        </w:rPr>
        <w:t xml:space="preserve">conditions individuals experience during early development can have long-term effects </w:t>
      </w:r>
      <w:r w:rsidR="007C338D">
        <w:rPr>
          <w:rFonts w:ascii="Times New Roman" w:hAnsi="Times New Roman" w:cs="Times New Roman"/>
        </w:rPr>
        <w:fldChar w:fldCharType="begin" w:fldLock="1"/>
      </w:r>
      <w:r w:rsidR="007C338D">
        <w:rPr>
          <w:rFonts w:ascii="Times New Roman" w:hAnsi="Times New Roman" w:cs="Times New Roman"/>
        </w:rPr>
        <w:instrText>ADDIN CSL_CITATION {"citationItems":[{"id":"ITEM-1","itemData":{"DOI":"10.1016/S0169-5347(01)02124-3","ISSN":"01695347","PMID":"11301155","abstract":"Nutritional conditions during key periods of development, when the architecture and modus operandi of the body become established, are of profound importance in determining the subsequent life-history trajectory of an organism. If developing individuals experience a period of nutritional deficit, they can subsequently show accelerated growth should conditions improve, apparently compensating for the initial setback. However, recent research suggests that, although compensatory growth can bring quick benefits, it is also associated with a surprising variety of costs that are often not evident until much later in adult life. Clearly, the nature of these costs, the timescale over which they are incurred and the mechanisms underlying them will play a crucial role in determining compensatory strategies. Nonetheless, such effects remain poorly understood and largely neglected by ecologists and evolutionary biologists.","author":[{"dropping-particle":"","family":"Metcalfe","given":"Neil B.","non-dropping-particle":"","parse-names":false,"suffix":""},{"dropping-particle":"","family":"Monaghan","given":"Pat","non-dropping-particle":"","parse-names":false,"suffix":""}],"container-title":"Trends in Ecology and Evolution","id":"ITEM-1","issued":{"date-parts":[["2001"]]},"title":"Compensation for a bad start: Grow now, pay later?","type":"article"},"uris":["http://www.mendeley.com/documents/?uuid=0f64a7c9-c379-474d-9002-414923395a75"]},{"id":"ITEM-2","itemData":{"DOI":"10.1098/rstb.2007.0011","ISSN":"09628452","PMID":"18048301","abstract":"Phenotypic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 © 2007 The Royal Society.","author":[{"dropping-particle":"","family":"Monaghan","given":"Pat","non-dropping-particle":"","parse-names":false,"suffix":""}],"container-title":"Philosophical Transactions of the Royal Society B: Biological Sciences","id":"ITEM-2","issued":{"date-parts":[["2008"]]},"title":"Early growth conditions, phenotypic development and environmental change","type":"article"},"uris":["http://www.mendeley.com/documents/?uuid=10b6980e-9598-4d99-a828-1a87de95c5bc"]},{"id":"ITEM-3","itemData":{"DOI":"10.1016/S0169-5347(99)01639-0","ISSN":"01695347","PMID":"10441307","abstract":"Conditions experienced during early development affect survival and reproductive performance in many bird and mammal species. Factors affecting early development can therefore have an important influence both on the optimization of life histories and on population dynamics. The understanding of these evolutionary and dynamic consequences is just starting to emerge.","author":[{"dropping-particle":"","family":"Lindström","given":"Jan","non-dropping-particle":"","parse-names":false,"suffix":""}],"container-title":"Trends in Ecology and Evolution","id":"ITEM-3","issued":{"date-parts":[["1999"]]},"title":"Early development and fitness in birds and mammals","type":"article"},"uris":["http://www.mendeley.com/documents/?uuid=7c04d672-c29a-4bae-9ab7-fa9fc61aed25"]}],"mendeley":{"formattedCitation":"(Lindström 1999; Metcalfe and Monaghan 2001; Monaghan 2008)","plainTextFormattedCitation":"(Lindström 1999; Metcalfe and Monaghan 2001; Monaghan 2008)","previouslyFormattedCitation":"(Metcalfe and Monaghan 2001; Monaghan 2008)"},"properties":{"noteIndex":0},"schema":"https://github.com/citation-style-language/schema/raw/master/csl-citation.json"}</w:instrText>
      </w:r>
      <w:r w:rsidR="007C338D">
        <w:rPr>
          <w:rFonts w:ascii="Times New Roman" w:hAnsi="Times New Roman" w:cs="Times New Roman"/>
        </w:rPr>
        <w:fldChar w:fldCharType="separate"/>
      </w:r>
      <w:r w:rsidR="007C338D" w:rsidRPr="007C338D">
        <w:rPr>
          <w:rFonts w:ascii="Times New Roman" w:hAnsi="Times New Roman" w:cs="Times New Roman"/>
          <w:noProof/>
        </w:rPr>
        <w:t>(Lindström 1999; Metcalfe and Monaghan 2001; Monaghan 2008)</w:t>
      </w:r>
      <w:r w:rsidR="007C338D">
        <w:rPr>
          <w:rFonts w:ascii="Times New Roman" w:hAnsi="Times New Roman" w:cs="Times New Roman"/>
        </w:rPr>
        <w:fldChar w:fldCharType="end"/>
      </w:r>
      <w:r w:rsidR="007C338D">
        <w:rPr>
          <w:rFonts w:ascii="Times New Roman" w:hAnsi="Times New Roman" w:cs="Times New Roman"/>
        </w:rPr>
        <w:t>.</w:t>
      </w:r>
      <w:r w:rsidR="00CC75CD">
        <w:rPr>
          <w:rFonts w:ascii="Times New Roman" w:hAnsi="Times New Roman" w:cs="Times New Roman"/>
        </w:rPr>
        <w:t xml:space="preserve"> </w:t>
      </w:r>
    </w:p>
    <w:p w14:paraId="591953BC" w14:textId="77777777" w:rsidR="00B579C1" w:rsidRDefault="00B579C1" w:rsidP="00E87CA1">
      <w:pPr>
        <w:spacing w:line="480" w:lineRule="auto"/>
        <w:ind w:firstLine="720"/>
        <w:rPr>
          <w:rFonts w:ascii="Times New Roman" w:hAnsi="Times New Roman" w:cs="Times New Roman"/>
        </w:rPr>
      </w:pPr>
    </w:p>
    <w:p w14:paraId="25C9B516" w14:textId="67C7E230" w:rsidR="00B579C1" w:rsidRDefault="00B579C1" w:rsidP="00E87CA1">
      <w:pPr>
        <w:spacing w:line="480" w:lineRule="auto"/>
        <w:ind w:firstLine="720"/>
        <w:rPr>
          <w:rFonts w:ascii="Times New Roman" w:hAnsi="Times New Roman" w:cs="Times New Roman"/>
        </w:rPr>
      </w:pPr>
    </w:p>
    <w:p w14:paraId="7A3D3263" w14:textId="18C2EFD6" w:rsidR="00F218F3" w:rsidRDefault="00F218F3" w:rsidP="00E87CA1">
      <w:pPr>
        <w:spacing w:line="480" w:lineRule="auto"/>
        <w:ind w:firstLine="720"/>
        <w:rPr>
          <w:rFonts w:ascii="Times New Roman" w:hAnsi="Times New Roman" w:cs="Times New Roman"/>
        </w:rPr>
      </w:pPr>
    </w:p>
    <w:p w14:paraId="09779F91" w14:textId="77777777" w:rsidR="00F218F3" w:rsidRDefault="00F218F3" w:rsidP="00E87CA1">
      <w:pPr>
        <w:spacing w:line="480" w:lineRule="auto"/>
        <w:ind w:firstLine="720"/>
        <w:rPr>
          <w:rFonts w:ascii="Times New Roman" w:hAnsi="Times New Roman" w:cs="Times New Roman"/>
        </w:rPr>
      </w:pPr>
      <w:bookmarkStart w:id="11" w:name="_GoBack"/>
      <w:bookmarkEnd w:id="11"/>
    </w:p>
    <w:p w14:paraId="534EB031" w14:textId="42174780" w:rsidR="00AD14EF" w:rsidRDefault="00AD14EF" w:rsidP="00E87CA1">
      <w:pPr>
        <w:spacing w:line="480" w:lineRule="auto"/>
        <w:ind w:firstLine="720"/>
        <w:rPr>
          <w:rFonts w:ascii="Times New Roman" w:hAnsi="Times New Roman" w:cs="Times New Roman"/>
        </w:rPr>
      </w:pPr>
      <w:r w:rsidRPr="00CD643C">
        <w:rPr>
          <w:rFonts w:ascii="Times New Roman" w:hAnsi="Times New Roman" w:cs="Times New Roman"/>
        </w:rPr>
        <w:t xml:space="preserve"> </w:t>
      </w:r>
    </w:p>
    <w:p w14:paraId="3F7F1826" w14:textId="77777777" w:rsidR="00564579" w:rsidRDefault="00564579" w:rsidP="00564579">
      <w:pPr>
        <w:rPr>
          <w:ins w:id="12" w:author="Dolezal, Adam Gregory" w:date="2020-07-20T16:28:00Z"/>
          <w:rFonts w:ascii="Times New Roman" w:hAnsi="Times New Roman" w:cs="Times New Roman"/>
        </w:rPr>
      </w:pPr>
    </w:p>
    <w:p w14:paraId="480C4F00" w14:textId="7F7B4DA4" w:rsidR="00E61645" w:rsidRDefault="00E61645">
      <w:pPr>
        <w:rPr>
          <w:ins w:id="13" w:author="Dolezal, Adam Gregory" w:date="2020-07-20T16:29:00Z"/>
          <w:rFonts w:ascii="Times New Roman" w:hAnsi="Times New Roman" w:cs="Times New Roman"/>
        </w:rPr>
        <w:pPrChange w:id="14" w:author="Dolezal, Adam Gregory" w:date="2020-07-20T16:28:00Z">
          <w:pPr>
            <w:pStyle w:val="ListParagraph"/>
            <w:numPr>
              <w:numId w:val="3"/>
            </w:numPr>
            <w:ind w:left="1080" w:hanging="720"/>
          </w:pPr>
        </w:pPrChange>
      </w:pPr>
      <w:proofErr w:type="spellStart"/>
      <w:proofErr w:type="gramStart"/>
      <w:ins w:id="15" w:author="Dolezal, Adam Gregory" w:date="2020-07-20T16:28:00Z">
        <w:r>
          <w:rPr>
            <w:rFonts w:ascii="Times New Roman" w:hAnsi="Times New Roman" w:cs="Times New Roman"/>
          </w:rPr>
          <w:t>Lets</w:t>
        </w:r>
        <w:proofErr w:type="spellEnd"/>
        <w:proofErr w:type="gramEnd"/>
        <w:r>
          <w:rPr>
            <w:rFonts w:ascii="Times New Roman" w:hAnsi="Times New Roman" w:cs="Times New Roman"/>
          </w:rPr>
          <w:t xml:space="preserve"> reframe this comparison. These experiments are different in several ways, but one is a comparison of quality and quantity. In theory, the starvation is just a quantity variant </w:t>
        </w:r>
      </w:ins>
      <w:ins w:id="16" w:author="Dolezal, Adam Gregory" w:date="2020-07-20T16:29:00Z">
        <w:r>
          <w:rPr>
            <w:rFonts w:ascii="Times New Roman" w:hAnsi="Times New Roman" w:cs="Times New Roman"/>
          </w:rPr>
          <w:t>–</w:t>
        </w:r>
      </w:ins>
      <w:ins w:id="17" w:author="Dolezal, Adam Gregory" w:date="2020-07-20T16:28:00Z">
        <w:r>
          <w:rPr>
            <w:rFonts w:ascii="Times New Roman" w:hAnsi="Times New Roman" w:cs="Times New Roman"/>
          </w:rPr>
          <w:t xml:space="preserve"> bees </w:t>
        </w:r>
      </w:ins>
      <w:ins w:id="18" w:author="Dolezal, Adam Gregory" w:date="2020-07-20T16:29:00Z">
        <w:r>
          <w:rPr>
            <w:rFonts w:ascii="Times New Roman" w:hAnsi="Times New Roman" w:cs="Times New Roman"/>
          </w:rPr>
          <w:t>get more or less nursing/food, but they are in identical colonies so there is no variation in the quality of their food.</w:t>
        </w:r>
      </w:ins>
    </w:p>
    <w:p w14:paraId="385E90E7" w14:textId="1EE9BF5E" w:rsidR="00E61645" w:rsidRDefault="00E61645">
      <w:pPr>
        <w:rPr>
          <w:ins w:id="19" w:author="Dolezal, Adam Gregory" w:date="2020-07-20T16:29:00Z"/>
          <w:rFonts w:ascii="Times New Roman" w:hAnsi="Times New Roman" w:cs="Times New Roman"/>
        </w:rPr>
        <w:pPrChange w:id="20" w:author="Dolezal, Adam Gregory" w:date="2020-07-20T16:28:00Z">
          <w:pPr>
            <w:pStyle w:val="ListParagraph"/>
            <w:numPr>
              <w:numId w:val="3"/>
            </w:numPr>
            <w:ind w:left="1080" w:hanging="720"/>
          </w:pPr>
        </w:pPrChange>
      </w:pPr>
    </w:p>
    <w:p w14:paraId="085F3DA3" w14:textId="3A01F338" w:rsidR="00E61645" w:rsidRDefault="00E61645">
      <w:pPr>
        <w:rPr>
          <w:ins w:id="21" w:author="Dolezal, Adam Gregory" w:date="2020-07-20T16:28:00Z"/>
          <w:rFonts w:ascii="Times New Roman" w:hAnsi="Times New Roman" w:cs="Times New Roman"/>
        </w:rPr>
        <w:pPrChange w:id="22" w:author="Dolezal, Adam Gregory" w:date="2020-07-20T16:28:00Z">
          <w:pPr>
            <w:pStyle w:val="ListParagraph"/>
            <w:numPr>
              <w:numId w:val="3"/>
            </w:numPr>
            <w:ind w:left="1080" w:hanging="720"/>
          </w:pPr>
        </w:pPrChange>
      </w:pPr>
      <w:ins w:id="23" w:author="Dolezal, Adam Gregory" w:date="2020-07-20T16:29:00Z">
        <w:r>
          <w:rPr>
            <w:rFonts w:ascii="Times New Roman" w:hAnsi="Times New Roman" w:cs="Times New Roman"/>
          </w:rPr>
          <w:t>In the chronic, we fed them all ad lib and colonies were the same size. But we did vary the quality of the diet fed to the colony. We don</w:t>
        </w:r>
      </w:ins>
      <w:ins w:id="24" w:author="Dolezal, Adam Gregory" w:date="2020-07-20T16:30:00Z">
        <w:r>
          <w:rPr>
            <w:rFonts w:ascii="Times New Roman" w:hAnsi="Times New Roman" w:cs="Times New Roman"/>
          </w:rPr>
          <w:t xml:space="preserve">’t know exactly how this affected the quality or quantity of the diet fed to the larvae, but it stands to reason that they must have been similar in many ways because the mass/lipids weren’t different.  </w:t>
        </w:r>
        <w:proofErr w:type="gramStart"/>
        <w:r>
          <w:rPr>
            <w:rFonts w:ascii="Times New Roman" w:hAnsi="Times New Roman" w:cs="Times New Roman"/>
          </w:rPr>
          <w:t>So</w:t>
        </w:r>
        <w:proofErr w:type="gramEnd"/>
        <w:r>
          <w:rPr>
            <w:rFonts w:ascii="Times New Roman" w:hAnsi="Times New Roman" w:cs="Times New Roman"/>
          </w:rPr>
          <w:t xml:space="preserve"> this </w:t>
        </w:r>
      </w:ins>
      <w:ins w:id="25" w:author="Dolezal, Adam Gregory" w:date="2020-07-20T16:31:00Z">
        <w:r>
          <w:rPr>
            <w:rFonts w:ascii="Times New Roman" w:hAnsi="Times New Roman" w:cs="Times New Roman"/>
          </w:rPr>
          <w:t>experiment</w:t>
        </w:r>
      </w:ins>
      <w:ins w:id="26" w:author="Dolezal, Adam Gregory" w:date="2020-07-20T16:30:00Z">
        <w:r>
          <w:rPr>
            <w:rFonts w:ascii="Times New Roman" w:hAnsi="Times New Roman" w:cs="Times New Roman"/>
          </w:rPr>
          <w:t xml:space="preserve"> </w:t>
        </w:r>
      </w:ins>
      <w:ins w:id="27" w:author="Dolezal, Adam Gregory" w:date="2020-07-20T16:31:00Z">
        <w:r>
          <w:rPr>
            <w:rFonts w:ascii="Times New Roman" w:hAnsi="Times New Roman" w:cs="Times New Roman"/>
          </w:rPr>
          <w:t>can be used to discuss what quality means and the potential for changes in quality to have important, but ultimately subtle, effects on adult phenotypes.</w:t>
        </w:r>
      </w:ins>
    </w:p>
    <w:p w14:paraId="707820DC" w14:textId="77DC70F3" w:rsidR="00E61645" w:rsidRDefault="00E61645">
      <w:pPr>
        <w:rPr>
          <w:ins w:id="28" w:author="Dolezal, Adam Gregory" w:date="2020-07-20T16:33:00Z"/>
          <w:rFonts w:ascii="Times New Roman" w:hAnsi="Times New Roman" w:cs="Times New Roman"/>
        </w:rPr>
        <w:pPrChange w:id="29" w:author="Dolezal, Adam Gregory" w:date="2020-07-20T16:28:00Z">
          <w:pPr>
            <w:pStyle w:val="ListParagraph"/>
            <w:numPr>
              <w:numId w:val="3"/>
            </w:numPr>
            <w:ind w:left="1080" w:hanging="720"/>
          </w:pPr>
        </w:pPrChange>
      </w:pPr>
    </w:p>
    <w:p w14:paraId="5EE610AA" w14:textId="31D69E5B" w:rsidR="00E61645" w:rsidRDefault="00E61645">
      <w:pPr>
        <w:rPr>
          <w:ins w:id="30" w:author="Dolezal, Adam Gregory" w:date="2020-07-20T16:34:00Z"/>
          <w:rFonts w:ascii="Times New Roman" w:hAnsi="Times New Roman" w:cs="Times New Roman"/>
        </w:rPr>
        <w:pPrChange w:id="31" w:author="Dolezal, Adam Gregory" w:date="2020-07-20T16:28:00Z">
          <w:pPr>
            <w:pStyle w:val="ListParagraph"/>
            <w:numPr>
              <w:numId w:val="3"/>
            </w:numPr>
            <w:ind w:left="1080" w:hanging="720"/>
          </w:pPr>
        </w:pPrChange>
      </w:pPr>
      <w:ins w:id="32" w:author="Dolezal, Adam Gregory" w:date="2020-07-20T16:33:00Z">
        <w:r>
          <w:rPr>
            <w:rFonts w:ascii="Times New Roman" w:hAnsi="Times New Roman" w:cs="Times New Roman"/>
          </w:rPr>
          <w:t>We might also then talk about the issue with the starvation diet being a reduction in both food and social contact/nursing overall, which may have other non-nutritional aspects we are not able to account for</w:t>
        </w:r>
      </w:ins>
      <w:ins w:id="33" w:author="Dolezal, Adam Gregory" w:date="2020-07-20T16:34:00Z">
        <w:r w:rsidR="009B6F0C">
          <w:rPr>
            <w:rFonts w:ascii="Times New Roman" w:hAnsi="Times New Roman" w:cs="Times New Roman"/>
          </w:rPr>
          <w:t>.</w:t>
        </w:r>
      </w:ins>
    </w:p>
    <w:p w14:paraId="3AB3142A" w14:textId="6800C93C" w:rsidR="009B6F0C" w:rsidRDefault="009B6F0C">
      <w:pPr>
        <w:rPr>
          <w:ins w:id="34" w:author="Dolezal, Adam Gregory" w:date="2020-07-20T16:33:00Z"/>
          <w:rFonts w:ascii="Times New Roman" w:hAnsi="Times New Roman" w:cs="Times New Roman"/>
        </w:rPr>
        <w:pPrChange w:id="35" w:author="Dolezal, Adam Gregory" w:date="2020-07-20T16:28:00Z">
          <w:pPr>
            <w:pStyle w:val="ListParagraph"/>
            <w:numPr>
              <w:numId w:val="3"/>
            </w:numPr>
            <w:ind w:left="1080" w:hanging="720"/>
          </w:pPr>
        </w:pPrChange>
      </w:pPr>
    </w:p>
    <w:p w14:paraId="74C8F6C5" w14:textId="77777777" w:rsidR="00E61645" w:rsidRPr="00E61645" w:rsidRDefault="00E61645">
      <w:pPr>
        <w:rPr>
          <w:rFonts w:ascii="Times New Roman" w:hAnsi="Times New Roman" w:cs="Times New Roman"/>
          <w:rPrChange w:id="36" w:author="Dolezal, Adam Gregory" w:date="2020-07-20T16:28:00Z">
            <w:rPr/>
          </w:rPrChange>
        </w:rPr>
        <w:pPrChange w:id="37" w:author="Dolezal, Adam Gregory" w:date="2020-07-20T16:28:00Z">
          <w:pPr>
            <w:pStyle w:val="ListParagraph"/>
            <w:numPr>
              <w:numId w:val="3"/>
            </w:numPr>
            <w:ind w:left="1080" w:hanging="720"/>
          </w:pPr>
        </w:pPrChange>
      </w:pPr>
    </w:p>
    <w:p w14:paraId="4D90E05F" w14:textId="0BF325F0" w:rsidR="00600A69" w:rsidRDefault="00600A69" w:rsidP="00600A69">
      <w:pPr>
        <w:pStyle w:val="ListParagraph"/>
        <w:numPr>
          <w:ilvl w:val="1"/>
          <w:numId w:val="3"/>
        </w:numPr>
        <w:rPr>
          <w:rFonts w:ascii="Times New Roman" w:hAnsi="Times New Roman" w:cs="Times New Roman"/>
        </w:rPr>
      </w:pPr>
      <w:r>
        <w:rPr>
          <w:rFonts w:ascii="Times New Roman" w:hAnsi="Times New Roman" w:cs="Times New Roman"/>
        </w:rPr>
        <w:t>How do these scenarios correspond to conditions or events that actual honey bee colonies might experience?</w:t>
      </w:r>
    </w:p>
    <w:p w14:paraId="0A032C9A" w14:textId="01BD7E82" w:rsidR="00F9488C" w:rsidRDefault="00F9488C" w:rsidP="00F9488C">
      <w:pPr>
        <w:pStyle w:val="ListParagraph"/>
        <w:numPr>
          <w:ilvl w:val="2"/>
          <w:numId w:val="3"/>
        </w:numPr>
        <w:rPr>
          <w:rFonts w:ascii="Times New Roman" w:hAnsi="Times New Roman" w:cs="Times New Roman"/>
        </w:rPr>
      </w:pPr>
      <w:r>
        <w:rPr>
          <w:rFonts w:ascii="Times New Roman" w:hAnsi="Times New Roman" w:cs="Times New Roman"/>
        </w:rPr>
        <w:t>Chronic</w:t>
      </w:r>
    </w:p>
    <w:p w14:paraId="5DAAED5C" w14:textId="4CDC063B"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Migratory colonies fed one monoculture at a time</w:t>
      </w:r>
    </w:p>
    <w:p w14:paraId="2FE7DBD4" w14:textId="5C18CA49"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 xml:space="preserve">“Green desert” of agriculture landscape (Dolezal et al., 2020 </w:t>
      </w:r>
      <w:r>
        <w:rPr>
          <w:rFonts w:ascii="Times New Roman" w:hAnsi="Times New Roman" w:cs="Times New Roman"/>
          <w:i/>
        </w:rPr>
        <w:t>PNAS</w:t>
      </w:r>
      <w:r>
        <w:rPr>
          <w:rFonts w:ascii="Times New Roman" w:hAnsi="Times New Roman" w:cs="Times New Roman"/>
        </w:rPr>
        <w:t>)</w:t>
      </w:r>
    </w:p>
    <w:p w14:paraId="3E153E32" w14:textId="1098270C" w:rsidR="00F9488C" w:rsidRDefault="00F9488C" w:rsidP="00F9488C">
      <w:pPr>
        <w:pStyle w:val="ListParagraph"/>
        <w:numPr>
          <w:ilvl w:val="2"/>
          <w:numId w:val="3"/>
        </w:numPr>
        <w:rPr>
          <w:rFonts w:ascii="Times New Roman" w:hAnsi="Times New Roman" w:cs="Times New Roman"/>
        </w:rPr>
      </w:pPr>
      <w:commentRangeStart w:id="38"/>
      <w:r>
        <w:rPr>
          <w:rFonts w:ascii="Times New Roman" w:hAnsi="Times New Roman" w:cs="Times New Roman"/>
        </w:rPr>
        <w:t>Starvation</w:t>
      </w:r>
    </w:p>
    <w:p w14:paraId="381EAA63" w14:textId="47442D57" w:rsidR="00F9488C" w:rsidRDefault="00F9488C" w:rsidP="00F9488C">
      <w:pPr>
        <w:pStyle w:val="ListParagraph"/>
        <w:numPr>
          <w:ilvl w:val="3"/>
          <w:numId w:val="3"/>
        </w:numPr>
        <w:rPr>
          <w:rFonts w:ascii="Times New Roman" w:hAnsi="Times New Roman" w:cs="Times New Roman"/>
        </w:rPr>
      </w:pPr>
      <w:r>
        <w:rPr>
          <w:rFonts w:ascii="Times New Roman" w:hAnsi="Times New Roman" w:cs="Times New Roman"/>
        </w:rPr>
        <w:t>??</w:t>
      </w:r>
      <w:r w:rsidR="00B47FF5">
        <w:rPr>
          <w:rFonts w:ascii="Times New Roman" w:hAnsi="Times New Roman" w:cs="Times New Roman"/>
        </w:rPr>
        <w:t xml:space="preserve"> why can’t I think of a good real-world example of this?</w:t>
      </w:r>
    </w:p>
    <w:p w14:paraId="7614D531" w14:textId="0BE7FC2C" w:rsidR="00F9488C" w:rsidRDefault="00F9488C" w:rsidP="00F9488C">
      <w:pPr>
        <w:pStyle w:val="ListParagraph"/>
        <w:numPr>
          <w:ilvl w:val="3"/>
          <w:numId w:val="3"/>
        </w:numPr>
        <w:rPr>
          <w:ins w:id="39" w:author="Dolezal, Adam Gregory" w:date="2020-07-20T16:25:00Z"/>
          <w:rFonts w:ascii="Times New Roman" w:hAnsi="Times New Roman" w:cs="Times New Roman"/>
        </w:rPr>
      </w:pPr>
      <w:proofErr w:type="gramStart"/>
      <w:r>
        <w:rPr>
          <w:rFonts w:ascii="Times New Roman" w:hAnsi="Times New Roman" w:cs="Times New Roman"/>
        </w:rPr>
        <w:t>Umm..</w:t>
      </w:r>
      <w:proofErr w:type="gramEnd"/>
      <w:r>
        <w:rPr>
          <w:rFonts w:ascii="Times New Roman" w:hAnsi="Times New Roman" w:cs="Times New Roman"/>
        </w:rPr>
        <w:t xml:space="preserve"> drought</w:t>
      </w:r>
      <w:r w:rsidR="00B47FF5">
        <w:rPr>
          <w:rFonts w:ascii="Times New Roman" w:hAnsi="Times New Roman" w:cs="Times New Roman"/>
        </w:rPr>
        <w:t>s?</w:t>
      </w:r>
      <w:commentRangeEnd w:id="38"/>
      <w:r w:rsidR="00FC5FEA">
        <w:rPr>
          <w:rStyle w:val="CommentReference"/>
        </w:rPr>
        <w:commentReference w:id="38"/>
      </w:r>
    </w:p>
    <w:p w14:paraId="5DC1C879" w14:textId="77777777" w:rsidR="00E61645" w:rsidRDefault="00E61645">
      <w:pPr>
        <w:pStyle w:val="ListParagraph"/>
        <w:ind w:left="1980"/>
        <w:rPr>
          <w:rFonts w:ascii="Times New Roman" w:hAnsi="Times New Roman" w:cs="Times New Roman"/>
        </w:rPr>
        <w:pPrChange w:id="40" w:author="Dolezal, Adam Gregory" w:date="2020-07-20T16:25:00Z">
          <w:pPr>
            <w:pStyle w:val="ListParagraph"/>
            <w:numPr>
              <w:ilvl w:val="3"/>
              <w:numId w:val="3"/>
            </w:numPr>
            <w:ind w:left="2880" w:hanging="360"/>
          </w:pPr>
        </w:pPrChange>
      </w:pPr>
    </w:p>
    <w:p w14:paraId="37277204" w14:textId="7003F55D" w:rsidR="00600A69" w:rsidRDefault="00E61645" w:rsidP="00600A69">
      <w:pPr>
        <w:pStyle w:val="ListParagraph"/>
        <w:numPr>
          <w:ilvl w:val="1"/>
          <w:numId w:val="3"/>
        </w:numPr>
        <w:rPr>
          <w:rFonts w:ascii="Times New Roman" w:hAnsi="Times New Roman" w:cs="Times New Roman"/>
        </w:rPr>
      </w:pPr>
      <w:ins w:id="41" w:author="Dolezal, Adam Gregory" w:date="2020-07-20T16:25:00Z">
        <w:r>
          <w:rPr>
            <w:rFonts w:ascii="Times New Roman" w:hAnsi="Times New Roman" w:cs="Times New Roman"/>
          </w:rPr>
          <w:t xml:space="preserve">Quality vs quantity or, </w:t>
        </w:r>
      </w:ins>
      <w:del w:id="42" w:author="Dolezal, Adam Gregory" w:date="2020-07-20T16:26:00Z">
        <w:r w:rsidR="00600A69" w:rsidDel="00E61645">
          <w:rPr>
            <w:rFonts w:ascii="Times New Roman" w:hAnsi="Times New Roman" w:cs="Times New Roman"/>
          </w:rPr>
          <w:delText>W</w:delText>
        </w:r>
      </w:del>
      <w:ins w:id="43" w:author="Dolezal, Adam Gregory" w:date="2020-07-20T16:26:00Z">
        <w:r>
          <w:rPr>
            <w:rFonts w:ascii="Times New Roman" w:hAnsi="Times New Roman" w:cs="Times New Roman"/>
          </w:rPr>
          <w:t>w</w:t>
        </w:r>
      </w:ins>
      <w:r w:rsidR="00600A69">
        <w:rPr>
          <w:rFonts w:ascii="Times New Roman" w:hAnsi="Times New Roman" w:cs="Times New Roman"/>
        </w:rPr>
        <w:t>hy was there no difference in mass/lipids for chronic?</w:t>
      </w:r>
    </w:p>
    <w:p w14:paraId="5D07AA6D" w14:textId="76FC92CA" w:rsidR="00F9488C" w:rsidRDefault="00F9488C" w:rsidP="00F9488C">
      <w:pPr>
        <w:pStyle w:val="ListParagraph"/>
        <w:numPr>
          <w:ilvl w:val="2"/>
          <w:numId w:val="3"/>
        </w:numPr>
        <w:rPr>
          <w:ins w:id="44" w:author="Dolezal, Adam Gregory" w:date="2020-07-20T16:20:00Z"/>
          <w:rFonts w:ascii="Times New Roman" w:hAnsi="Times New Roman" w:cs="Times New Roman"/>
        </w:rPr>
      </w:pPr>
      <w:r>
        <w:rPr>
          <w:rFonts w:ascii="Times New Roman" w:hAnsi="Times New Roman" w:cs="Times New Roman"/>
        </w:rPr>
        <w:t>Potential compensation by increasing diet intake, but overall low diet quality will result in lower health.</w:t>
      </w:r>
    </w:p>
    <w:p w14:paraId="52983CDA" w14:textId="62E8D5B6" w:rsidR="004B3B70" w:rsidRDefault="004B3B70" w:rsidP="00F9488C">
      <w:pPr>
        <w:pStyle w:val="ListParagraph"/>
        <w:numPr>
          <w:ilvl w:val="2"/>
          <w:numId w:val="3"/>
        </w:numPr>
        <w:rPr>
          <w:ins w:id="45" w:author="Dolezal, Adam Gregory" w:date="2020-07-20T16:26:00Z"/>
          <w:rFonts w:ascii="Times New Roman" w:hAnsi="Times New Roman" w:cs="Times New Roman"/>
        </w:rPr>
      </w:pPr>
      <w:ins w:id="46" w:author="Dolezal, Adam Gregory" w:date="2020-07-20T16:20:00Z">
        <w:r>
          <w:rPr>
            <w:rFonts w:ascii="Times New Roman" w:hAnsi="Times New Roman" w:cs="Times New Roman"/>
          </w:rPr>
          <w:t xml:space="preserve">Reduction in ‘quality’ not just quantity. My RSOS paper and some other papers have pointed at things like micronutrients as important factors for immunity. SO while that </w:t>
        </w:r>
      </w:ins>
      <w:ins w:id="47" w:author="Dolezal, Adam Gregory" w:date="2020-07-20T16:21:00Z">
        <w:r>
          <w:rPr>
            <w:rFonts w:ascii="Times New Roman" w:hAnsi="Times New Roman" w:cs="Times New Roman"/>
          </w:rPr>
          <w:t>wouldn’t</w:t>
        </w:r>
      </w:ins>
      <w:ins w:id="48" w:author="Dolezal, Adam Gregory" w:date="2020-07-20T16:20:00Z">
        <w:r>
          <w:rPr>
            <w:rFonts w:ascii="Times New Roman" w:hAnsi="Times New Roman" w:cs="Times New Roman"/>
          </w:rPr>
          <w:t xml:space="preserve"> </w:t>
        </w:r>
      </w:ins>
      <w:ins w:id="49" w:author="Dolezal, Adam Gregory" w:date="2020-07-20T16:21:00Z">
        <w:r>
          <w:rPr>
            <w:rFonts w:ascii="Times New Roman" w:hAnsi="Times New Roman" w:cs="Times New Roman"/>
          </w:rPr>
          <w:t xml:space="preserve">affect weight or lipids it could affect immune </w:t>
        </w:r>
        <w:proofErr w:type="gramStart"/>
        <w:r>
          <w:rPr>
            <w:rFonts w:ascii="Times New Roman" w:hAnsi="Times New Roman" w:cs="Times New Roman"/>
          </w:rPr>
          <w:t>responses</w:t>
        </w:r>
        <w:r w:rsidR="001F0C2C">
          <w:rPr>
            <w:rFonts w:ascii="Times New Roman" w:hAnsi="Times New Roman" w:cs="Times New Roman"/>
          </w:rPr>
          <w:t xml:space="preserve">  (</w:t>
        </w:r>
        <w:proofErr w:type="gramEnd"/>
        <w:r w:rsidR="001F0C2C">
          <w:rPr>
            <w:rFonts w:ascii="Times New Roman" w:hAnsi="Times New Roman" w:cs="Times New Roman"/>
          </w:rPr>
          <w:t>this then links to III well)</w:t>
        </w:r>
      </w:ins>
    </w:p>
    <w:p w14:paraId="195B9ABC" w14:textId="5332B03A" w:rsidR="00E61645" w:rsidDel="009B6F0C" w:rsidRDefault="00E61645" w:rsidP="00F9488C">
      <w:pPr>
        <w:pStyle w:val="ListParagraph"/>
        <w:numPr>
          <w:ilvl w:val="2"/>
          <w:numId w:val="3"/>
        </w:numPr>
        <w:rPr>
          <w:del w:id="50" w:author="Dolezal, Adam Gregory" w:date="2020-07-20T16:34:00Z"/>
          <w:rFonts w:ascii="Times New Roman" w:hAnsi="Times New Roman" w:cs="Times New Roman"/>
        </w:rPr>
      </w:pPr>
    </w:p>
    <w:p w14:paraId="454C7378" w14:textId="77777777" w:rsidR="00F9488C" w:rsidRDefault="00F9488C" w:rsidP="00F9488C">
      <w:pPr>
        <w:pStyle w:val="ListParagraph"/>
        <w:ind w:left="2160"/>
        <w:rPr>
          <w:rFonts w:ascii="Times New Roman" w:hAnsi="Times New Roman" w:cs="Times New Roman"/>
        </w:rPr>
      </w:pPr>
    </w:p>
    <w:p w14:paraId="3C2091D1" w14:textId="77777777" w:rsidR="00F9488C" w:rsidRDefault="00F9488C" w:rsidP="00F9488C">
      <w:pPr>
        <w:pStyle w:val="ListParagraph"/>
        <w:numPr>
          <w:ilvl w:val="0"/>
          <w:numId w:val="3"/>
        </w:numPr>
        <w:rPr>
          <w:rFonts w:ascii="Times New Roman" w:hAnsi="Times New Roman" w:cs="Times New Roman"/>
        </w:rPr>
      </w:pPr>
      <w:r>
        <w:rPr>
          <w:rFonts w:ascii="Times New Roman" w:hAnsi="Times New Roman" w:cs="Times New Roman"/>
        </w:rPr>
        <w:t>Discussion of genes-of-interest expression</w:t>
      </w:r>
    </w:p>
    <w:p w14:paraId="0B67F809" w14:textId="0AA9032B" w:rsidR="00F9488C" w:rsidRDefault="00F9488C" w:rsidP="00F9488C">
      <w:pPr>
        <w:pStyle w:val="ListParagraph"/>
        <w:ind w:left="1080"/>
        <w:rPr>
          <w:rFonts w:ascii="Times New Roman" w:hAnsi="Times New Roman" w:cs="Times New Roman"/>
        </w:rPr>
      </w:pPr>
    </w:p>
    <w:p w14:paraId="103F2739" w14:textId="4E3E96A8" w:rsidR="00F9488C" w:rsidRDefault="00F9488C" w:rsidP="00F9488C">
      <w:pPr>
        <w:pStyle w:val="ListParagraph"/>
        <w:numPr>
          <w:ilvl w:val="0"/>
          <w:numId w:val="3"/>
        </w:numPr>
        <w:rPr>
          <w:rFonts w:ascii="Times New Roman" w:hAnsi="Times New Roman" w:cs="Times New Roman"/>
        </w:rPr>
      </w:pPr>
      <w:r>
        <w:rPr>
          <w:rFonts w:ascii="Times New Roman" w:hAnsi="Times New Roman" w:cs="Times New Roman"/>
        </w:rPr>
        <w:t xml:space="preserve">Implications for honey bee practices </w:t>
      </w:r>
    </w:p>
    <w:p w14:paraId="2D36D47E" w14:textId="77777777" w:rsidR="00F9488C" w:rsidRPr="00F9488C" w:rsidRDefault="00F9488C" w:rsidP="00F9488C">
      <w:pPr>
        <w:pStyle w:val="ListParagraph"/>
        <w:rPr>
          <w:rFonts w:ascii="Times New Roman" w:hAnsi="Times New Roman" w:cs="Times New Roman"/>
        </w:rPr>
      </w:pPr>
    </w:p>
    <w:p w14:paraId="52269534" w14:textId="3E7ADD8C" w:rsidR="00F9488C" w:rsidRDefault="00B47FF5" w:rsidP="00F9488C">
      <w:pPr>
        <w:pStyle w:val="ListParagraph"/>
        <w:numPr>
          <w:ilvl w:val="0"/>
          <w:numId w:val="3"/>
        </w:numPr>
        <w:rPr>
          <w:ins w:id="51" w:author="Dolezal, Adam Gregory" w:date="2020-07-20T16:16:00Z"/>
          <w:rFonts w:ascii="Times New Roman" w:hAnsi="Times New Roman" w:cs="Times New Roman"/>
        </w:rPr>
      </w:pPr>
      <w:commentRangeStart w:id="52"/>
      <w:r>
        <w:rPr>
          <w:rFonts w:ascii="Times New Roman" w:hAnsi="Times New Roman" w:cs="Times New Roman"/>
        </w:rPr>
        <w:t xml:space="preserve">Early life effects are long-reaching </w:t>
      </w:r>
      <w:commentRangeEnd w:id="52"/>
      <w:r w:rsidR="00FC5FEA">
        <w:rPr>
          <w:rStyle w:val="CommentReference"/>
        </w:rPr>
        <w:commentReference w:id="52"/>
      </w:r>
    </w:p>
    <w:p w14:paraId="247E5733" w14:textId="77777777" w:rsidR="005175B6" w:rsidRPr="005175B6" w:rsidRDefault="005175B6">
      <w:pPr>
        <w:pStyle w:val="ListParagraph"/>
        <w:rPr>
          <w:ins w:id="53" w:author="Dolezal, Adam Gregory" w:date="2020-07-20T16:16:00Z"/>
          <w:rFonts w:ascii="Times New Roman" w:hAnsi="Times New Roman" w:cs="Times New Roman"/>
          <w:rPrChange w:id="54" w:author="Dolezal, Adam Gregory" w:date="2020-07-20T16:16:00Z">
            <w:rPr>
              <w:ins w:id="55" w:author="Dolezal, Adam Gregory" w:date="2020-07-20T16:16:00Z"/>
            </w:rPr>
          </w:rPrChange>
        </w:rPr>
        <w:pPrChange w:id="56" w:author="Dolezal, Adam Gregory" w:date="2020-07-20T16:16:00Z">
          <w:pPr>
            <w:pStyle w:val="ListParagraph"/>
            <w:numPr>
              <w:numId w:val="3"/>
            </w:numPr>
            <w:ind w:left="1080" w:hanging="720"/>
          </w:pPr>
        </w:pPrChange>
      </w:pPr>
    </w:p>
    <w:p w14:paraId="0A922ABD" w14:textId="44E0C22E" w:rsidR="005175B6" w:rsidRDefault="005175B6">
      <w:pPr>
        <w:rPr>
          <w:ins w:id="57" w:author="Dolezal, Adam Gregory" w:date="2020-07-20T16:16:00Z"/>
          <w:rFonts w:ascii="Times New Roman" w:hAnsi="Times New Roman" w:cs="Times New Roman"/>
        </w:rPr>
        <w:pPrChange w:id="58" w:author="Dolezal, Adam Gregory" w:date="2020-07-20T16:16:00Z">
          <w:pPr>
            <w:pStyle w:val="ListParagraph"/>
            <w:numPr>
              <w:numId w:val="3"/>
            </w:numPr>
            <w:ind w:left="1080" w:hanging="720"/>
          </w:pPr>
        </w:pPrChange>
      </w:pPr>
    </w:p>
    <w:p w14:paraId="7D863DB7" w14:textId="03D1A52B" w:rsidR="005175B6" w:rsidRDefault="005175B6">
      <w:pPr>
        <w:rPr>
          <w:ins w:id="59" w:author="Dolezal, Adam Gregory" w:date="2020-07-20T16:16:00Z"/>
          <w:rFonts w:ascii="Times New Roman" w:hAnsi="Times New Roman" w:cs="Times New Roman"/>
        </w:rPr>
        <w:pPrChange w:id="60" w:author="Dolezal, Adam Gregory" w:date="2020-07-20T16:16:00Z">
          <w:pPr>
            <w:pStyle w:val="ListParagraph"/>
            <w:numPr>
              <w:numId w:val="3"/>
            </w:numPr>
            <w:ind w:left="1080" w:hanging="720"/>
          </w:pPr>
        </w:pPrChange>
      </w:pPr>
      <w:ins w:id="61" w:author="Dolezal, Adam Gregory" w:date="2020-07-20T16:16:00Z">
        <w:r>
          <w:rPr>
            <w:rFonts w:ascii="Times New Roman" w:hAnsi="Times New Roman" w:cs="Times New Roman"/>
          </w:rPr>
          <w:t>From Scofield and Mattila</w:t>
        </w:r>
      </w:ins>
    </w:p>
    <w:p w14:paraId="1CBA0BAF" w14:textId="285F00BB" w:rsidR="005175B6" w:rsidRDefault="005175B6">
      <w:pPr>
        <w:rPr>
          <w:ins w:id="62" w:author="Dolezal, Adam Gregory" w:date="2020-07-20T16:16:00Z"/>
          <w:rFonts w:ascii="Times New Roman" w:hAnsi="Times New Roman" w:cs="Times New Roman"/>
        </w:rPr>
        <w:pPrChange w:id="63" w:author="Dolezal, Adam Gregory" w:date="2020-07-20T16:16:00Z">
          <w:pPr>
            <w:pStyle w:val="ListParagraph"/>
            <w:numPr>
              <w:numId w:val="3"/>
            </w:numPr>
            <w:ind w:left="1080" w:hanging="720"/>
          </w:pPr>
        </w:pPrChange>
      </w:pPr>
    </w:p>
    <w:p w14:paraId="6EE01711" w14:textId="77777777" w:rsidR="005175B6" w:rsidRDefault="005175B6" w:rsidP="005175B6">
      <w:pPr>
        <w:autoSpaceDE w:val="0"/>
        <w:autoSpaceDN w:val="0"/>
        <w:adjustRightInd w:val="0"/>
        <w:rPr>
          <w:ins w:id="64" w:author="Dolezal, Adam Gregory" w:date="2020-07-20T16:16:00Z"/>
          <w:rFonts w:ascii="AdvOT1ef757c0" w:hAnsi="AdvOT1ef757c0" w:cs="AdvOT1ef757c0"/>
          <w:color w:val="000000"/>
          <w:sz w:val="20"/>
          <w:szCs w:val="20"/>
        </w:rPr>
      </w:pPr>
      <w:ins w:id="65" w:author="Dolezal, Adam Gregory" w:date="2020-07-20T16:16:00Z">
        <w:r>
          <w:rPr>
            <w:rFonts w:ascii="AdvOT1ef757c0" w:hAnsi="AdvOT1ef757c0" w:cs="AdvOT1ef757c0"/>
            <w:color w:val="000000"/>
            <w:sz w:val="20"/>
            <w:szCs w:val="20"/>
          </w:rPr>
          <w:t>Honey bee larvae are probably routinely exposed to the short-term nutritional stress that</w:t>
        </w:r>
      </w:ins>
    </w:p>
    <w:p w14:paraId="25E1CB35" w14:textId="77777777" w:rsidR="005175B6" w:rsidRDefault="005175B6" w:rsidP="005175B6">
      <w:pPr>
        <w:autoSpaceDE w:val="0"/>
        <w:autoSpaceDN w:val="0"/>
        <w:adjustRightInd w:val="0"/>
        <w:rPr>
          <w:ins w:id="66" w:author="Dolezal, Adam Gregory" w:date="2020-07-20T16:16:00Z"/>
          <w:rFonts w:ascii="AdvOT1ef757c0" w:hAnsi="AdvOT1ef757c0" w:cs="AdvOT1ef757c0"/>
          <w:color w:val="000000"/>
          <w:sz w:val="20"/>
          <w:szCs w:val="20"/>
        </w:rPr>
      </w:pPr>
      <w:ins w:id="67" w:author="Dolezal, Adam Gregory" w:date="2020-07-20T16:16:00Z">
        <w:r>
          <w:rPr>
            <w:rFonts w:ascii="AdvOT1ef757c0" w:hAnsi="AdvOT1ef757c0" w:cs="AdvOT1ef757c0"/>
            <w:color w:val="000000"/>
            <w:sz w:val="20"/>
            <w:szCs w:val="20"/>
          </w:rPr>
          <w:t>was experienced by our focal individuals, either seasonally or because of management practices</w:t>
        </w:r>
      </w:ins>
    </w:p>
    <w:p w14:paraId="623D769C" w14:textId="77777777" w:rsidR="005175B6" w:rsidRDefault="005175B6" w:rsidP="005175B6">
      <w:pPr>
        <w:autoSpaceDE w:val="0"/>
        <w:autoSpaceDN w:val="0"/>
        <w:adjustRightInd w:val="0"/>
        <w:rPr>
          <w:ins w:id="68" w:author="Dolezal, Adam Gregory" w:date="2020-07-20T16:16:00Z"/>
          <w:rFonts w:ascii="AdvOT1ef757c0" w:hAnsi="AdvOT1ef757c0" w:cs="AdvOT1ef757c0"/>
          <w:color w:val="000000"/>
          <w:sz w:val="20"/>
          <w:szCs w:val="20"/>
        </w:rPr>
      </w:pPr>
      <w:ins w:id="69" w:author="Dolezal, Adam Gregory" w:date="2020-07-20T16:16:00Z">
        <w:r>
          <w:rPr>
            <w:rFonts w:ascii="AdvOT1ef757c0" w:hAnsi="AdvOT1ef757c0" w:cs="AdvOT1ef757c0"/>
            <w:color w:val="000000"/>
            <w:sz w:val="20"/>
            <w:szCs w:val="20"/>
          </w:rPr>
          <w:t>that limit nutrient availability. This is suggested by the overlap between the weight range for</w:t>
        </w:r>
      </w:ins>
    </w:p>
    <w:p w14:paraId="6AFC2E03" w14:textId="77777777" w:rsidR="005175B6" w:rsidRDefault="005175B6" w:rsidP="005175B6">
      <w:pPr>
        <w:autoSpaceDE w:val="0"/>
        <w:autoSpaceDN w:val="0"/>
        <w:adjustRightInd w:val="0"/>
        <w:rPr>
          <w:ins w:id="70" w:author="Dolezal, Adam Gregory" w:date="2020-07-20T16:16:00Z"/>
          <w:rFonts w:ascii="AdvOT1ef757c0" w:hAnsi="AdvOT1ef757c0" w:cs="AdvOT1ef757c0"/>
          <w:color w:val="000000"/>
          <w:sz w:val="20"/>
          <w:szCs w:val="20"/>
        </w:rPr>
      </w:pPr>
      <w:ins w:id="71" w:author="Dolezal, Adam Gregory" w:date="2020-07-20T16:16:00Z">
        <w:r>
          <w:rPr>
            <w:rFonts w:ascii="AdvOT1ef757c0" w:hAnsi="AdvOT1ef757c0" w:cs="AdvOT1ef757c0"/>
            <w:color w:val="000000"/>
            <w:sz w:val="20"/>
            <w:szCs w:val="20"/>
          </w:rPr>
          <w:t>pollen-stressed and unstressed workers in this study (mean 71</w:t>
        </w:r>
        <w:r>
          <w:rPr>
            <w:rFonts w:ascii="AdvOT1ef757c0+20" w:hAnsi="AdvOT1ef757c0+20" w:cs="AdvOT1ef757c0+20"/>
            <w:color w:val="000000"/>
            <w:sz w:val="20"/>
            <w:szCs w:val="20"/>
          </w:rPr>
          <w:t>–</w:t>
        </w:r>
        <w:r>
          <w:rPr>
            <w:rFonts w:ascii="AdvOT1ef757c0" w:hAnsi="AdvOT1ef757c0" w:cs="AdvOT1ef757c0"/>
            <w:color w:val="000000"/>
            <w:sz w:val="20"/>
            <w:szCs w:val="20"/>
          </w:rPr>
          <w:t>113 mg across treatments and</w:t>
        </w:r>
      </w:ins>
    </w:p>
    <w:p w14:paraId="677E2625" w14:textId="77777777" w:rsidR="005175B6" w:rsidRDefault="005175B6" w:rsidP="005175B6">
      <w:pPr>
        <w:autoSpaceDE w:val="0"/>
        <w:autoSpaceDN w:val="0"/>
        <w:adjustRightInd w:val="0"/>
        <w:rPr>
          <w:ins w:id="72" w:author="Dolezal, Adam Gregory" w:date="2020-07-20T16:16:00Z"/>
          <w:rFonts w:ascii="AdvOT1ef757c0" w:hAnsi="AdvOT1ef757c0" w:cs="AdvOT1ef757c0"/>
          <w:color w:val="000000"/>
          <w:sz w:val="20"/>
          <w:szCs w:val="20"/>
        </w:rPr>
      </w:pPr>
      <w:ins w:id="73" w:author="Dolezal, Adam Gregory" w:date="2020-07-20T16:16:00Z">
        <w:r>
          <w:rPr>
            <w:rFonts w:ascii="AdvOT1ef757c0" w:hAnsi="AdvOT1ef757c0" w:cs="AdvOT1ef757c0"/>
            <w:color w:val="000000"/>
            <w:sz w:val="20"/>
            <w:szCs w:val="20"/>
          </w:rPr>
          <w:t>trials) and weights reported previously for workers at adult emergence (81</w:t>
        </w:r>
        <w:r>
          <w:rPr>
            <w:rFonts w:ascii="AdvOT1ef757c0+20" w:hAnsi="AdvOT1ef757c0+20" w:cs="AdvOT1ef757c0+20"/>
            <w:color w:val="000000"/>
            <w:sz w:val="20"/>
            <w:szCs w:val="20"/>
          </w:rPr>
          <w:t>–</w:t>
        </w:r>
        <w:r>
          <w:rPr>
            <w:rFonts w:ascii="AdvOT1ef757c0" w:hAnsi="AdvOT1ef757c0" w:cs="AdvOT1ef757c0"/>
            <w:color w:val="000000"/>
            <w:sz w:val="20"/>
            <w:szCs w:val="20"/>
          </w:rPr>
          <w:t>140 mg; reviewed</w:t>
        </w:r>
      </w:ins>
    </w:p>
    <w:p w14:paraId="6D8A396C" w14:textId="77777777" w:rsidR="005175B6" w:rsidRDefault="005175B6" w:rsidP="005175B6">
      <w:pPr>
        <w:autoSpaceDE w:val="0"/>
        <w:autoSpaceDN w:val="0"/>
        <w:adjustRightInd w:val="0"/>
        <w:rPr>
          <w:ins w:id="74" w:author="Dolezal, Adam Gregory" w:date="2020-07-20T16:16:00Z"/>
          <w:rFonts w:ascii="AdvOT1ef757c0" w:hAnsi="AdvOT1ef757c0" w:cs="AdvOT1ef757c0"/>
          <w:color w:val="000000"/>
          <w:sz w:val="20"/>
          <w:szCs w:val="20"/>
        </w:rPr>
      </w:pPr>
      <w:ins w:id="75" w:author="Dolezal, Adam Gregory" w:date="2020-07-20T16:16:00Z">
        <w:r>
          <w:rPr>
            <w:rFonts w:ascii="AdvOT1ef757c0" w:hAnsi="AdvOT1ef757c0" w:cs="AdvOT1ef757c0"/>
            <w:color w:val="000000"/>
            <w:sz w:val="20"/>
            <w:szCs w:val="20"/>
          </w:rPr>
          <w:t>by [</w:t>
        </w:r>
        <w:r>
          <w:rPr>
            <w:rFonts w:ascii="AdvOT1ef757c0" w:hAnsi="AdvOT1ef757c0" w:cs="AdvOT1ef757c0"/>
            <w:color w:val="2C5CFB"/>
            <w:sz w:val="20"/>
            <w:szCs w:val="20"/>
          </w:rPr>
          <w:t>102</w:t>
        </w:r>
        <w:r>
          <w:rPr>
            <w:rFonts w:ascii="AdvOT1ef757c0" w:hAnsi="AdvOT1ef757c0" w:cs="AdvOT1ef757c0"/>
            <w:color w:val="000000"/>
            <w:sz w:val="20"/>
            <w:szCs w:val="20"/>
          </w:rPr>
          <w:t>]). Larvae undergo a 700-fold weight gain during the 5</w:t>
        </w:r>
        <w:r>
          <w:rPr>
            <w:rFonts w:ascii="AdvOT1ef757c0+20" w:hAnsi="AdvOT1ef757c0+20" w:cs="AdvOT1ef757c0+20"/>
            <w:color w:val="000000"/>
            <w:sz w:val="20"/>
            <w:szCs w:val="20"/>
          </w:rPr>
          <w:t>–</w:t>
        </w:r>
        <w:r>
          <w:rPr>
            <w:rFonts w:ascii="AdvOT1ef757c0" w:hAnsi="AdvOT1ef757c0" w:cs="AdvOT1ef757c0"/>
            <w:color w:val="000000"/>
            <w:sz w:val="20"/>
            <w:szCs w:val="20"/>
          </w:rPr>
          <w:t>6 days that they are nursed</w:t>
        </w:r>
      </w:ins>
    </w:p>
    <w:p w14:paraId="6AC9D839" w14:textId="77777777" w:rsidR="005175B6" w:rsidRDefault="005175B6" w:rsidP="005175B6">
      <w:pPr>
        <w:autoSpaceDE w:val="0"/>
        <w:autoSpaceDN w:val="0"/>
        <w:adjustRightInd w:val="0"/>
        <w:rPr>
          <w:ins w:id="76" w:author="Dolezal, Adam Gregory" w:date="2020-07-20T16:16:00Z"/>
          <w:rFonts w:ascii="AdvOT1ef757c0" w:hAnsi="AdvOT1ef757c0" w:cs="AdvOT1ef757c0"/>
          <w:color w:val="000000"/>
          <w:sz w:val="20"/>
          <w:szCs w:val="20"/>
        </w:rPr>
      </w:pPr>
      <w:ins w:id="77" w:author="Dolezal, Adam Gregory" w:date="2020-07-20T16:16:00Z">
        <w:r>
          <w:rPr>
            <w:rFonts w:ascii="AdvOT1ef757c0" w:hAnsi="AdvOT1ef757c0" w:cs="AdvOT1ef757c0"/>
            <w:color w:val="000000"/>
            <w:sz w:val="20"/>
            <w:szCs w:val="20"/>
          </w:rPr>
          <w:t>[</w:t>
        </w:r>
        <w:r>
          <w:rPr>
            <w:rFonts w:ascii="AdvOT1ef757c0" w:hAnsi="AdvOT1ef757c0" w:cs="AdvOT1ef757c0"/>
            <w:color w:val="2C5CFB"/>
            <w:sz w:val="20"/>
            <w:szCs w:val="20"/>
          </w:rPr>
          <w:t>103</w:t>
        </w:r>
        <w:r>
          <w:rPr>
            <w:rFonts w:ascii="AdvOT1ef757c0" w:hAnsi="AdvOT1ef757c0" w:cs="AdvOT1ef757c0"/>
            <w:color w:val="000000"/>
            <w:sz w:val="20"/>
            <w:szCs w:val="20"/>
          </w:rPr>
          <w:t>], but a single day of bad weather reduces nursing activity by more than one half, even</w:t>
        </w:r>
      </w:ins>
    </w:p>
    <w:p w14:paraId="5C78E370" w14:textId="77777777" w:rsidR="005175B6" w:rsidRDefault="005175B6" w:rsidP="005175B6">
      <w:pPr>
        <w:autoSpaceDE w:val="0"/>
        <w:autoSpaceDN w:val="0"/>
        <w:adjustRightInd w:val="0"/>
        <w:rPr>
          <w:ins w:id="78" w:author="Dolezal, Adam Gregory" w:date="2020-07-20T16:16:00Z"/>
          <w:rFonts w:ascii="AdvOT1ef757c0" w:hAnsi="AdvOT1ef757c0" w:cs="AdvOT1ef757c0"/>
          <w:color w:val="000000"/>
          <w:sz w:val="20"/>
          <w:szCs w:val="20"/>
        </w:rPr>
      </w:pPr>
      <w:ins w:id="79" w:author="Dolezal, Adam Gregory" w:date="2020-07-20T16:16:00Z">
        <w:r>
          <w:rPr>
            <w:rFonts w:ascii="AdvOT1ef757c0" w:hAnsi="AdvOT1ef757c0" w:cs="AdvOT1ef757c0"/>
            <w:color w:val="000000"/>
            <w:sz w:val="20"/>
            <w:szCs w:val="20"/>
          </w:rPr>
          <w:t>when colonies have stored pollen [</w:t>
        </w:r>
        <w:r>
          <w:rPr>
            <w:rFonts w:ascii="AdvOT1ef757c0" w:hAnsi="AdvOT1ef757c0" w:cs="AdvOT1ef757c0"/>
            <w:color w:val="2C5CFB"/>
            <w:sz w:val="20"/>
            <w:szCs w:val="20"/>
          </w:rPr>
          <w:t>104</w:t>
        </w:r>
        <w:r>
          <w:rPr>
            <w:rFonts w:ascii="AdvOT1ef757c0" w:hAnsi="AdvOT1ef757c0" w:cs="AdvOT1ef757c0"/>
            <w:color w:val="000000"/>
            <w:sz w:val="20"/>
            <w:szCs w:val="20"/>
          </w:rPr>
          <w:t xml:space="preserve">]. This response to poor weather likely explains in </w:t>
        </w:r>
        <w:proofErr w:type="gramStart"/>
        <w:r>
          <w:rPr>
            <w:rFonts w:ascii="AdvOT1ef757c0" w:hAnsi="AdvOT1ef757c0" w:cs="AdvOT1ef757c0"/>
            <w:color w:val="000000"/>
            <w:sz w:val="20"/>
            <w:szCs w:val="20"/>
          </w:rPr>
          <w:t>our</w:t>
        </w:r>
        <w:proofErr w:type="gramEnd"/>
      </w:ins>
    </w:p>
    <w:p w14:paraId="24BA2CB6" w14:textId="77777777" w:rsidR="005175B6" w:rsidRDefault="005175B6" w:rsidP="005175B6">
      <w:pPr>
        <w:autoSpaceDE w:val="0"/>
        <w:autoSpaceDN w:val="0"/>
        <w:adjustRightInd w:val="0"/>
        <w:rPr>
          <w:ins w:id="80" w:author="Dolezal, Adam Gregory" w:date="2020-07-20T16:16:00Z"/>
          <w:rFonts w:ascii="AdvOT1ef757c0" w:hAnsi="AdvOT1ef757c0" w:cs="AdvOT1ef757c0"/>
          <w:color w:val="000000"/>
          <w:sz w:val="20"/>
          <w:szCs w:val="20"/>
        </w:rPr>
      </w:pPr>
      <w:ins w:id="81" w:author="Dolezal, Adam Gregory" w:date="2020-07-20T16:16:00Z">
        <w:r>
          <w:rPr>
            <w:rFonts w:ascii="AdvOT1ef757c0" w:hAnsi="AdvOT1ef757c0" w:cs="AdvOT1ef757c0"/>
            <w:color w:val="000000"/>
            <w:sz w:val="20"/>
            <w:szCs w:val="20"/>
          </w:rPr>
          <w:t>study why confinement alone (without pollen stress) produced workers that were slightly</w:t>
        </w:r>
      </w:ins>
    </w:p>
    <w:p w14:paraId="1552009C" w14:textId="77777777" w:rsidR="005175B6" w:rsidRDefault="005175B6" w:rsidP="005175B6">
      <w:pPr>
        <w:autoSpaceDE w:val="0"/>
        <w:autoSpaceDN w:val="0"/>
        <w:adjustRightInd w:val="0"/>
        <w:rPr>
          <w:ins w:id="82" w:author="Dolezal, Adam Gregory" w:date="2020-07-20T16:16:00Z"/>
          <w:rFonts w:ascii="AdvOT1ef757c0" w:hAnsi="AdvOT1ef757c0" w:cs="AdvOT1ef757c0"/>
          <w:color w:val="000000"/>
          <w:sz w:val="20"/>
          <w:szCs w:val="20"/>
        </w:rPr>
      </w:pPr>
      <w:ins w:id="83" w:author="Dolezal, Adam Gregory" w:date="2020-07-20T16:16:00Z">
        <w:r>
          <w:rPr>
            <w:rFonts w:ascii="AdvOT1ef757c0" w:hAnsi="AdvOT1ef757c0" w:cs="AdvOT1ef757c0"/>
            <w:color w:val="000000"/>
            <w:sz w:val="20"/>
            <w:szCs w:val="20"/>
          </w:rPr>
          <w:t>smaller than those reared in unconfined colonies (but with few behavioral effects). Over the</w:t>
        </w:r>
      </w:ins>
    </w:p>
    <w:p w14:paraId="05EE26E2" w14:textId="77777777" w:rsidR="005175B6" w:rsidRDefault="005175B6" w:rsidP="005175B6">
      <w:pPr>
        <w:autoSpaceDE w:val="0"/>
        <w:autoSpaceDN w:val="0"/>
        <w:adjustRightInd w:val="0"/>
        <w:rPr>
          <w:ins w:id="84" w:author="Dolezal, Adam Gregory" w:date="2020-07-20T16:16:00Z"/>
          <w:rFonts w:ascii="AdvOT1ef757c0" w:hAnsi="AdvOT1ef757c0" w:cs="AdvOT1ef757c0"/>
          <w:color w:val="000000"/>
          <w:sz w:val="20"/>
          <w:szCs w:val="20"/>
        </w:rPr>
      </w:pPr>
      <w:ins w:id="85" w:author="Dolezal, Adam Gregory" w:date="2020-07-20T16:16:00Z">
        <w:r>
          <w:rPr>
            <w:rFonts w:ascii="AdvOT1ef757c0" w:hAnsi="AdvOT1ef757c0" w:cs="AdvOT1ef757c0"/>
            <w:color w:val="000000"/>
            <w:sz w:val="20"/>
            <w:szCs w:val="20"/>
          </w:rPr>
          <w:t>long term, the number of small workers in colonies increases with repeated bouts of bad weather</w:t>
        </w:r>
      </w:ins>
    </w:p>
    <w:p w14:paraId="1C566726" w14:textId="77777777" w:rsidR="005175B6" w:rsidRDefault="005175B6" w:rsidP="005175B6">
      <w:pPr>
        <w:autoSpaceDE w:val="0"/>
        <w:autoSpaceDN w:val="0"/>
        <w:adjustRightInd w:val="0"/>
        <w:rPr>
          <w:ins w:id="86" w:author="Dolezal, Adam Gregory" w:date="2020-07-20T16:16:00Z"/>
          <w:rFonts w:ascii="AdvOT1ef757c0" w:hAnsi="AdvOT1ef757c0" w:cs="AdvOT1ef757c0"/>
          <w:color w:val="000000"/>
          <w:sz w:val="20"/>
          <w:szCs w:val="20"/>
        </w:rPr>
      </w:pPr>
      <w:ins w:id="87" w:author="Dolezal, Adam Gregory" w:date="2020-07-20T16:16:00Z">
        <w:r>
          <w:rPr>
            <w:rFonts w:ascii="AdvOT1ef757c0" w:hAnsi="AdvOT1ef757c0" w:cs="AdvOT1ef757c0"/>
            <w:color w:val="000000"/>
            <w:sz w:val="20"/>
            <w:szCs w:val="20"/>
          </w:rPr>
          <w:t>[</w:t>
        </w:r>
        <w:r>
          <w:rPr>
            <w:rFonts w:ascii="AdvOT1ef757c0" w:hAnsi="AdvOT1ef757c0" w:cs="AdvOT1ef757c0"/>
            <w:color w:val="2C5CFB"/>
            <w:sz w:val="20"/>
            <w:szCs w:val="20"/>
          </w:rPr>
          <w:t>54</w:t>
        </w:r>
        <w:r>
          <w:rPr>
            <w:rFonts w:ascii="AdvOT1ef757c0" w:hAnsi="AdvOT1ef757c0" w:cs="AdvOT1ef757c0"/>
            <w:color w:val="000000"/>
            <w:sz w:val="20"/>
            <w:szCs w:val="20"/>
          </w:rPr>
          <w:t>] and the heaviest workers are reared at times when pollen is readily available within a</w:t>
        </w:r>
      </w:ins>
    </w:p>
    <w:p w14:paraId="39BFD560" w14:textId="77777777" w:rsidR="005175B6" w:rsidRDefault="005175B6" w:rsidP="005175B6">
      <w:pPr>
        <w:autoSpaceDE w:val="0"/>
        <w:autoSpaceDN w:val="0"/>
        <w:adjustRightInd w:val="0"/>
        <w:rPr>
          <w:ins w:id="88" w:author="Dolezal, Adam Gregory" w:date="2020-07-20T16:16:00Z"/>
          <w:rFonts w:ascii="AdvOT1ef757c0" w:hAnsi="AdvOT1ef757c0" w:cs="AdvOT1ef757c0"/>
          <w:color w:val="000000"/>
          <w:sz w:val="20"/>
          <w:szCs w:val="20"/>
        </w:rPr>
      </w:pPr>
      <w:ins w:id="89" w:author="Dolezal, Adam Gregory" w:date="2020-07-20T16:16:00Z">
        <w:r>
          <w:rPr>
            <w:rFonts w:ascii="AdvOT1ef757c0" w:hAnsi="AdvOT1ef757c0" w:cs="AdvOT1ef757c0"/>
            <w:color w:val="000000"/>
            <w:sz w:val="20"/>
            <w:szCs w:val="20"/>
          </w:rPr>
          <w:t>season [</w:t>
        </w:r>
        <w:r>
          <w:rPr>
            <w:rFonts w:ascii="AdvOT1ef757c0" w:hAnsi="AdvOT1ef757c0" w:cs="AdvOT1ef757c0"/>
            <w:color w:val="2C5CFB"/>
            <w:sz w:val="20"/>
            <w:szCs w:val="20"/>
          </w:rPr>
          <w:t>68</w:t>
        </w:r>
        <w:r>
          <w:rPr>
            <w:rFonts w:ascii="AdvOT1ef757c0" w:hAnsi="AdvOT1ef757c0" w:cs="AdvOT1ef757c0"/>
            <w:color w:val="000000"/>
            <w:sz w:val="20"/>
            <w:szCs w:val="20"/>
          </w:rPr>
          <w:t>], so differences among our treatments in emergence weights likely reflect adjustments</w:t>
        </w:r>
      </w:ins>
    </w:p>
    <w:p w14:paraId="0F69A30A" w14:textId="77777777" w:rsidR="005175B6" w:rsidRDefault="005175B6" w:rsidP="005175B6">
      <w:pPr>
        <w:autoSpaceDE w:val="0"/>
        <w:autoSpaceDN w:val="0"/>
        <w:adjustRightInd w:val="0"/>
        <w:rPr>
          <w:ins w:id="90" w:author="Dolezal, Adam Gregory" w:date="2020-07-20T16:16:00Z"/>
          <w:rFonts w:ascii="AdvOT1ef757c0" w:hAnsi="AdvOT1ef757c0" w:cs="AdvOT1ef757c0"/>
          <w:color w:val="000000"/>
          <w:sz w:val="20"/>
          <w:szCs w:val="20"/>
        </w:rPr>
      </w:pPr>
      <w:ins w:id="91" w:author="Dolezal, Adam Gregory" w:date="2020-07-20T16:16:00Z">
        <w:r>
          <w:rPr>
            <w:rFonts w:ascii="AdvOT1ef757c0" w:hAnsi="AdvOT1ef757c0" w:cs="AdvOT1ef757c0"/>
            <w:color w:val="000000"/>
            <w:sz w:val="20"/>
            <w:szCs w:val="20"/>
          </w:rPr>
          <w:t>made to brood provisioning in colonies in response to changes in both foraging opportunity</w:t>
        </w:r>
      </w:ins>
    </w:p>
    <w:p w14:paraId="62A05DF8" w14:textId="77777777" w:rsidR="005175B6" w:rsidRDefault="005175B6" w:rsidP="005175B6">
      <w:pPr>
        <w:autoSpaceDE w:val="0"/>
        <w:autoSpaceDN w:val="0"/>
        <w:adjustRightInd w:val="0"/>
        <w:rPr>
          <w:ins w:id="92" w:author="Dolezal, Adam Gregory" w:date="2020-07-20T16:16:00Z"/>
          <w:rFonts w:ascii="AdvOT1ef757c0" w:hAnsi="AdvOT1ef757c0" w:cs="AdvOT1ef757c0"/>
          <w:color w:val="000000"/>
          <w:sz w:val="20"/>
          <w:szCs w:val="20"/>
        </w:rPr>
      </w:pPr>
      <w:ins w:id="93" w:author="Dolezal, Adam Gregory" w:date="2020-07-20T16:16:00Z">
        <w:r>
          <w:rPr>
            <w:rFonts w:ascii="AdvOT7d6df7ab.I" w:hAnsi="AdvOT7d6df7ab.I" w:cs="AdvOT7d6df7ab.I"/>
            <w:color w:val="000000"/>
            <w:sz w:val="20"/>
            <w:szCs w:val="20"/>
          </w:rPr>
          <w:t xml:space="preserve">and </w:t>
        </w:r>
        <w:r>
          <w:rPr>
            <w:rFonts w:ascii="AdvOT1ef757c0" w:hAnsi="AdvOT1ef757c0" w:cs="AdvOT1ef757c0"/>
            <w:color w:val="000000"/>
            <w:sz w:val="20"/>
            <w:szCs w:val="20"/>
          </w:rPr>
          <w:t>pollen stores (but note that confinement had no effect on the behavior of</w:t>
        </w:r>
      </w:ins>
    </w:p>
    <w:p w14:paraId="3D41DACC" w14:textId="77777777" w:rsidR="005175B6" w:rsidRDefault="005175B6" w:rsidP="005175B6">
      <w:pPr>
        <w:autoSpaceDE w:val="0"/>
        <w:autoSpaceDN w:val="0"/>
        <w:adjustRightInd w:val="0"/>
        <w:rPr>
          <w:ins w:id="94" w:author="Dolezal, Adam Gregory" w:date="2020-07-20T16:16:00Z"/>
          <w:rFonts w:ascii="AdvOT1ef757c0" w:hAnsi="AdvOT1ef757c0" w:cs="AdvOT1ef757c0"/>
          <w:color w:val="000000"/>
          <w:sz w:val="20"/>
          <w:szCs w:val="20"/>
        </w:rPr>
      </w:pPr>
      <w:ins w:id="95" w:author="Dolezal, Adam Gregory" w:date="2020-07-20T16:16:00Z">
        <w:r>
          <w:rPr>
            <w:rFonts w:ascii="AdvOT1ef757c0" w:hAnsi="AdvOT1ef757c0" w:cs="AdvOT1ef757c0"/>
            <w:color w:val="000000"/>
            <w:sz w:val="20"/>
            <w:szCs w:val="20"/>
          </w:rPr>
          <w:t>abundantly supplied control workers). Because the window during which larvae are fed is so</w:t>
        </w:r>
      </w:ins>
    </w:p>
    <w:p w14:paraId="22738693" w14:textId="77777777" w:rsidR="005175B6" w:rsidRDefault="005175B6" w:rsidP="005175B6">
      <w:pPr>
        <w:autoSpaceDE w:val="0"/>
        <w:autoSpaceDN w:val="0"/>
        <w:adjustRightInd w:val="0"/>
        <w:rPr>
          <w:ins w:id="96" w:author="Dolezal, Adam Gregory" w:date="2020-07-20T16:16:00Z"/>
          <w:rFonts w:ascii="AdvOT1ef757c0" w:hAnsi="AdvOT1ef757c0" w:cs="AdvOT1ef757c0"/>
          <w:color w:val="000000"/>
          <w:sz w:val="20"/>
          <w:szCs w:val="20"/>
        </w:rPr>
      </w:pPr>
      <w:ins w:id="97" w:author="Dolezal, Adam Gregory" w:date="2020-07-20T16:16:00Z">
        <w:r>
          <w:rPr>
            <w:rFonts w:ascii="AdvOT1ef757c0" w:hAnsi="AdvOT1ef757c0" w:cs="AdvOT1ef757c0"/>
            <w:color w:val="000000"/>
            <w:sz w:val="20"/>
            <w:szCs w:val="20"/>
          </w:rPr>
          <w:lastRenderedPageBreak/>
          <w:t>brief, day-to-day changes in attention from nurses have the potential to generate nutritional</w:t>
        </w:r>
      </w:ins>
    </w:p>
    <w:p w14:paraId="44FE6D4D" w14:textId="77777777" w:rsidR="005175B6" w:rsidRDefault="005175B6" w:rsidP="005175B6">
      <w:pPr>
        <w:autoSpaceDE w:val="0"/>
        <w:autoSpaceDN w:val="0"/>
        <w:adjustRightInd w:val="0"/>
        <w:rPr>
          <w:ins w:id="98" w:author="Dolezal, Adam Gregory" w:date="2020-07-20T16:16:00Z"/>
          <w:rFonts w:ascii="AdvOT1ef757c0" w:hAnsi="AdvOT1ef757c0" w:cs="AdvOT1ef757c0"/>
          <w:color w:val="000000"/>
          <w:sz w:val="20"/>
          <w:szCs w:val="20"/>
        </w:rPr>
      </w:pPr>
      <w:ins w:id="99" w:author="Dolezal, Adam Gregory" w:date="2020-07-20T16:16:00Z">
        <w:r>
          <w:rPr>
            <w:rFonts w:ascii="AdvOT1ef757c0" w:hAnsi="AdvOT1ef757c0" w:cs="AdvOT1ef757c0"/>
            <w:color w:val="000000"/>
            <w:sz w:val="20"/>
            <w:szCs w:val="20"/>
          </w:rPr>
          <w:t>stress for developing workers and the corresponding deficits in adult function that we demonstrated</w:t>
        </w:r>
      </w:ins>
    </w:p>
    <w:p w14:paraId="6FB3E9C7" w14:textId="77777777" w:rsidR="005175B6" w:rsidRDefault="005175B6" w:rsidP="005175B6">
      <w:pPr>
        <w:autoSpaceDE w:val="0"/>
        <w:autoSpaceDN w:val="0"/>
        <w:adjustRightInd w:val="0"/>
        <w:rPr>
          <w:ins w:id="100" w:author="Dolezal, Adam Gregory" w:date="2020-07-20T16:16:00Z"/>
          <w:rFonts w:ascii="AdvOT1ef757c0" w:hAnsi="AdvOT1ef757c0" w:cs="AdvOT1ef757c0"/>
          <w:color w:val="000000"/>
          <w:sz w:val="20"/>
          <w:szCs w:val="20"/>
        </w:rPr>
      </w:pPr>
      <w:ins w:id="101" w:author="Dolezal, Adam Gregory" w:date="2020-07-20T16:16:00Z">
        <w:r>
          <w:rPr>
            <w:rFonts w:ascii="AdvOT1ef757c0" w:hAnsi="AdvOT1ef757c0" w:cs="AdvOT1ef757c0"/>
            <w:color w:val="000000"/>
            <w:sz w:val="20"/>
            <w:szCs w:val="20"/>
          </w:rPr>
          <w:t>here. It is worth noting that pollen-limited workers often looked similar in size to control</w:t>
        </w:r>
      </w:ins>
    </w:p>
    <w:p w14:paraId="641C6A15" w14:textId="77777777" w:rsidR="005175B6" w:rsidRDefault="005175B6" w:rsidP="005175B6">
      <w:pPr>
        <w:autoSpaceDE w:val="0"/>
        <w:autoSpaceDN w:val="0"/>
        <w:adjustRightInd w:val="0"/>
        <w:rPr>
          <w:ins w:id="102" w:author="Dolezal, Adam Gregory" w:date="2020-07-20T16:16:00Z"/>
          <w:rFonts w:ascii="AdvOT1ef757c0" w:hAnsi="AdvOT1ef757c0" w:cs="AdvOT1ef757c0"/>
          <w:color w:val="000000"/>
          <w:sz w:val="20"/>
          <w:szCs w:val="20"/>
        </w:rPr>
      </w:pPr>
      <w:ins w:id="103" w:author="Dolezal, Adam Gregory" w:date="2020-07-20T16:16:00Z">
        <w:r>
          <w:rPr>
            <w:rFonts w:ascii="AdvOT1ef757c0" w:hAnsi="AdvOT1ef757c0" w:cs="AdvOT1ef757c0"/>
            <w:color w:val="000000"/>
            <w:sz w:val="20"/>
            <w:szCs w:val="20"/>
          </w:rPr>
          <w:t>workers, so it would be difficult to determine by visual inspection alone that workers in</w:t>
        </w:r>
      </w:ins>
    </w:p>
    <w:p w14:paraId="5FABDCB3" w14:textId="785B6DE2" w:rsidR="005175B6" w:rsidRDefault="005175B6">
      <w:pPr>
        <w:rPr>
          <w:rFonts w:ascii="AdvOT1ef757c0" w:hAnsi="AdvOT1ef757c0" w:cs="AdvOT1ef757c0"/>
          <w:color w:val="000000"/>
          <w:sz w:val="20"/>
          <w:szCs w:val="20"/>
        </w:rPr>
      </w:pPr>
      <w:ins w:id="104" w:author="Dolezal, Adam Gregory" w:date="2020-07-20T16:16:00Z">
        <w:r>
          <w:rPr>
            <w:rFonts w:ascii="AdvOT1ef757c0" w:hAnsi="AdvOT1ef757c0" w:cs="AdvOT1ef757c0"/>
            <w:color w:val="000000"/>
            <w:sz w:val="20"/>
            <w:szCs w:val="20"/>
          </w:rPr>
          <w:t>managed colonies had been subjected to such stress.</w:t>
        </w:r>
      </w:ins>
    </w:p>
    <w:p w14:paraId="669377AD" w14:textId="42631C5C" w:rsidR="005F7886" w:rsidRDefault="005F7886" w:rsidP="005F7886">
      <w:pPr>
        <w:rPr>
          <w:rFonts w:ascii="Times New Roman" w:hAnsi="Times New Roman" w:cs="Times New Roman"/>
        </w:rPr>
      </w:pPr>
    </w:p>
    <w:p w14:paraId="6F43E091" w14:textId="1A0B1124" w:rsidR="005F7886" w:rsidRDefault="005F7886" w:rsidP="005F7886">
      <w:pPr>
        <w:rPr>
          <w:rFonts w:ascii="Times New Roman" w:hAnsi="Times New Roman" w:cs="Times New Roman"/>
        </w:rPr>
      </w:pPr>
    </w:p>
    <w:p w14:paraId="359D4C4C" w14:textId="6E84DE9E" w:rsidR="005F7886" w:rsidRDefault="005F7886" w:rsidP="005F7886">
      <w:pPr>
        <w:rPr>
          <w:rFonts w:ascii="Times New Roman" w:hAnsi="Times New Roman" w:cs="Times New Roman"/>
        </w:rPr>
      </w:pPr>
    </w:p>
    <w:p w14:paraId="7A5D3986" w14:textId="6574B9B2" w:rsidR="005F7886" w:rsidRDefault="005F7886" w:rsidP="005F7886">
      <w:pPr>
        <w:rPr>
          <w:rFonts w:ascii="Times New Roman" w:hAnsi="Times New Roman" w:cs="Times New Roman"/>
        </w:rPr>
      </w:pPr>
    </w:p>
    <w:p w14:paraId="4A04D0C8" w14:textId="35CA70CF" w:rsidR="005F7886" w:rsidRDefault="005F7886" w:rsidP="005F7886">
      <w:pPr>
        <w:rPr>
          <w:rFonts w:ascii="Times New Roman" w:hAnsi="Times New Roman" w:cs="Times New Roman"/>
        </w:rPr>
      </w:pPr>
    </w:p>
    <w:p w14:paraId="32567B1C" w14:textId="3ABDA6B5" w:rsidR="005F7886" w:rsidRDefault="005F7886" w:rsidP="005F7886">
      <w:pPr>
        <w:rPr>
          <w:rFonts w:ascii="Times New Roman" w:hAnsi="Times New Roman" w:cs="Times New Roman"/>
        </w:rPr>
      </w:pPr>
    </w:p>
    <w:p w14:paraId="098DF2DB" w14:textId="58ED3148" w:rsidR="007C338D" w:rsidRPr="007C338D" w:rsidRDefault="005F7886" w:rsidP="007C338D">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7C338D" w:rsidRPr="007C338D">
        <w:rPr>
          <w:rFonts w:ascii="Times New Roman" w:hAnsi="Times New Roman" w:cs="Times New Roman"/>
          <w:noProof/>
        </w:rPr>
        <w:t>Binari R. and N. Perrimon. 1994. Stripe-specific regulation of pair-rule genes by hopscotch, a putative Jak family tyrosine kinase in Drosophila. Genes Dev.</w:t>
      </w:r>
    </w:p>
    <w:p w14:paraId="25AA69DE"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Casteels P., C. Ampe, F. Jacobs, and P. Tempst. 1993. Functional and chemical characterization of hymenoptaecin, an antibacterial polypeptide that is infection-inducible in the honeybee (Apis mellifera). J Biol Chem.</w:t>
      </w:r>
    </w:p>
    <w:p w14:paraId="15AC26DE"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Cerutti H. and J.A. Casas-Mollano. 2006. On the origin and functions of RNA-mediated silencing: From protists to man. Curr Genet.</w:t>
      </w:r>
    </w:p>
    <w:p w14:paraId="085BD57D"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Crailsheim K., U. Riessberger, B. Blaschon, R. Nowogrodzki, and N. Hrassnigg. 1999. Short-term effects of simulated bad weather conditions upon the behaviour of food-storer honeybees during day and night (Apis mellifera carnica Pollmann). Apidologie.</w:t>
      </w:r>
    </w:p>
    <w:p w14:paraId="4619D0C9"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Dolezal A.G., J. Carrillo-Tripp, T.M. Judd, W. Allen Miller, B.C. Bonning, and A.L. Toth. 2019a. Interacting stressors matter: Diet quality and virus infection in honeybee health. R Soc Open Sci.</w:t>
      </w:r>
    </w:p>
    <w:p w14:paraId="676B8795"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Dolezal A.G., A.L.S. Clair, G. Zhang, A.L. Toth, and M.E. O’Neal. 2019b. Native habitat mitigates feast–famine conditions faced by honey bees in an agricultural landscape. Proc Natl Acad Sci U S A 116:25147–25155.</w:t>
      </w:r>
    </w:p>
    <w:p w14:paraId="233D53CB"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Evans J.D., K. Aronstein, Y.P. Chen, C. Hetru, J.L. Imler, H. Jiang, M. Kanost, et al. 2006. Immune pathways and defence mechanisms in honey bees Apis mellifera. Insect Mol Biol.</w:t>
      </w:r>
    </w:p>
    <w:p w14:paraId="02C46579"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Failla M.L. 2003. Trace elements and host defense: Recent advances and continuing challenges. J Nutr.</w:t>
      </w:r>
    </w:p>
    <w:p w14:paraId="43757473"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Free J.B. 1958. The drifting of honey-bees. J Agric Sci.</w:t>
      </w:r>
    </w:p>
    <w:p w14:paraId="0C01410A"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Geffre A.C., T. Gernat, G.P. Harwood, B.M. Jones, D.M. Gysi, A.R. Hamilton, B.C. Bonning, et al. 2020. Honey bee virus causes context-dependent changes in host social behavior. Proc Natl Acad Sci U S A.</w:t>
      </w:r>
    </w:p>
    <w:p w14:paraId="2728DE46"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Jay S.C. 1965. Drifting of honeybees in commercial apiaries 1. effect of various environmental factors. J Apic Res.</w:t>
      </w:r>
    </w:p>
    <w:p w14:paraId="65E3DB66"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Lindström J. 1999. Early development and fitness in birds and mammals. Trends Ecol Evol.</w:t>
      </w:r>
    </w:p>
    <w:p w14:paraId="7164CC31"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Metcalfe N.B. and P. Monaghan. 2001. Compensation for a bad start: Grow now, pay later? Trends Ecol Evol.</w:t>
      </w:r>
    </w:p>
    <w:p w14:paraId="42FA6278"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Monaghan P. 2008. Early growth conditions, phenotypic development and environmental change. Philos Trans R Soc B Biol Sci.</w:t>
      </w:r>
    </w:p>
    <w:p w14:paraId="1AA07A60"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Richard F.J., H.L. Holt, and C.M. Grozinger. 2012. Effects of immunostimulation on social behavior, chemical communication and genome-wide gene expression in honey bee workers (Apis mellifera). BMC Genomics.</w:t>
      </w:r>
    </w:p>
    <w:p w14:paraId="1983741E"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 xml:space="preserve">Ryabov E. V., J.M. Fannon, J.D. Moore, G.R. Wood, and D.J. Evans. 2016. The Iflaviruses Sacbrood virus and Deformed wing virus evoke different transcriptional responses in the </w:t>
      </w:r>
      <w:r w:rsidRPr="007C338D">
        <w:rPr>
          <w:rFonts w:ascii="Times New Roman" w:hAnsi="Times New Roman" w:cs="Times New Roman"/>
          <w:noProof/>
        </w:rPr>
        <w:lastRenderedPageBreak/>
        <w:t>honeybee which may facilitate their horizontal or vertical transmission. PeerJ.</w:t>
      </w:r>
    </w:p>
    <w:p w14:paraId="630A6210"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Scofield H.N. and H.R. Mattila. 2015. Honey bee workers that are pollen stressed as larvae become poor foragers and waggle dancers as adults. PLoS One.</w:t>
      </w:r>
    </w:p>
    <w:p w14:paraId="2060DE60"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Seeley T.D. and M.L. Smith. 2015. Crowding honeybee colonies in apiaries can increase their vulnerability to the deadly ectoparasite Varroa destructor. Apidologie.</w:t>
      </w:r>
    </w:p>
    <w:p w14:paraId="3F3FC531"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Siede R., M.D. Meixner, and R. Büchler. 2012. Comparison of transcriptional changes of immune genes to experimental challenge in the honey bee (Apis mellifera). J Apic Res.</w:t>
      </w:r>
    </w:p>
    <w:p w14:paraId="0C7CCB1C"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St Clair A.L., G. Zhang, A.G. Dolezal, M.E. O’Neal, and A.L. Toth. 2020. Diversified Farming in a Monoculture Landscape: Effects on Honey Bee Health and Wild Bee Communities. Environ Entomol.</w:t>
      </w:r>
    </w:p>
    <w:p w14:paraId="2A88B0A3" w14:textId="77777777" w:rsidR="007C338D" w:rsidRPr="007C338D" w:rsidRDefault="007C338D" w:rsidP="007C338D">
      <w:pPr>
        <w:widowControl w:val="0"/>
        <w:autoSpaceDE w:val="0"/>
        <w:autoSpaceDN w:val="0"/>
        <w:adjustRightInd w:val="0"/>
        <w:ind w:left="480" w:hanging="480"/>
        <w:rPr>
          <w:rFonts w:ascii="Times New Roman" w:hAnsi="Times New Roman" w:cs="Times New Roman"/>
          <w:noProof/>
        </w:rPr>
      </w:pPr>
      <w:r w:rsidRPr="007C338D">
        <w:rPr>
          <w:rFonts w:ascii="Times New Roman" w:hAnsi="Times New Roman" w:cs="Times New Roman"/>
          <w:noProof/>
        </w:rPr>
        <w:t>Valanne S., J.-H. Wang, and M. Rämet. 2011.  The Drosophila Toll Signaling Pathway . J Immunol.</w:t>
      </w:r>
    </w:p>
    <w:p w14:paraId="18B136D0" w14:textId="7B7E91EC" w:rsidR="005F7886" w:rsidRPr="005175B6" w:rsidRDefault="005F7886" w:rsidP="007C338D">
      <w:pPr>
        <w:widowControl w:val="0"/>
        <w:autoSpaceDE w:val="0"/>
        <w:autoSpaceDN w:val="0"/>
        <w:adjustRightInd w:val="0"/>
        <w:ind w:left="480" w:hanging="480"/>
        <w:rPr>
          <w:rFonts w:ascii="Times New Roman" w:hAnsi="Times New Roman" w:cs="Times New Roman"/>
          <w:rPrChange w:id="105" w:author="Dolezal, Adam Gregory" w:date="2020-07-20T16:16:00Z">
            <w:rPr/>
          </w:rPrChange>
        </w:rPr>
      </w:pPr>
      <w:r>
        <w:rPr>
          <w:rFonts w:ascii="Times New Roman" w:hAnsi="Times New Roman" w:cs="Times New Roman"/>
        </w:rPr>
        <w:fldChar w:fldCharType="end"/>
      </w:r>
    </w:p>
    <w:sectPr w:rsidR="005F7886" w:rsidRPr="005175B6" w:rsidSect="00E0377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lex Walton" w:date="2020-08-04T18:47:00Z" w:initials="MOU">
    <w:p w14:paraId="420CCC3F" w14:textId="70CFB65E" w:rsidR="00FB3266" w:rsidRDefault="00FB3266">
      <w:pPr>
        <w:pStyle w:val="CommentText"/>
      </w:pPr>
      <w:r>
        <w:rPr>
          <w:rStyle w:val="CommentReference"/>
        </w:rPr>
        <w:annotationRef/>
      </w:r>
      <w:r>
        <w:t>I think, either here or later in the discussion, it would be good to discuss this as not just a negative, but rather to discuss how early social interaction could be a really interesting contributor to long-term health.</w:t>
      </w:r>
    </w:p>
  </w:comment>
  <w:comment w:id="8" w:author="Alex Walton" w:date="2020-08-18T18:02:00Z" w:initials="MOU">
    <w:p w14:paraId="49EF4777" w14:textId="77777777" w:rsidR="00761923" w:rsidRDefault="00761923" w:rsidP="00761923">
      <w:pPr>
        <w:pStyle w:val="CommentText"/>
      </w:pPr>
      <w:r>
        <w:rPr>
          <w:rStyle w:val="CommentReference"/>
        </w:rPr>
        <w:annotationRef/>
      </w:r>
      <w:r>
        <w:t>I wonder if there is any evidence of this, something to cite. Or if I should not even include this bit of musing.</w:t>
      </w:r>
    </w:p>
    <w:p w14:paraId="477B1A18" w14:textId="58A4EB9A" w:rsidR="00761923" w:rsidRDefault="00761923">
      <w:pPr>
        <w:pStyle w:val="CommentText"/>
      </w:pPr>
    </w:p>
  </w:comment>
  <w:comment w:id="9" w:author="Alex Walton" w:date="2020-08-20T15:43:00Z" w:initials="MOU">
    <w:p w14:paraId="3A6C5002" w14:textId="77777777" w:rsidR="00494493" w:rsidRDefault="00494493">
      <w:pPr>
        <w:pStyle w:val="CommentText"/>
      </w:pPr>
      <w:r>
        <w:rPr>
          <w:rStyle w:val="CommentReference"/>
        </w:rPr>
        <w:annotationRef/>
      </w:r>
      <w:r>
        <w:t xml:space="preserve">Struggling a little bit with how to organize this paragraph and how to put forth my thoughts. </w:t>
      </w:r>
      <w:r w:rsidR="00586397">
        <w:t>Essentially: it’s interesting that, for the most part, viral infection explains differences in gene expression, not diet treatment. Yet, there were more gene expression differences in the diet quantity manipulations than the quality manipulations. So, was the starvation experiment more extreme in some way, and causing a more disparate immune response between treatment groups than in the case of the diet quality experiment?</w:t>
      </w:r>
    </w:p>
    <w:p w14:paraId="6965E1CF" w14:textId="717BA502" w:rsidR="00586397" w:rsidRDefault="00586397">
      <w:pPr>
        <w:pStyle w:val="CommentText"/>
      </w:pPr>
    </w:p>
    <w:p w14:paraId="585AC9C7" w14:textId="29C0C17D" w:rsidR="00EF16E3" w:rsidRDefault="00EF16E3">
      <w:pPr>
        <w:pStyle w:val="CommentText"/>
      </w:pPr>
      <w:r>
        <w:t xml:space="preserve">At this point, I’ve mostly just summarized the results, and written a sentence about what each gene’s product does to help organize my thoughts about each gene. </w:t>
      </w:r>
    </w:p>
    <w:p w14:paraId="62CB9733" w14:textId="77777777" w:rsidR="00EF16E3" w:rsidRDefault="00EF16E3">
      <w:pPr>
        <w:pStyle w:val="CommentText"/>
      </w:pPr>
    </w:p>
    <w:p w14:paraId="2D6EC604" w14:textId="2DFBC510" w:rsidR="00586397" w:rsidRDefault="00EF16E3">
      <w:pPr>
        <w:pStyle w:val="CommentText"/>
      </w:pPr>
      <w:r>
        <w:t>M</w:t>
      </w:r>
      <w:r w:rsidR="00586397">
        <w:t xml:space="preserve">aybe we can have a group discussion about how best to interpret </w:t>
      </w:r>
      <w:r>
        <w:t xml:space="preserve">and present </w:t>
      </w:r>
      <w:r w:rsidR="00586397">
        <w:t>these gene expression results.</w:t>
      </w:r>
    </w:p>
  </w:comment>
  <w:comment w:id="10" w:author="Alex Walton" w:date="2020-08-21T15:36:00Z" w:initials="MOU">
    <w:p w14:paraId="130223EB" w14:textId="72E19B07" w:rsidR="00DD63B9" w:rsidRPr="00DD63B9" w:rsidRDefault="00DD63B9">
      <w:pPr>
        <w:pStyle w:val="CommentText"/>
      </w:pPr>
      <w:r>
        <w:rPr>
          <w:rStyle w:val="CommentReference"/>
        </w:rPr>
        <w:annotationRef/>
      </w:r>
      <w:r>
        <w:t xml:space="preserve">Also need to discuss the finding that Vg was </w:t>
      </w:r>
      <w:r>
        <w:rPr>
          <w:i/>
        </w:rPr>
        <w:t>higher</w:t>
      </w:r>
      <w:r>
        <w:t xml:space="preserve"> in starved than </w:t>
      </w:r>
      <w:proofErr w:type="spellStart"/>
      <w:r>
        <w:t>unstarved</w:t>
      </w:r>
      <w:proofErr w:type="spellEnd"/>
      <w:r>
        <w:t xml:space="preserve"> treatment. This is something that could potentially have its own damn paragraph.</w:t>
      </w:r>
    </w:p>
  </w:comment>
  <w:comment w:id="38" w:author="Dolezal, Adam Gregory" w:date="2020-07-20T15:54:00Z" w:initials="DAG">
    <w:p w14:paraId="1DFA4C7B" w14:textId="1F5476EF" w:rsidR="005175B6" w:rsidRDefault="00FC5FEA">
      <w:pPr>
        <w:pStyle w:val="CommentText"/>
      </w:pPr>
      <w:r>
        <w:rPr>
          <w:rStyle w:val="CommentReference"/>
        </w:rPr>
        <w:annotationRef/>
      </w:r>
      <w:r w:rsidR="005175B6">
        <w:t>Scofield and Mattila 2015 has a nice discussion of this. There are refs that days of bad weather result in reduced nursing but 50%, so bouts of bad weather or dearth could result in similar phenomena</w:t>
      </w:r>
    </w:p>
    <w:p w14:paraId="31EF2568" w14:textId="77777777" w:rsidR="005175B6" w:rsidRDefault="005175B6">
      <w:pPr>
        <w:pStyle w:val="CommentText"/>
      </w:pPr>
    </w:p>
    <w:p w14:paraId="6E6E0D0B" w14:textId="06637E41" w:rsidR="005175B6" w:rsidRDefault="00FC5FEA">
      <w:pPr>
        <w:pStyle w:val="CommentText"/>
      </w:pPr>
      <w:r>
        <w:t xml:space="preserve"> </w:t>
      </w:r>
    </w:p>
    <w:p w14:paraId="69910DE0" w14:textId="504309C5" w:rsidR="00FC5FEA" w:rsidRDefault="00FC5FEA">
      <w:pPr>
        <w:pStyle w:val="CommentText"/>
      </w:pPr>
      <w:r>
        <w:t xml:space="preserve">I think that </w:t>
      </w:r>
      <w:proofErr w:type="spellStart"/>
      <w:r>
        <w:t>it</w:t>
      </w:r>
      <w:r w:rsidR="005175B6">
        <w:t>s</w:t>
      </w:r>
      <w:proofErr w:type="spellEnd"/>
      <w:r w:rsidR="005175B6">
        <w:t xml:space="preserve"> also well</w:t>
      </w:r>
      <w:r>
        <w:t xml:space="preserve"> framed as a way to experimentally generate bees that experience a distinct and repeatable sublethal nutritional stress event at a very controllable time interval.</w:t>
      </w:r>
    </w:p>
    <w:p w14:paraId="36DAA8D4" w14:textId="7D8B93D2" w:rsidR="001F0C2C" w:rsidRDefault="001F0C2C">
      <w:pPr>
        <w:pStyle w:val="CommentText"/>
      </w:pPr>
    </w:p>
    <w:p w14:paraId="6EB2D214" w14:textId="7852E7F4" w:rsidR="001F0C2C" w:rsidRDefault="001F0C2C">
      <w:pPr>
        <w:pStyle w:val="CommentText"/>
      </w:pPr>
      <w:r>
        <w:t xml:space="preserve">It may also be an interesting way to point at nursing </w:t>
      </w:r>
      <w:proofErr w:type="spellStart"/>
      <w:r>
        <w:t>restirctions</w:t>
      </w:r>
      <w:proofErr w:type="spellEnd"/>
      <w:r>
        <w:t xml:space="preserve"> as a form of social isolation too</w:t>
      </w:r>
    </w:p>
  </w:comment>
  <w:comment w:id="52" w:author="Dolezal, Adam Gregory" w:date="2020-07-20T15:55:00Z" w:initials="DAG">
    <w:p w14:paraId="591B277C" w14:textId="77777777" w:rsidR="00FC5FEA" w:rsidRDefault="00FC5FEA">
      <w:pPr>
        <w:pStyle w:val="CommentText"/>
      </w:pPr>
      <w:r>
        <w:rPr>
          <w:rStyle w:val="CommentReference"/>
        </w:rPr>
        <w:annotationRef/>
      </w:r>
      <w:r>
        <w:t xml:space="preserve">I think this part will be the </w:t>
      </w:r>
      <w:proofErr w:type="gramStart"/>
      <w:r>
        <w:t>best selling</w:t>
      </w:r>
      <w:proofErr w:type="gramEnd"/>
      <w:r>
        <w:t xml:space="preserve"> point if we can link it well to other systems. I.e., others where juvenile nutrient affects immunity and that even sublethal disruption of </w:t>
      </w:r>
      <w:proofErr w:type="spellStart"/>
      <w:r>
        <w:t>nutrion</w:t>
      </w:r>
      <w:proofErr w:type="spellEnd"/>
      <w:r>
        <w:t xml:space="preserve"> can have really important context dependent effects.</w:t>
      </w:r>
    </w:p>
    <w:p w14:paraId="3E465CE5" w14:textId="77777777" w:rsidR="00FC5FEA" w:rsidRDefault="00FC5FEA">
      <w:pPr>
        <w:pStyle w:val="CommentText"/>
      </w:pPr>
    </w:p>
    <w:p w14:paraId="663440C8" w14:textId="77777777" w:rsidR="00FC5FEA" w:rsidRDefault="00FC5FEA">
      <w:pPr>
        <w:pStyle w:val="CommentText"/>
      </w:pPr>
      <w:r>
        <w:t>I.e., that even a treatment that results in bees that are not different in mass or lipids, and may even perform normally under ideal conditions, are suboptimal when another stress comes into play.</w:t>
      </w:r>
    </w:p>
    <w:p w14:paraId="6811D8F1" w14:textId="77777777" w:rsidR="00FC5FEA" w:rsidRDefault="00FC5FEA">
      <w:pPr>
        <w:pStyle w:val="CommentText"/>
      </w:pPr>
    </w:p>
    <w:p w14:paraId="61A36354" w14:textId="464B1D9F" w:rsidR="00FC5FEA" w:rsidRDefault="00FC5FEA">
      <w:pPr>
        <w:pStyle w:val="CommentText"/>
      </w:pPr>
      <w:r>
        <w:t>It may also be interesting to discuss this as a component of being a generalist able to live on many different pollen sources. I.e., they can produce workable worker phenotypes from a lot of nutritional inputs but that doesn’t mean that normal-appearing workers are ideal under all circumstances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0CCC3F" w15:done="0"/>
  <w15:commentEx w15:paraId="477B1A18" w15:done="0"/>
  <w15:commentEx w15:paraId="2D6EC604" w15:done="0"/>
  <w15:commentEx w15:paraId="130223EB" w15:done="0"/>
  <w15:commentEx w15:paraId="6EB2D214" w15:done="0"/>
  <w15:commentEx w15:paraId="61A363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0CCC3F" w16cid:durableId="22D42BA5"/>
  <w16cid:commentId w16cid:paraId="477B1A18" w16cid:durableId="22E69621"/>
  <w16cid:commentId w16cid:paraId="2D6EC604" w16cid:durableId="22E91897"/>
  <w16cid:commentId w16cid:paraId="130223EB" w16cid:durableId="22EA6882"/>
  <w16cid:commentId w16cid:paraId="6EB2D214" w16cid:durableId="22C5A05C"/>
  <w16cid:commentId w16cid:paraId="61A36354" w16cid:durableId="22C5A05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AdvOT1ef757c0">
    <w:altName w:val="Cambria"/>
    <w:panose1 w:val="020B0604020202020204"/>
    <w:charset w:val="00"/>
    <w:family w:val="roman"/>
    <w:notTrueType/>
    <w:pitch w:val="default"/>
    <w:sig w:usb0="00000003" w:usb1="00000000" w:usb2="00000000" w:usb3="00000000" w:csb0="00000001" w:csb1="00000000"/>
  </w:font>
  <w:font w:name="AdvOT1ef757c0+20">
    <w:altName w:val="Calibri"/>
    <w:panose1 w:val="020B0604020202020204"/>
    <w:charset w:val="00"/>
    <w:family w:val="swiss"/>
    <w:notTrueType/>
    <w:pitch w:val="default"/>
    <w:sig w:usb0="00000003" w:usb1="00000000" w:usb2="00000000" w:usb3="00000000" w:csb0="00000001" w:csb1="00000000"/>
  </w:font>
  <w:font w:name="AdvOT7d6df7ab.I">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2EA1"/>
    <w:multiLevelType w:val="hybridMultilevel"/>
    <w:tmpl w:val="FCBC694E"/>
    <w:lvl w:ilvl="0" w:tplc="00AE827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602379"/>
    <w:multiLevelType w:val="hybridMultilevel"/>
    <w:tmpl w:val="D97283E8"/>
    <w:lvl w:ilvl="0" w:tplc="6CA8DC4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6820A5"/>
    <w:multiLevelType w:val="hybridMultilevel"/>
    <w:tmpl w:val="CC48627E"/>
    <w:lvl w:ilvl="0" w:tplc="B2A014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lezal, Adam Gregory">
    <w15:presenceInfo w15:providerId="None" w15:userId="Dolezal, Adam Grego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ADC"/>
    <w:rsid w:val="0004144E"/>
    <w:rsid w:val="0008355C"/>
    <w:rsid w:val="00105E3A"/>
    <w:rsid w:val="00156FC0"/>
    <w:rsid w:val="0016348C"/>
    <w:rsid w:val="00195AAA"/>
    <w:rsid w:val="001F0C2C"/>
    <w:rsid w:val="00242CF1"/>
    <w:rsid w:val="002C7DDD"/>
    <w:rsid w:val="00331FE3"/>
    <w:rsid w:val="003D4173"/>
    <w:rsid w:val="003D6CE8"/>
    <w:rsid w:val="00423A5C"/>
    <w:rsid w:val="00492284"/>
    <w:rsid w:val="00494493"/>
    <w:rsid w:val="004B3B70"/>
    <w:rsid w:val="004C031C"/>
    <w:rsid w:val="0051111E"/>
    <w:rsid w:val="005175B6"/>
    <w:rsid w:val="00521DF2"/>
    <w:rsid w:val="00524716"/>
    <w:rsid w:val="00564579"/>
    <w:rsid w:val="0056707C"/>
    <w:rsid w:val="00586397"/>
    <w:rsid w:val="005F7886"/>
    <w:rsid w:val="00600A69"/>
    <w:rsid w:val="00651B11"/>
    <w:rsid w:val="006F16C4"/>
    <w:rsid w:val="00724DD5"/>
    <w:rsid w:val="0073132C"/>
    <w:rsid w:val="00761923"/>
    <w:rsid w:val="00776218"/>
    <w:rsid w:val="007818D4"/>
    <w:rsid w:val="00795B59"/>
    <w:rsid w:val="007B022C"/>
    <w:rsid w:val="007C338D"/>
    <w:rsid w:val="007D452C"/>
    <w:rsid w:val="007D4E2C"/>
    <w:rsid w:val="008659FB"/>
    <w:rsid w:val="008968BB"/>
    <w:rsid w:val="008A184A"/>
    <w:rsid w:val="009B6F0C"/>
    <w:rsid w:val="009E06D2"/>
    <w:rsid w:val="009F7855"/>
    <w:rsid w:val="00A1215F"/>
    <w:rsid w:val="00A27BF3"/>
    <w:rsid w:val="00A55639"/>
    <w:rsid w:val="00A7087D"/>
    <w:rsid w:val="00AC1976"/>
    <w:rsid w:val="00AD14EF"/>
    <w:rsid w:val="00B45ADC"/>
    <w:rsid w:val="00B47FF5"/>
    <w:rsid w:val="00B579C1"/>
    <w:rsid w:val="00B94CE0"/>
    <w:rsid w:val="00BC4060"/>
    <w:rsid w:val="00BF63C3"/>
    <w:rsid w:val="00CB19AF"/>
    <w:rsid w:val="00CB2ECF"/>
    <w:rsid w:val="00CC252F"/>
    <w:rsid w:val="00CC75CD"/>
    <w:rsid w:val="00D20232"/>
    <w:rsid w:val="00D26E06"/>
    <w:rsid w:val="00DC2821"/>
    <w:rsid w:val="00DD5A93"/>
    <w:rsid w:val="00DD63B9"/>
    <w:rsid w:val="00E03776"/>
    <w:rsid w:val="00E25E22"/>
    <w:rsid w:val="00E61645"/>
    <w:rsid w:val="00E87CA1"/>
    <w:rsid w:val="00EB23A5"/>
    <w:rsid w:val="00EB4D7A"/>
    <w:rsid w:val="00EF16E3"/>
    <w:rsid w:val="00EF4C5A"/>
    <w:rsid w:val="00F0339E"/>
    <w:rsid w:val="00F145B9"/>
    <w:rsid w:val="00F218F3"/>
    <w:rsid w:val="00F31ABB"/>
    <w:rsid w:val="00F50A72"/>
    <w:rsid w:val="00F9488C"/>
    <w:rsid w:val="00FA2B28"/>
    <w:rsid w:val="00FB3266"/>
    <w:rsid w:val="00FC5FEA"/>
    <w:rsid w:val="00FD4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B5825"/>
  <w15:chartTrackingRefBased/>
  <w15:docId w15:val="{8F9722E0-C2FD-C445-B9B1-9466393D5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ADC"/>
    <w:pPr>
      <w:ind w:left="720"/>
      <w:contextualSpacing/>
    </w:pPr>
  </w:style>
  <w:style w:type="character" w:styleId="CommentReference">
    <w:name w:val="annotation reference"/>
    <w:basedOn w:val="DefaultParagraphFont"/>
    <w:uiPriority w:val="99"/>
    <w:semiHidden/>
    <w:unhideWhenUsed/>
    <w:rsid w:val="00FC5FEA"/>
    <w:rPr>
      <w:sz w:val="16"/>
      <w:szCs w:val="16"/>
    </w:rPr>
  </w:style>
  <w:style w:type="paragraph" w:styleId="CommentText">
    <w:name w:val="annotation text"/>
    <w:basedOn w:val="Normal"/>
    <w:link w:val="CommentTextChar"/>
    <w:uiPriority w:val="99"/>
    <w:semiHidden/>
    <w:unhideWhenUsed/>
    <w:rsid w:val="00FC5FEA"/>
    <w:rPr>
      <w:sz w:val="20"/>
      <w:szCs w:val="20"/>
    </w:rPr>
  </w:style>
  <w:style w:type="character" w:customStyle="1" w:styleId="CommentTextChar">
    <w:name w:val="Comment Text Char"/>
    <w:basedOn w:val="DefaultParagraphFont"/>
    <w:link w:val="CommentText"/>
    <w:uiPriority w:val="99"/>
    <w:semiHidden/>
    <w:rsid w:val="00FC5FEA"/>
    <w:rPr>
      <w:sz w:val="20"/>
      <w:szCs w:val="20"/>
    </w:rPr>
  </w:style>
  <w:style w:type="paragraph" w:styleId="CommentSubject">
    <w:name w:val="annotation subject"/>
    <w:basedOn w:val="CommentText"/>
    <w:next w:val="CommentText"/>
    <w:link w:val="CommentSubjectChar"/>
    <w:uiPriority w:val="99"/>
    <w:semiHidden/>
    <w:unhideWhenUsed/>
    <w:rsid w:val="00FC5FEA"/>
    <w:rPr>
      <w:b/>
      <w:bCs/>
    </w:rPr>
  </w:style>
  <w:style w:type="character" w:customStyle="1" w:styleId="CommentSubjectChar">
    <w:name w:val="Comment Subject Char"/>
    <w:basedOn w:val="CommentTextChar"/>
    <w:link w:val="CommentSubject"/>
    <w:uiPriority w:val="99"/>
    <w:semiHidden/>
    <w:rsid w:val="00FC5FEA"/>
    <w:rPr>
      <w:b/>
      <w:bCs/>
      <w:sz w:val="20"/>
      <w:szCs w:val="20"/>
    </w:rPr>
  </w:style>
  <w:style w:type="paragraph" w:styleId="BalloonText">
    <w:name w:val="Balloon Text"/>
    <w:basedOn w:val="Normal"/>
    <w:link w:val="BalloonTextChar"/>
    <w:uiPriority w:val="99"/>
    <w:semiHidden/>
    <w:unhideWhenUsed/>
    <w:rsid w:val="00FC5F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F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510A-DED0-5040-8E0D-CCA98F140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7</Pages>
  <Words>9657</Words>
  <Characters>55048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Walton</dc:creator>
  <cp:keywords/>
  <dc:description/>
  <cp:lastModifiedBy>Alex Walton</cp:lastModifiedBy>
  <cp:revision>30</cp:revision>
  <dcterms:created xsi:type="dcterms:W3CDTF">2020-08-04T23:44:00Z</dcterms:created>
  <dcterms:modified xsi:type="dcterms:W3CDTF">2020-08-24T00:25:00Z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http://www.zotero.org/styles/physiological-and-biochemical-zoology</vt:lpwstr>
  </property>
  <property fmtid="{D5CDD505-2E9C-101B-9397-08002B2CF9AE}" pid="4" name="Mendeley Unique User Id_1">
    <vt:lpwstr>128dc40b-ca6d-3c6c-8f19-87717a298922</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http://www.zotero.org/styles/molecular-ecology</vt:lpwstr>
  </property>
  <property fmtid="{D5CDD505-2E9C-101B-9397-08002B2CF9AE}" pid="20" name="Mendeley Recent Style Name 7_1">
    <vt:lpwstr>Molecular Ecology</vt:lpwstr>
  </property>
  <property fmtid="{D5CDD505-2E9C-101B-9397-08002B2CF9AE}" pid="21" name="Mendeley Recent Style Id 8_1">
    <vt:lpwstr>http://www.zotero.org/styles/physiological-and-biochemical-zoology</vt:lpwstr>
  </property>
  <property fmtid="{D5CDD505-2E9C-101B-9397-08002B2CF9AE}" pid="22" name="Mendeley Recent Style Name 8_1">
    <vt:lpwstr>Physiological and Biochemical Zoology</vt:lpwstr>
  </property>
  <property fmtid="{D5CDD505-2E9C-101B-9397-08002B2CF9AE}" pid="23" name="Mendeley Recent Style Id 9_1">
    <vt:lpwstr>http://www.zotero.org/styles/scientific-reports</vt:lpwstr>
  </property>
  <property fmtid="{D5CDD505-2E9C-101B-9397-08002B2CF9AE}" pid="24" name="Mendeley Recent Style Name 9_1">
    <vt:lpwstr>Scientific Reports</vt:lpwstr>
  </property>
</Properties>
</file>